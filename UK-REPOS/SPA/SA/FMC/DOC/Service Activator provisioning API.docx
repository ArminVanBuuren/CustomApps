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C8648" w14:textId="77777777" w:rsidR="007F343C" w:rsidRDefault="007F343C" w:rsidP="007F343C">
      <w:bookmarkStart w:id="0" w:name="_GoBack"/>
      <w:bookmarkEnd w:id="0"/>
    </w:p>
    <w:p w14:paraId="27C84350" w14:textId="77777777" w:rsidR="007F343C" w:rsidRDefault="007F343C" w:rsidP="007F343C"/>
    <w:p w14:paraId="48CB0EA8" w14:textId="77777777" w:rsidR="00D77BF8" w:rsidRDefault="00D77BF8" w:rsidP="007F343C"/>
    <w:p w14:paraId="30FE1E85" w14:textId="77777777" w:rsidR="007F343C" w:rsidRDefault="007F343C" w:rsidP="007F343C"/>
    <w:p w14:paraId="1FE5A5D7" w14:textId="77777777" w:rsidR="007F343C" w:rsidRDefault="007F343C" w:rsidP="007F343C"/>
    <w:p w14:paraId="4817F48F" w14:textId="77777777" w:rsidR="007F343C" w:rsidRDefault="007F343C" w:rsidP="007F343C"/>
    <w:p w14:paraId="5A0DE86A" w14:textId="77777777" w:rsidR="007F343C" w:rsidRDefault="007F343C" w:rsidP="007F343C"/>
    <w:p w14:paraId="629A1BDF" w14:textId="77777777" w:rsidR="007F343C" w:rsidRDefault="007F343C" w:rsidP="007F343C"/>
    <w:p w14:paraId="4D2C3365" w14:textId="77777777" w:rsidR="007F343C" w:rsidRDefault="007F343C" w:rsidP="007F343C"/>
    <w:p w14:paraId="33BC8D6C" w14:textId="77777777" w:rsidR="007F343C" w:rsidRDefault="007F343C" w:rsidP="007F343C"/>
    <w:p w14:paraId="638A3901" w14:textId="77777777" w:rsidR="007F343C" w:rsidRDefault="007F343C" w:rsidP="007F343C"/>
    <w:p w14:paraId="48B9D439" w14:textId="77777777" w:rsidR="007F343C" w:rsidRDefault="007F343C" w:rsidP="007F343C"/>
    <w:p w14:paraId="1C0F6806" w14:textId="77777777" w:rsidR="007F343C" w:rsidRDefault="007F343C" w:rsidP="007F343C"/>
    <w:p w14:paraId="16167570" w14:textId="77777777" w:rsidR="007F343C" w:rsidRDefault="007F343C" w:rsidP="007F343C"/>
    <w:p w14:paraId="76A4198F" w14:textId="77777777" w:rsidR="007F343C" w:rsidRDefault="007F343C" w:rsidP="007F343C"/>
    <w:p w14:paraId="107574EB" w14:textId="77777777" w:rsidR="007F343C" w:rsidRDefault="007F343C" w:rsidP="007F343C"/>
    <w:p w14:paraId="0513197E" w14:textId="77777777" w:rsidR="007F343C" w:rsidRDefault="007F343C" w:rsidP="007F343C"/>
    <w:p w14:paraId="48C59A24" w14:textId="77777777" w:rsidR="007F343C" w:rsidRDefault="007F343C" w:rsidP="007F343C"/>
    <w:p w14:paraId="5FB726BA" w14:textId="77777777" w:rsidR="007F343C" w:rsidRDefault="00B061EC" w:rsidP="007F343C">
      <w:pPr>
        <w:pStyle w:val="Title-Family"/>
      </w:pPr>
      <w:r w:rsidRPr="00B061EC">
        <w:t>SI3000</w:t>
      </w:r>
    </w:p>
    <w:p w14:paraId="10558AA2" w14:textId="77777777" w:rsidR="007F343C" w:rsidRDefault="007F343C" w:rsidP="007F343C"/>
    <w:tbl>
      <w:tblPr>
        <w:tblW w:w="9342" w:type="dxa"/>
        <w:tblInd w:w="-12" w:type="dxa"/>
        <w:tblCellMar>
          <w:left w:w="0" w:type="dxa"/>
          <w:right w:w="0" w:type="dxa"/>
        </w:tblCellMar>
        <w:tblLook w:val="01E0" w:firstRow="1" w:lastRow="1" w:firstColumn="1" w:lastColumn="1" w:noHBand="0" w:noVBand="0"/>
      </w:tblPr>
      <w:tblGrid>
        <w:gridCol w:w="9173"/>
        <w:gridCol w:w="169"/>
      </w:tblGrid>
      <w:tr w:rsidR="007F343C" w14:paraId="0EFF6160" w14:textId="77777777" w:rsidTr="00B061EC">
        <w:trPr>
          <w:trHeight w:val="306"/>
        </w:trPr>
        <w:tc>
          <w:tcPr>
            <w:tcW w:w="9173" w:type="dxa"/>
          </w:tcPr>
          <w:p w14:paraId="3CB43342" w14:textId="77777777" w:rsidR="007F343C" w:rsidRDefault="007F343C" w:rsidP="007F343C">
            <w:pPr>
              <w:pStyle w:val="Footer"/>
            </w:pPr>
            <w:r>
              <w:t xml:space="preserve"> </w:t>
            </w:r>
          </w:p>
        </w:tc>
        <w:tc>
          <w:tcPr>
            <w:tcW w:w="169" w:type="dxa"/>
            <w:shd w:val="clear" w:color="auto" w:fill="FFA243"/>
          </w:tcPr>
          <w:p w14:paraId="681F2C9D" w14:textId="77777777" w:rsidR="007F343C" w:rsidRDefault="007F343C" w:rsidP="007F343C">
            <w:pPr>
              <w:pStyle w:val="Footer"/>
            </w:pPr>
            <w:r>
              <w:t xml:space="preserve"> </w:t>
            </w:r>
          </w:p>
        </w:tc>
      </w:tr>
      <w:tr w:rsidR="007F343C" w14:paraId="2E7788A8" w14:textId="77777777" w:rsidTr="00B061EC">
        <w:trPr>
          <w:trHeight w:val="617"/>
        </w:trPr>
        <w:sdt>
          <w:sdtPr>
            <w:alias w:val="Title"/>
            <w:tag w:val=""/>
            <w:id w:val="-1327056509"/>
            <w:placeholder>
              <w:docPart w:val="A899B01A94AC488F815B9F427CD26870"/>
            </w:placeholder>
            <w:dataBinding w:prefixMappings="xmlns:ns0='http://purl.org/dc/elements/1.1/' xmlns:ns1='http://schemas.openxmlformats.org/package/2006/metadata/core-properties' " w:xpath="/ns1:coreProperties[1]/ns0:title[1]" w:storeItemID="{6C3C8BC8-F283-45AE-878A-BAB7291924A1}"/>
            <w:text/>
          </w:sdtPr>
          <w:sdtEndPr/>
          <w:sdtContent>
            <w:tc>
              <w:tcPr>
                <w:tcW w:w="9173" w:type="dxa"/>
                <w:vAlign w:val="center"/>
              </w:tcPr>
              <w:p w14:paraId="743BD837" w14:textId="33B3A161" w:rsidR="007F343C" w:rsidRDefault="00490671" w:rsidP="00210DBB">
                <w:pPr>
                  <w:pStyle w:val="Title-Main"/>
                  <w:jc w:val="left"/>
                </w:pPr>
                <w:r>
                  <w:t xml:space="preserve">Service Activator </w:t>
                </w:r>
                <w:r w:rsidR="00700CF7">
                  <w:t>API</w:t>
                </w:r>
              </w:p>
            </w:tc>
          </w:sdtContent>
        </w:sdt>
        <w:tc>
          <w:tcPr>
            <w:tcW w:w="169" w:type="dxa"/>
            <w:shd w:val="clear" w:color="auto" w:fill="FFA243"/>
          </w:tcPr>
          <w:p w14:paraId="36E29B96" w14:textId="77777777" w:rsidR="007F343C" w:rsidRPr="00701A65" w:rsidRDefault="007F343C" w:rsidP="007F343C">
            <w:pPr>
              <w:rPr>
                <w:sz w:val="18"/>
              </w:rPr>
            </w:pPr>
          </w:p>
        </w:tc>
      </w:tr>
      <w:tr w:rsidR="007F343C" w14:paraId="3B0D4C13" w14:textId="77777777" w:rsidTr="00B061EC">
        <w:trPr>
          <w:trHeight w:val="170"/>
        </w:trPr>
        <w:tc>
          <w:tcPr>
            <w:tcW w:w="9173" w:type="dxa"/>
            <w:vAlign w:val="bottom"/>
          </w:tcPr>
          <w:p w14:paraId="3AC27397" w14:textId="77777777" w:rsidR="007F343C" w:rsidRDefault="007F343C" w:rsidP="007F343C">
            <w:pPr>
              <w:pStyle w:val="Footer"/>
            </w:pPr>
          </w:p>
        </w:tc>
        <w:tc>
          <w:tcPr>
            <w:tcW w:w="169" w:type="dxa"/>
            <w:shd w:val="clear" w:color="auto" w:fill="FFA243"/>
          </w:tcPr>
          <w:p w14:paraId="50D94A89" w14:textId="77777777" w:rsidR="007F343C" w:rsidRDefault="007F343C" w:rsidP="007F343C">
            <w:pPr>
              <w:pStyle w:val="Footer"/>
            </w:pPr>
          </w:p>
        </w:tc>
      </w:tr>
    </w:tbl>
    <w:p w14:paraId="082C5ABC" w14:textId="77777777" w:rsidR="007F343C" w:rsidRDefault="00B061EC" w:rsidP="007F343C">
      <w:r w:rsidRPr="00B061EC">
        <w:t>SP1002</w:t>
      </w:r>
    </w:p>
    <w:p w14:paraId="28A18C01" w14:textId="77777777" w:rsidR="007F343C" w:rsidRDefault="007F343C" w:rsidP="007F343C"/>
    <w:p w14:paraId="5884D48F" w14:textId="77777777" w:rsidR="007F343C" w:rsidRDefault="007F343C" w:rsidP="007F343C"/>
    <w:p w14:paraId="7ADB55C0" w14:textId="77777777" w:rsidR="007F343C" w:rsidRDefault="007F343C" w:rsidP="004F3366">
      <w:pPr>
        <w:pStyle w:val="Bulleted"/>
        <w:numPr>
          <w:ilvl w:val="0"/>
          <w:numId w:val="0"/>
        </w:numPr>
      </w:pPr>
    </w:p>
    <w:p w14:paraId="4B75A4DB" w14:textId="77777777" w:rsidR="007F343C" w:rsidRDefault="007F343C" w:rsidP="007F343C"/>
    <w:p w14:paraId="7B423401" w14:textId="77777777" w:rsidR="007F343C" w:rsidRDefault="007F343C" w:rsidP="007F343C"/>
    <w:p w14:paraId="35D21163" w14:textId="77777777" w:rsidR="007F343C" w:rsidRDefault="007F343C" w:rsidP="007F343C"/>
    <w:p w14:paraId="56F1C2BA" w14:textId="77777777" w:rsidR="007F343C" w:rsidRDefault="007F343C" w:rsidP="007F343C"/>
    <w:p w14:paraId="13C84984" w14:textId="77777777" w:rsidR="007F343C" w:rsidRDefault="007F343C" w:rsidP="007F343C"/>
    <w:p w14:paraId="05B90EAB" w14:textId="77777777" w:rsidR="007F343C" w:rsidRDefault="007F343C" w:rsidP="007F343C"/>
    <w:p w14:paraId="27747510" w14:textId="77777777" w:rsidR="007F343C" w:rsidRDefault="007F343C" w:rsidP="007F343C"/>
    <w:p w14:paraId="39BBB078" w14:textId="77777777" w:rsidR="007F343C" w:rsidRDefault="007F343C" w:rsidP="007F343C"/>
    <w:p w14:paraId="706DB446" w14:textId="77777777" w:rsidR="007F343C" w:rsidRDefault="007F343C" w:rsidP="007F343C"/>
    <w:p w14:paraId="3BA9C29D" w14:textId="77777777" w:rsidR="007F343C" w:rsidRDefault="007F343C" w:rsidP="007F343C"/>
    <w:p w14:paraId="7A9BCB23" w14:textId="77777777" w:rsidR="007F343C" w:rsidRDefault="007F343C" w:rsidP="007F343C"/>
    <w:p w14:paraId="45CCF035" w14:textId="77777777" w:rsidR="007F343C" w:rsidRDefault="007F343C" w:rsidP="007F343C"/>
    <w:p w14:paraId="6227E9B5" w14:textId="77777777" w:rsidR="007F343C" w:rsidRDefault="007F343C" w:rsidP="007F343C"/>
    <w:p w14:paraId="303DB765" w14:textId="77777777" w:rsidR="007F343C" w:rsidRDefault="007F343C" w:rsidP="007F343C"/>
    <w:p w14:paraId="4AB17415" w14:textId="77777777" w:rsidR="007F343C" w:rsidRDefault="007F343C" w:rsidP="007F343C"/>
    <w:tbl>
      <w:tblPr>
        <w:tblW w:w="0" w:type="auto"/>
        <w:tblLayout w:type="fixed"/>
        <w:tblCellMar>
          <w:left w:w="70" w:type="dxa"/>
          <w:right w:w="70" w:type="dxa"/>
        </w:tblCellMar>
        <w:tblLook w:val="0000" w:firstRow="0" w:lastRow="0" w:firstColumn="0" w:lastColumn="0" w:noHBand="0" w:noVBand="0"/>
      </w:tblPr>
      <w:tblGrid>
        <w:gridCol w:w="2764"/>
        <w:gridCol w:w="6379"/>
      </w:tblGrid>
      <w:tr w:rsidR="007F343C" w:rsidRPr="00141156" w14:paraId="3E6867EE" w14:textId="77777777" w:rsidTr="007F343C">
        <w:tc>
          <w:tcPr>
            <w:tcW w:w="2764" w:type="dxa"/>
            <w:vAlign w:val="center"/>
          </w:tcPr>
          <w:p w14:paraId="14BF3408" w14:textId="77777777" w:rsidR="007F343C" w:rsidRPr="00141156" w:rsidRDefault="007F343C" w:rsidP="007F343C">
            <w:pPr>
              <w:spacing w:before="40" w:after="40"/>
            </w:pPr>
            <w:r w:rsidRPr="00141156">
              <w:t>Tip dokumenta</w:t>
            </w:r>
          </w:p>
        </w:tc>
        <w:tc>
          <w:tcPr>
            <w:tcW w:w="6379" w:type="dxa"/>
            <w:vAlign w:val="center"/>
          </w:tcPr>
          <w:p w14:paraId="063BC7B0" w14:textId="29E64A32" w:rsidR="007F343C" w:rsidRPr="00141156" w:rsidRDefault="00D07791" w:rsidP="007F343C">
            <w:pPr>
              <w:spacing w:before="40" w:after="40"/>
            </w:pPr>
            <w:r>
              <w:t>Service Activator API</w:t>
            </w:r>
            <w:r w:rsidR="00993CDB">
              <w:t xml:space="preserve"> specification</w:t>
            </w:r>
          </w:p>
        </w:tc>
      </w:tr>
      <w:tr w:rsidR="007F343C" w:rsidRPr="00141156" w14:paraId="0433AD6D" w14:textId="77777777" w:rsidTr="007F343C">
        <w:tc>
          <w:tcPr>
            <w:tcW w:w="2764" w:type="dxa"/>
            <w:vAlign w:val="center"/>
          </w:tcPr>
          <w:p w14:paraId="4667E9C1" w14:textId="77777777" w:rsidR="007F343C" w:rsidRPr="00141156" w:rsidRDefault="007F343C" w:rsidP="003511F8">
            <w:pPr>
              <w:spacing w:before="40" w:after="40"/>
            </w:pPr>
            <w:r w:rsidRPr="00141156">
              <w:t xml:space="preserve">Št. zapisa </w:t>
            </w:r>
          </w:p>
        </w:tc>
        <w:sdt>
          <w:sdtPr>
            <w:alias w:val="Document ID Value"/>
            <w:tag w:val="_dlc_DocId"/>
            <w:id w:val="-1482068487"/>
            <w:lock w:val="contentLocked"/>
            <w:placeholder>
              <w:docPart w:val="EC1E999540974A6BA3C14A6BD1F9A8BA"/>
            </w:placeholder>
            <w:dataBinding w:prefixMappings="xmlns:ns0='http://schemas.microsoft.com/office/2006/metadata/properties' xmlns:ns1='http://www.w3.org/2001/XMLSchema-instance' xmlns:ns2='http://schemas.microsoft.com/office/infopath/2007/PartnerControls' xmlns:ns3='cc8503a4-00ce-4f76-b0de-00115f88a21d' xmlns:ns4='http://schemas.microsoft.com/sharepoint/v3' xmlns:ns5='3a11be52-c9b2-430a-97d1-a2fd86b0b158' " w:xpath="/ns0:properties[1]/documentManagement[1]/ns5:_dlc_DocId[1]" w:storeItemID="{51122295-1CA9-49EE-98BB-5C1D5176A633}"/>
            <w:text/>
          </w:sdtPr>
          <w:sdtEndPr/>
          <w:sdtContent>
            <w:tc>
              <w:tcPr>
                <w:tcW w:w="6379" w:type="dxa"/>
                <w:vAlign w:val="center"/>
              </w:tcPr>
              <w:p w14:paraId="1B7F7838" w14:textId="480F0626" w:rsidR="007F343C" w:rsidRPr="00141156" w:rsidRDefault="00351365" w:rsidP="007F343C">
                <w:pPr>
                  <w:spacing w:before="40" w:after="40"/>
                </w:pPr>
                <w:r>
                  <w:t>IDOCS-3-248</w:t>
                </w:r>
              </w:p>
            </w:tc>
          </w:sdtContent>
        </w:sdt>
      </w:tr>
      <w:tr w:rsidR="007F343C" w:rsidRPr="00141156" w14:paraId="2517B437" w14:textId="77777777" w:rsidTr="007F343C">
        <w:tc>
          <w:tcPr>
            <w:tcW w:w="2764" w:type="dxa"/>
            <w:vAlign w:val="center"/>
          </w:tcPr>
          <w:p w14:paraId="4D90E119" w14:textId="77777777" w:rsidR="007F343C" w:rsidRPr="00141156" w:rsidRDefault="007F343C" w:rsidP="007F343C">
            <w:pPr>
              <w:spacing w:before="40" w:after="40"/>
            </w:pPr>
            <w:r w:rsidRPr="00141156">
              <w:t>Narejeno za</w:t>
            </w:r>
          </w:p>
        </w:tc>
        <w:sdt>
          <w:sdtPr>
            <w:alias w:val="Product"/>
            <w:tag w:val="Product"/>
            <w:id w:val="-1165162638"/>
            <w:placeholder>
              <w:docPart w:val="E16FE6E61AE64BE6A22F089EB8ABFB5F"/>
            </w:placeholder>
            <w:dataBinding w:prefixMappings="xmlns:ns0='http://schemas.microsoft.com/office/2006/metadata/properties' xmlns:ns1='http://www.w3.org/2001/XMLSchema-instance' xmlns:ns2='http://schemas.microsoft.com/office/infopath/2007/PartnerControls' xmlns:ns3='cc8503a4-00ce-4f76-b0de-00115f88a21d' xmlns:ns4='http://schemas.microsoft.com/sharepoint/v3' xmlns:ns5='3a11be52-c9b2-430a-97d1-a2fd86b0b158' " w:xpath="/ns0:properties[1]/documentManagement[1]/ns3:Product[1]" w:storeItemID="{51122295-1CA9-49EE-98BB-5C1D5176A633}"/>
            <w14:entityPicker/>
          </w:sdtPr>
          <w:sdtEndPr/>
          <w:sdtContent>
            <w:tc>
              <w:tcPr>
                <w:tcW w:w="6379" w:type="dxa"/>
                <w:vAlign w:val="center"/>
              </w:tcPr>
              <w:p w14:paraId="4A186641" w14:textId="6041DEAB" w:rsidR="007F343C" w:rsidRPr="00141156" w:rsidRDefault="00700CF7" w:rsidP="00AF5D17">
                <w:pPr>
                  <w:spacing w:before="40" w:after="40"/>
                </w:pPr>
                <w:r>
                  <w:t>SP1002AB</w:t>
                </w:r>
              </w:p>
            </w:tc>
          </w:sdtContent>
        </w:sdt>
      </w:tr>
      <w:tr w:rsidR="007F343C" w:rsidRPr="00141156" w14:paraId="613BCECF" w14:textId="77777777" w:rsidTr="007F343C">
        <w:tc>
          <w:tcPr>
            <w:tcW w:w="2764" w:type="dxa"/>
            <w:vAlign w:val="center"/>
          </w:tcPr>
          <w:p w14:paraId="19696B57" w14:textId="77777777" w:rsidR="007F343C" w:rsidRPr="00141156" w:rsidRDefault="007F343C" w:rsidP="007F343C">
            <w:pPr>
              <w:spacing w:before="40" w:after="40"/>
            </w:pPr>
            <w:r w:rsidRPr="00141156">
              <w:t>Datum</w:t>
            </w:r>
          </w:p>
        </w:tc>
        <w:sdt>
          <w:sdtPr>
            <w:alias w:val="Publish Date"/>
            <w:tag w:val=""/>
            <w:id w:val="-1287350001"/>
            <w:placeholder>
              <w:docPart w:val="8DD4A7E60B7B4491A2ADE06DEE657AD4"/>
            </w:placeholder>
            <w:dataBinding w:prefixMappings="xmlns:ns0='http://schemas.microsoft.com/office/2006/coverPageProps' " w:xpath="/ns0:CoverPageProperties[1]/ns0:PublishDate[1]" w:storeItemID="{55AF091B-3C7A-41E3-B477-F2FDAA23CFDA}"/>
            <w:date w:fullDate="2016-12-23T00:00:00Z">
              <w:dateFormat w:val="d.M.yyyy"/>
              <w:lid w:val="sl-SI"/>
              <w:storeMappedDataAs w:val="dateTime"/>
              <w:calendar w:val="gregorian"/>
            </w:date>
          </w:sdtPr>
          <w:sdtEndPr/>
          <w:sdtContent>
            <w:tc>
              <w:tcPr>
                <w:tcW w:w="6379" w:type="dxa"/>
                <w:vAlign w:val="center"/>
              </w:tcPr>
              <w:p w14:paraId="7C479569" w14:textId="696A8A82" w:rsidR="007F343C" w:rsidRPr="00141156" w:rsidRDefault="004B114A" w:rsidP="00AF5D17">
                <w:pPr>
                  <w:spacing w:before="40" w:after="40"/>
                </w:pPr>
                <w:r>
                  <w:t>23.12</w:t>
                </w:r>
                <w:r w:rsidR="00AF5D17">
                  <w:t>.2016</w:t>
                </w:r>
              </w:p>
            </w:tc>
          </w:sdtContent>
        </w:sdt>
      </w:tr>
      <w:tr w:rsidR="007F343C" w:rsidRPr="00141156" w14:paraId="0C12B8E5" w14:textId="77777777" w:rsidTr="007F343C">
        <w:tc>
          <w:tcPr>
            <w:tcW w:w="2764" w:type="dxa"/>
            <w:vAlign w:val="center"/>
          </w:tcPr>
          <w:p w14:paraId="4E79CA2B" w14:textId="77777777" w:rsidR="007F343C" w:rsidRPr="00141156" w:rsidRDefault="007F343C" w:rsidP="007F343C">
            <w:pPr>
              <w:spacing w:before="40" w:after="40"/>
            </w:pPr>
            <w:r w:rsidRPr="00141156">
              <w:t>Avtor</w:t>
            </w:r>
          </w:p>
        </w:tc>
        <w:sdt>
          <w:sdtPr>
            <w:alias w:val="Author"/>
            <w:tag w:val=""/>
            <w:id w:val="-1351328059"/>
            <w:placeholder>
              <w:docPart w:val="30DABDFEC2004A7E811B9BF8C6188FA3"/>
            </w:placeholder>
            <w:dataBinding w:prefixMappings="xmlns:ns0='http://purl.org/dc/elements/1.1/' xmlns:ns1='http://schemas.openxmlformats.org/package/2006/metadata/core-properties' " w:xpath="/ns1:coreProperties[1]/ns0:creator[1]" w:storeItemID="{6C3C8BC8-F283-45AE-878A-BAB7291924A1}"/>
            <w:text/>
          </w:sdtPr>
          <w:sdtEndPr/>
          <w:sdtContent>
            <w:tc>
              <w:tcPr>
                <w:tcW w:w="6379" w:type="dxa"/>
                <w:vAlign w:val="center"/>
              </w:tcPr>
              <w:p w14:paraId="314DADD6" w14:textId="388A8019" w:rsidR="007F343C" w:rsidRPr="00141156" w:rsidRDefault="00821C2C" w:rsidP="003511F8">
                <w:pPr>
                  <w:spacing w:before="40" w:after="40"/>
                </w:pPr>
                <w:r>
                  <w:t>Rajh Simon</w:t>
                </w:r>
                <w:r w:rsidR="00D07791">
                  <w:t>, Bojan Pišek</w:t>
                </w:r>
              </w:p>
            </w:tc>
          </w:sdtContent>
        </w:sdt>
      </w:tr>
      <w:tr w:rsidR="00BE5E0F" w:rsidRPr="00141156" w14:paraId="3C6D9AE1" w14:textId="77777777" w:rsidTr="007F343C">
        <w:tc>
          <w:tcPr>
            <w:tcW w:w="2764" w:type="dxa"/>
            <w:vAlign w:val="center"/>
          </w:tcPr>
          <w:p w14:paraId="454BEDFA" w14:textId="77777777" w:rsidR="00BE5E0F" w:rsidRPr="00141156" w:rsidRDefault="00BE5E0F" w:rsidP="007F343C">
            <w:pPr>
              <w:spacing w:before="40" w:after="40"/>
            </w:pPr>
            <w:r>
              <w:t>Stopnja zaupnosti</w:t>
            </w:r>
          </w:p>
        </w:tc>
        <w:tc>
          <w:tcPr>
            <w:tcW w:w="6379" w:type="dxa"/>
            <w:vAlign w:val="center"/>
          </w:tcPr>
          <w:p w14:paraId="0CF55FEC" w14:textId="36FFBEFB" w:rsidR="00BE5E0F" w:rsidRPr="00141156" w:rsidRDefault="00D07791" w:rsidP="00506AEA">
            <w:pPr>
              <w:spacing w:before="40" w:after="40"/>
            </w:pPr>
            <w:r>
              <w:t>Public</w:t>
            </w:r>
          </w:p>
        </w:tc>
      </w:tr>
    </w:tbl>
    <w:p w14:paraId="63B3942E" w14:textId="4E5F6F6F" w:rsidR="00700CF7" w:rsidRPr="000D7400" w:rsidRDefault="000D7400" w:rsidP="00700CF7">
      <w:pPr>
        <w:pStyle w:val="ListofContents-TOC"/>
        <w:rPr>
          <w:lang w:val="en-US"/>
        </w:rPr>
      </w:pPr>
      <w:bookmarkStart w:id="1" w:name="_Toc201457326"/>
      <w:r w:rsidRPr="000D7400">
        <w:rPr>
          <w:lang w:val="en-US"/>
        </w:rPr>
        <w:lastRenderedPageBreak/>
        <w:t>Content</w:t>
      </w:r>
      <w:bookmarkEnd w:id="1"/>
    </w:p>
    <w:p w14:paraId="1212BBE0" w14:textId="77777777" w:rsidR="00C40D1E" w:rsidRDefault="00700CF7">
      <w:pPr>
        <w:pStyle w:val="TOC1"/>
        <w:tabs>
          <w:tab w:val="left" w:pos="45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\h \z \t "AlarmTitle;2" </w:instrText>
      </w:r>
      <w:r>
        <w:rPr>
          <w:b w:val="0"/>
        </w:rPr>
        <w:fldChar w:fldCharType="separate"/>
      </w:r>
      <w:hyperlink w:anchor="_Toc473185600" w:history="1">
        <w:r w:rsidR="00C40D1E" w:rsidRPr="00F4332B">
          <w:rPr>
            <w:rStyle w:val="Hyperlink"/>
            <w:noProof/>
            <w:lang w:val="en-US" w:eastAsia="x-none"/>
            <w14:scene3d>
              <w14:camera w14:prst="orthographicFront"/>
              <w14:lightRig w14:rig="threePt" w14:dir="t">
                <w14:rot w14:lat="0" w14:lon="0" w14:rev="0"/>
              </w14:lightRig>
            </w14:scene3d>
          </w:rPr>
          <w:t>1.</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US" w:eastAsia="x-none"/>
          </w:rPr>
          <w:t>Overview</w:t>
        </w:r>
        <w:r w:rsidR="00C40D1E">
          <w:rPr>
            <w:noProof/>
            <w:webHidden/>
          </w:rPr>
          <w:tab/>
        </w:r>
        <w:r w:rsidR="00C40D1E">
          <w:rPr>
            <w:noProof/>
            <w:webHidden/>
          </w:rPr>
          <w:fldChar w:fldCharType="begin"/>
        </w:r>
        <w:r w:rsidR="00C40D1E">
          <w:rPr>
            <w:noProof/>
            <w:webHidden/>
          </w:rPr>
          <w:instrText xml:space="preserve"> PAGEREF _Toc473185600 \h </w:instrText>
        </w:r>
        <w:r w:rsidR="00C40D1E">
          <w:rPr>
            <w:noProof/>
            <w:webHidden/>
          </w:rPr>
        </w:r>
        <w:r w:rsidR="00C40D1E">
          <w:rPr>
            <w:noProof/>
            <w:webHidden/>
          </w:rPr>
          <w:fldChar w:fldCharType="separate"/>
        </w:r>
        <w:r w:rsidR="00C40D1E">
          <w:rPr>
            <w:noProof/>
            <w:webHidden/>
          </w:rPr>
          <w:t>4</w:t>
        </w:r>
        <w:r w:rsidR="00C40D1E">
          <w:rPr>
            <w:noProof/>
            <w:webHidden/>
          </w:rPr>
          <w:fldChar w:fldCharType="end"/>
        </w:r>
      </w:hyperlink>
    </w:p>
    <w:p w14:paraId="73BE3B31"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01" w:history="1">
        <w:r w:rsidR="00C40D1E" w:rsidRPr="00F4332B">
          <w:rPr>
            <w:rStyle w:val="Hyperlink"/>
            <w:noProof/>
            <w:lang w:val="en-US"/>
            <w14:scene3d>
              <w14:camera w14:prst="orthographicFront"/>
              <w14:lightRig w14:rig="threePt" w14:dir="t">
                <w14:rot w14:lat="0" w14:lon="0" w14:rev="0"/>
              </w14:lightRig>
            </w14:scene3d>
          </w:rPr>
          <w:t>2.</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US"/>
          </w:rPr>
          <w:t>Provisioning API</w:t>
        </w:r>
        <w:r w:rsidR="00C40D1E">
          <w:rPr>
            <w:noProof/>
            <w:webHidden/>
          </w:rPr>
          <w:tab/>
        </w:r>
        <w:r w:rsidR="00C40D1E">
          <w:rPr>
            <w:noProof/>
            <w:webHidden/>
          </w:rPr>
          <w:fldChar w:fldCharType="begin"/>
        </w:r>
        <w:r w:rsidR="00C40D1E">
          <w:rPr>
            <w:noProof/>
            <w:webHidden/>
          </w:rPr>
          <w:instrText xml:space="preserve"> PAGEREF _Toc473185601 \h </w:instrText>
        </w:r>
        <w:r w:rsidR="00C40D1E">
          <w:rPr>
            <w:noProof/>
            <w:webHidden/>
          </w:rPr>
        </w:r>
        <w:r w:rsidR="00C40D1E">
          <w:rPr>
            <w:noProof/>
            <w:webHidden/>
          </w:rPr>
          <w:fldChar w:fldCharType="separate"/>
        </w:r>
        <w:r w:rsidR="00C40D1E">
          <w:rPr>
            <w:noProof/>
            <w:webHidden/>
          </w:rPr>
          <w:t>4</w:t>
        </w:r>
        <w:r w:rsidR="00C40D1E">
          <w:rPr>
            <w:noProof/>
            <w:webHidden/>
          </w:rPr>
          <w:fldChar w:fldCharType="end"/>
        </w:r>
      </w:hyperlink>
    </w:p>
    <w:p w14:paraId="63F1B731"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02" w:history="1">
        <w:r w:rsidR="00C40D1E" w:rsidRPr="00F4332B">
          <w:rPr>
            <w:rStyle w:val="Hyperlink"/>
            <w:noProof/>
            <w:lang w:val="en-US"/>
          </w:rPr>
          <w:t>2.1.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Security</w:t>
        </w:r>
        <w:r w:rsidR="00C40D1E">
          <w:rPr>
            <w:noProof/>
            <w:webHidden/>
          </w:rPr>
          <w:tab/>
        </w:r>
        <w:r w:rsidR="00C40D1E">
          <w:rPr>
            <w:noProof/>
            <w:webHidden/>
          </w:rPr>
          <w:fldChar w:fldCharType="begin"/>
        </w:r>
        <w:r w:rsidR="00C40D1E">
          <w:rPr>
            <w:noProof/>
            <w:webHidden/>
          </w:rPr>
          <w:instrText xml:space="preserve"> PAGEREF _Toc473185602 \h </w:instrText>
        </w:r>
        <w:r w:rsidR="00C40D1E">
          <w:rPr>
            <w:noProof/>
            <w:webHidden/>
          </w:rPr>
        </w:r>
        <w:r w:rsidR="00C40D1E">
          <w:rPr>
            <w:noProof/>
            <w:webHidden/>
          </w:rPr>
          <w:fldChar w:fldCharType="separate"/>
        </w:r>
        <w:r w:rsidR="00C40D1E">
          <w:rPr>
            <w:noProof/>
            <w:webHidden/>
          </w:rPr>
          <w:t>4</w:t>
        </w:r>
        <w:r w:rsidR="00C40D1E">
          <w:rPr>
            <w:noProof/>
            <w:webHidden/>
          </w:rPr>
          <w:fldChar w:fldCharType="end"/>
        </w:r>
      </w:hyperlink>
    </w:p>
    <w:p w14:paraId="4B0DBE53"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03" w:history="1">
        <w:r w:rsidR="00C40D1E" w:rsidRPr="00F4332B">
          <w:rPr>
            <w:rStyle w:val="Hyperlink"/>
            <w:noProof/>
            <w:lang w:val="en-US"/>
          </w:rPr>
          <w:t>2.2.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HTTP response</w:t>
        </w:r>
        <w:r w:rsidR="00C40D1E">
          <w:rPr>
            <w:noProof/>
            <w:webHidden/>
          </w:rPr>
          <w:tab/>
        </w:r>
        <w:r w:rsidR="00C40D1E">
          <w:rPr>
            <w:noProof/>
            <w:webHidden/>
          </w:rPr>
          <w:fldChar w:fldCharType="begin"/>
        </w:r>
        <w:r w:rsidR="00C40D1E">
          <w:rPr>
            <w:noProof/>
            <w:webHidden/>
          </w:rPr>
          <w:instrText xml:space="preserve"> PAGEREF _Toc473185603 \h </w:instrText>
        </w:r>
        <w:r w:rsidR="00C40D1E">
          <w:rPr>
            <w:noProof/>
            <w:webHidden/>
          </w:rPr>
        </w:r>
        <w:r w:rsidR="00C40D1E">
          <w:rPr>
            <w:noProof/>
            <w:webHidden/>
          </w:rPr>
          <w:fldChar w:fldCharType="separate"/>
        </w:r>
        <w:r w:rsidR="00C40D1E">
          <w:rPr>
            <w:noProof/>
            <w:webHidden/>
          </w:rPr>
          <w:t>4</w:t>
        </w:r>
        <w:r w:rsidR="00C40D1E">
          <w:rPr>
            <w:noProof/>
            <w:webHidden/>
          </w:rPr>
          <w:fldChar w:fldCharType="end"/>
        </w:r>
      </w:hyperlink>
    </w:p>
    <w:p w14:paraId="694B42BA"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04" w:history="1">
        <w:r w:rsidR="00C40D1E" w:rsidRPr="00F4332B">
          <w:rPr>
            <w:rStyle w:val="Hyperlink"/>
            <w:noProof/>
            <w:lang w:val="en-US"/>
            <w14:scene3d>
              <w14:camera w14:prst="orthographicFront"/>
              <w14:lightRig w14:rig="threePt" w14:dir="t">
                <w14:rot w14:lat="0" w14:lon="0" w14:rev="0"/>
              </w14:lightRig>
            </w14:scene3d>
          </w:rPr>
          <w:t>3.</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US"/>
          </w:rPr>
          <w:t>B2B provisioning</w:t>
        </w:r>
        <w:r w:rsidR="00C40D1E">
          <w:rPr>
            <w:noProof/>
            <w:webHidden/>
          </w:rPr>
          <w:tab/>
        </w:r>
        <w:r w:rsidR="00C40D1E">
          <w:rPr>
            <w:noProof/>
            <w:webHidden/>
          </w:rPr>
          <w:fldChar w:fldCharType="begin"/>
        </w:r>
        <w:r w:rsidR="00C40D1E">
          <w:rPr>
            <w:noProof/>
            <w:webHidden/>
          </w:rPr>
          <w:instrText xml:space="preserve"> PAGEREF _Toc473185604 \h </w:instrText>
        </w:r>
        <w:r w:rsidR="00C40D1E">
          <w:rPr>
            <w:noProof/>
            <w:webHidden/>
          </w:rPr>
        </w:r>
        <w:r w:rsidR="00C40D1E">
          <w:rPr>
            <w:noProof/>
            <w:webHidden/>
          </w:rPr>
          <w:fldChar w:fldCharType="separate"/>
        </w:r>
        <w:r w:rsidR="00C40D1E">
          <w:rPr>
            <w:noProof/>
            <w:webHidden/>
          </w:rPr>
          <w:t>6</w:t>
        </w:r>
        <w:r w:rsidR="00C40D1E">
          <w:rPr>
            <w:noProof/>
            <w:webHidden/>
          </w:rPr>
          <w:fldChar w:fldCharType="end"/>
        </w:r>
      </w:hyperlink>
    </w:p>
    <w:p w14:paraId="074BCBD7"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05" w:history="1">
        <w:r w:rsidR="00C40D1E" w:rsidRPr="00F4332B">
          <w:rPr>
            <w:rStyle w:val="Hyperlink"/>
            <w:noProof/>
            <w:lang w:val="en-US"/>
          </w:rPr>
          <w:t>3.1.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Business Group (BG) management</w:t>
        </w:r>
        <w:r w:rsidR="00C40D1E">
          <w:rPr>
            <w:noProof/>
            <w:webHidden/>
          </w:rPr>
          <w:tab/>
        </w:r>
        <w:r w:rsidR="00C40D1E">
          <w:rPr>
            <w:noProof/>
            <w:webHidden/>
          </w:rPr>
          <w:fldChar w:fldCharType="begin"/>
        </w:r>
        <w:r w:rsidR="00C40D1E">
          <w:rPr>
            <w:noProof/>
            <w:webHidden/>
          </w:rPr>
          <w:instrText xml:space="preserve"> PAGEREF _Toc473185605 \h </w:instrText>
        </w:r>
        <w:r w:rsidR="00C40D1E">
          <w:rPr>
            <w:noProof/>
            <w:webHidden/>
          </w:rPr>
        </w:r>
        <w:r w:rsidR="00C40D1E">
          <w:rPr>
            <w:noProof/>
            <w:webHidden/>
          </w:rPr>
          <w:fldChar w:fldCharType="separate"/>
        </w:r>
        <w:r w:rsidR="00C40D1E">
          <w:rPr>
            <w:noProof/>
            <w:webHidden/>
          </w:rPr>
          <w:t>6</w:t>
        </w:r>
        <w:r w:rsidR="00C40D1E">
          <w:rPr>
            <w:noProof/>
            <w:webHidden/>
          </w:rPr>
          <w:fldChar w:fldCharType="end"/>
        </w:r>
      </w:hyperlink>
    </w:p>
    <w:p w14:paraId="01D7AAA9"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06" w:history="1">
        <w:r w:rsidR="00C40D1E" w:rsidRPr="00F4332B">
          <w:rPr>
            <w:rStyle w:val="Hyperlink"/>
            <w:noProof/>
            <w:lang w:val="en-US"/>
          </w:rPr>
          <w:t>3.1.1.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Create BG</w:t>
        </w:r>
        <w:r w:rsidR="00C40D1E">
          <w:rPr>
            <w:noProof/>
            <w:webHidden/>
          </w:rPr>
          <w:tab/>
        </w:r>
        <w:r w:rsidR="00C40D1E">
          <w:rPr>
            <w:noProof/>
            <w:webHidden/>
          </w:rPr>
          <w:fldChar w:fldCharType="begin"/>
        </w:r>
        <w:r w:rsidR="00C40D1E">
          <w:rPr>
            <w:noProof/>
            <w:webHidden/>
          </w:rPr>
          <w:instrText xml:space="preserve"> PAGEREF _Toc473185606 \h </w:instrText>
        </w:r>
        <w:r w:rsidR="00C40D1E">
          <w:rPr>
            <w:noProof/>
            <w:webHidden/>
          </w:rPr>
        </w:r>
        <w:r w:rsidR="00C40D1E">
          <w:rPr>
            <w:noProof/>
            <w:webHidden/>
          </w:rPr>
          <w:fldChar w:fldCharType="separate"/>
        </w:r>
        <w:r w:rsidR="00C40D1E">
          <w:rPr>
            <w:noProof/>
            <w:webHidden/>
          </w:rPr>
          <w:t>6</w:t>
        </w:r>
        <w:r w:rsidR="00C40D1E">
          <w:rPr>
            <w:noProof/>
            <w:webHidden/>
          </w:rPr>
          <w:fldChar w:fldCharType="end"/>
        </w:r>
      </w:hyperlink>
    </w:p>
    <w:p w14:paraId="49BAC7AC"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07" w:history="1">
        <w:r w:rsidR="00C40D1E" w:rsidRPr="00F4332B">
          <w:rPr>
            <w:rStyle w:val="Hyperlink"/>
            <w:noProof/>
            <w:lang w:val="en-US"/>
          </w:rPr>
          <w:t>3.1.2.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Update BG</w:t>
        </w:r>
        <w:r w:rsidR="00C40D1E">
          <w:rPr>
            <w:noProof/>
            <w:webHidden/>
          </w:rPr>
          <w:tab/>
        </w:r>
        <w:r w:rsidR="00C40D1E">
          <w:rPr>
            <w:noProof/>
            <w:webHidden/>
          </w:rPr>
          <w:fldChar w:fldCharType="begin"/>
        </w:r>
        <w:r w:rsidR="00C40D1E">
          <w:rPr>
            <w:noProof/>
            <w:webHidden/>
          </w:rPr>
          <w:instrText xml:space="preserve"> PAGEREF _Toc473185607 \h </w:instrText>
        </w:r>
        <w:r w:rsidR="00C40D1E">
          <w:rPr>
            <w:noProof/>
            <w:webHidden/>
          </w:rPr>
        </w:r>
        <w:r w:rsidR="00C40D1E">
          <w:rPr>
            <w:noProof/>
            <w:webHidden/>
          </w:rPr>
          <w:fldChar w:fldCharType="separate"/>
        </w:r>
        <w:r w:rsidR="00C40D1E">
          <w:rPr>
            <w:noProof/>
            <w:webHidden/>
          </w:rPr>
          <w:t>6</w:t>
        </w:r>
        <w:r w:rsidR="00C40D1E">
          <w:rPr>
            <w:noProof/>
            <w:webHidden/>
          </w:rPr>
          <w:fldChar w:fldCharType="end"/>
        </w:r>
      </w:hyperlink>
    </w:p>
    <w:p w14:paraId="1D8AE6C2"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08" w:history="1">
        <w:r w:rsidR="00C40D1E" w:rsidRPr="00F4332B">
          <w:rPr>
            <w:rStyle w:val="Hyperlink"/>
            <w:noProof/>
            <w:lang w:val="en-US"/>
          </w:rPr>
          <w:t>3.1.3.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BG</w:t>
        </w:r>
        <w:r w:rsidR="00C40D1E">
          <w:rPr>
            <w:noProof/>
            <w:webHidden/>
          </w:rPr>
          <w:tab/>
        </w:r>
        <w:r w:rsidR="00C40D1E">
          <w:rPr>
            <w:noProof/>
            <w:webHidden/>
          </w:rPr>
          <w:fldChar w:fldCharType="begin"/>
        </w:r>
        <w:r w:rsidR="00C40D1E">
          <w:rPr>
            <w:noProof/>
            <w:webHidden/>
          </w:rPr>
          <w:instrText xml:space="preserve"> PAGEREF _Toc473185608 \h </w:instrText>
        </w:r>
        <w:r w:rsidR="00C40D1E">
          <w:rPr>
            <w:noProof/>
            <w:webHidden/>
          </w:rPr>
        </w:r>
        <w:r w:rsidR="00C40D1E">
          <w:rPr>
            <w:noProof/>
            <w:webHidden/>
          </w:rPr>
          <w:fldChar w:fldCharType="separate"/>
        </w:r>
        <w:r w:rsidR="00C40D1E">
          <w:rPr>
            <w:noProof/>
            <w:webHidden/>
          </w:rPr>
          <w:t>7</w:t>
        </w:r>
        <w:r w:rsidR="00C40D1E">
          <w:rPr>
            <w:noProof/>
            <w:webHidden/>
          </w:rPr>
          <w:fldChar w:fldCharType="end"/>
        </w:r>
      </w:hyperlink>
    </w:p>
    <w:p w14:paraId="74C35FB7"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09" w:history="1">
        <w:r w:rsidR="00C40D1E" w:rsidRPr="00F4332B">
          <w:rPr>
            <w:rStyle w:val="Hyperlink"/>
            <w:noProof/>
            <w:lang w:val="en-US"/>
          </w:rPr>
          <w:t>3.1.4.</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Delete BG</w:t>
        </w:r>
        <w:r w:rsidR="00C40D1E">
          <w:rPr>
            <w:noProof/>
            <w:webHidden/>
          </w:rPr>
          <w:tab/>
        </w:r>
        <w:r w:rsidR="00C40D1E">
          <w:rPr>
            <w:noProof/>
            <w:webHidden/>
          </w:rPr>
          <w:fldChar w:fldCharType="begin"/>
        </w:r>
        <w:r w:rsidR="00C40D1E">
          <w:rPr>
            <w:noProof/>
            <w:webHidden/>
          </w:rPr>
          <w:instrText xml:space="preserve"> PAGEREF _Toc473185609 \h </w:instrText>
        </w:r>
        <w:r w:rsidR="00C40D1E">
          <w:rPr>
            <w:noProof/>
            <w:webHidden/>
          </w:rPr>
        </w:r>
        <w:r w:rsidR="00C40D1E">
          <w:rPr>
            <w:noProof/>
            <w:webHidden/>
          </w:rPr>
          <w:fldChar w:fldCharType="separate"/>
        </w:r>
        <w:r w:rsidR="00C40D1E">
          <w:rPr>
            <w:noProof/>
            <w:webHidden/>
          </w:rPr>
          <w:t>8</w:t>
        </w:r>
        <w:r w:rsidR="00C40D1E">
          <w:rPr>
            <w:noProof/>
            <w:webHidden/>
          </w:rPr>
          <w:fldChar w:fldCharType="end"/>
        </w:r>
      </w:hyperlink>
    </w:p>
    <w:p w14:paraId="063BD503"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0" w:history="1">
        <w:r w:rsidR="00C40D1E" w:rsidRPr="00F4332B">
          <w:rPr>
            <w:rStyle w:val="Hyperlink"/>
            <w:noProof/>
            <w:lang w:val="en-US"/>
          </w:rPr>
          <w:t>3.1.1.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list of BGs</w:t>
        </w:r>
        <w:r w:rsidR="00C40D1E">
          <w:rPr>
            <w:noProof/>
            <w:webHidden/>
          </w:rPr>
          <w:tab/>
        </w:r>
        <w:r w:rsidR="00C40D1E">
          <w:rPr>
            <w:noProof/>
            <w:webHidden/>
          </w:rPr>
          <w:fldChar w:fldCharType="begin"/>
        </w:r>
        <w:r w:rsidR="00C40D1E">
          <w:rPr>
            <w:noProof/>
            <w:webHidden/>
          </w:rPr>
          <w:instrText xml:space="preserve"> PAGEREF _Toc473185610 \h </w:instrText>
        </w:r>
        <w:r w:rsidR="00C40D1E">
          <w:rPr>
            <w:noProof/>
            <w:webHidden/>
          </w:rPr>
        </w:r>
        <w:r w:rsidR="00C40D1E">
          <w:rPr>
            <w:noProof/>
            <w:webHidden/>
          </w:rPr>
          <w:fldChar w:fldCharType="separate"/>
        </w:r>
        <w:r w:rsidR="00C40D1E">
          <w:rPr>
            <w:noProof/>
            <w:webHidden/>
          </w:rPr>
          <w:t>8</w:t>
        </w:r>
        <w:r w:rsidR="00C40D1E">
          <w:rPr>
            <w:noProof/>
            <w:webHidden/>
          </w:rPr>
          <w:fldChar w:fldCharType="end"/>
        </w:r>
      </w:hyperlink>
    </w:p>
    <w:p w14:paraId="40678C5C"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11" w:history="1">
        <w:r w:rsidR="00C40D1E" w:rsidRPr="00F4332B">
          <w:rPr>
            <w:rStyle w:val="Hyperlink"/>
            <w:noProof/>
            <w:lang w:val="en-US"/>
          </w:rPr>
          <w:t>3.2.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Enterprise Admin (EA) management</w:t>
        </w:r>
        <w:r w:rsidR="00C40D1E">
          <w:rPr>
            <w:noProof/>
            <w:webHidden/>
          </w:rPr>
          <w:tab/>
        </w:r>
        <w:r w:rsidR="00C40D1E">
          <w:rPr>
            <w:noProof/>
            <w:webHidden/>
          </w:rPr>
          <w:fldChar w:fldCharType="begin"/>
        </w:r>
        <w:r w:rsidR="00C40D1E">
          <w:rPr>
            <w:noProof/>
            <w:webHidden/>
          </w:rPr>
          <w:instrText xml:space="preserve"> PAGEREF _Toc473185611 \h </w:instrText>
        </w:r>
        <w:r w:rsidR="00C40D1E">
          <w:rPr>
            <w:noProof/>
            <w:webHidden/>
          </w:rPr>
        </w:r>
        <w:r w:rsidR="00C40D1E">
          <w:rPr>
            <w:noProof/>
            <w:webHidden/>
          </w:rPr>
          <w:fldChar w:fldCharType="separate"/>
        </w:r>
        <w:r w:rsidR="00C40D1E">
          <w:rPr>
            <w:noProof/>
            <w:webHidden/>
          </w:rPr>
          <w:t>10</w:t>
        </w:r>
        <w:r w:rsidR="00C40D1E">
          <w:rPr>
            <w:noProof/>
            <w:webHidden/>
          </w:rPr>
          <w:fldChar w:fldCharType="end"/>
        </w:r>
      </w:hyperlink>
    </w:p>
    <w:p w14:paraId="5F808F12"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2" w:history="1">
        <w:r w:rsidR="00C40D1E" w:rsidRPr="00F4332B">
          <w:rPr>
            <w:rStyle w:val="Hyperlink"/>
            <w:noProof/>
            <w:lang w:val="en-US"/>
          </w:rPr>
          <w:t>3.2.1.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Create EA</w:t>
        </w:r>
        <w:r w:rsidR="00C40D1E">
          <w:rPr>
            <w:noProof/>
            <w:webHidden/>
          </w:rPr>
          <w:tab/>
        </w:r>
        <w:r w:rsidR="00C40D1E">
          <w:rPr>
            <w:noProof/>
            <w:webHidden/>
          </w:rPr>
          <w:fldChar w:fldCharType="begin"/>
        </w:r>
        <w:r w:rsidR="00C40D1E">
          <w:rPr>
            <w:noProof/>
            <w:webHidden/>
          </w:rPr>
          <w:instrText xml:space="preserve"> PAGEREF _Toc473185612 \h </w:instrText>
        </w:r>
        <w:r w:rsidR="00C40D1E">
          <w:rPr>
            <w:noProof/>
            <w:webHidden/>
          </w:rPr>
        </w:r>
        <w:r w:rsidR="00C40D1E">
          <w:rPr>
            <w:noProof/>
            <w:webHidden/>
          </w:rPr>
          <w:fldChar w:fldCharType="separate"/>
        </w:r>
        <w:r w:rsidR="00C40D1E">
          <w:rPr>
            <w:noProof/>
            <w:webHidden/>
          </w:rPr>
          <w:t>10</w:t>
        </w:r>
        <w:r w:rsidR="00C40D1E">
          <w:rPr>
            <w:noProof/>
            <w:webHidden/>
          </w:rPr>
          <w:fldChar w:fldCharType="end"/>
        </w:r>
      </w:hyperlink>
    </w:p>
    <w:p w14:paraId="61FD83B9"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3" w:history="1">
        <w:r w:rsidR="00C40D1E" w:rsidRPr="00F4332B">
          <w:rPr>
            <w:rStyle w:val="Hyperlink"/>
            <w:noProof/>
            <w:lang w:val="en-US"/>
          </w:rPr>
          <w:t>3.2.2.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EA</w:t>
        </w:r>
        <w:r w:rsidR="00C40D1E">
          <w:rPr>
            <w:noProof/>
            <w:webHidden/>
          </w:rPr>
          <w:tab/>
        </w:r>
        <w:r w:rsidR="00C40D1E">
          <w:rPr>
            <w:noProof/>
            <w:webHidden/>
          </w:rPr>
          <w:fldChar w:fldCharType="begin"/>
        </w:r>
        <w:r w:rsidR="00C40D1E">
          <w:rPr>
            <w:noProof/>
            <w:webHidden/>
          </w:rPr>
          <w:instrText xml:space="preserve"> PAGEREF _Toc473185613 \h </w:instrText>
        </w:r>
        <w:r w:rsidR="00C40D1E">
          <w:rPr>
            <w:noProof/>
            <w:webHidden/>
          </w:rPr>
        </w:r>
        <w:r w:rsidR="00C40D1E">
          <w:rPr>
            <w:noProof/>
            <w:webHidden/>
          </w:rPr>
          <w:fldChar w:fldCharType="separate"/>
        </w:r>
        <w:r w:rsidR="00C40D1E">
          <w:rPr>
            <w:noProof/>
            <w:webHidden/>
          </w:rPr>
          <w:t>11</w:t>
        </w:r>
        <w:r w:rsidR="00C40D1E">
          <w:rPr>
            <w:noProof/>
            <w:webHidden/>
          </w:rPr>
          <w:fldChar w:fldCharType="end"/>
        </w:r>
      </w:hyperlink>
    </w:p>
    <w:p w14:paraId="55B33669"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14" w:history="1">
        <w:r w:rsidR="00C40D1E" w:rsidRPr="00F4332B">
          <w:rPr>
            <w:rStyle w:val="Hyperlink"/>
            <w:noProof/>
            <w:lang w:val="en-US"/>
          </w:rPr>
          <w:t>3.3.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Management of DN in BG</w:t>
        </w:r>
        <w:r w:rsidR="00C40D1E">
          <w:rPr>
            <w:noProof/>
            <w:webHidden/>
          </w:rPr>
          <w:tab/>
        </w:r>
        <w:r w:rsidR="00C40D1E">
          <w:rPr>
            <w:noProof/>
            <w:webHidden/>
          </w:rPr>
          <w:fldChar w:fldCharType="begin"/>
        </w:r>
        <w:r w:rsidR="00C40D1E">
          <w:rPr>
            <w:noProof/>
            <w:webHidden/>
          </w:rPr>
          <w:instrText xml:space="preserve"> PAGEREF _Toc473185614 \h </w:instrText>
        </w:r>
        <w:r w:rsidR="00C40D1E">
          <w:rPr>
            <w:noProof/>
            <w:webHidden/>
          </w:rPr>
        </w:r>
        <w:r w:rsidR="00C40D1E">
          <w:rPr>
            <w:noProof/>
            <w:webHidden/>
          </w:rPr>
          <w:fldChar w:fldCharType="separate"/>
        </w:r>
        <w:r w:rsidR="00C40D1E">
          <w:rPr>
            <w:noProof/>
            <w:webHidden/>
          </w:rPr>
          <w:t>12</w:t>
        </w:r>
        <w:r w:rsidR="00C40D1E">
          <w:rPr>
            <w:noProof/>
            <w:webHidden/>
          </w:rPr>
          <w:fldChar w:fldCharType="end"/>
        </w:r>
      </w:hyperlink>
    </w:p>
    <w:p w14:paraId="573B2AB1"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5" w:history="1">
        <w:r w:rsidR="00C40D1E" w:rsidRPr="00F4332B">
          <w:rPr>
            <w:rStyle w:val="Hyperlink"/>
            <w:noProof/>
            <w:lang w:val="en-US"/>
          </w:rPr>
          <w:t>3.3.1.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Create and/or update  DN</w:t>
        </w:r>
        <w:r w:rsidR="00C40D1E">
          <w:rPr>
            <w:noProof/>
            <w:webHidden/>
          </w:rPr>
          <w:tab/>
        </w:r>
        <w:r w:rsidR="00C40D1E">
          <w:rPr>
            <w:noProof/>
            <w:webHidden/>
          </w:rPr>
          <w:fldChar w:fldCharType="begin"/>
        </w:r>
        <w:r w:rsidR="00C40D1E">
          <w:rPr>
            <w:noProof/>
            <w:webHidden/>
          </w:rPr>
          <w:instrText xml:space="preserve"> PAGEREF _Toc473185615 \h </w:instrText>
        </w:r>
        <w:r w:rsidR="00C40D1E">
          <w:rPr>
            <w:noProof/>
            <w:webHidden/>
          </w:rPr>
        </w:r>
        <w:r w:rsidR="00C40D1E">
          <w:rPr>
            <w:noProof/>
            <w:webHidden/>
          </w:rPr>
          <w:fldChar w:fldCharType="separate"/>
        </w:r>
        <w:r w:rsidR="00C40D1E">
          <w:rPr>
            <w:noProof/>
            <w:webHidden/>
          </w:rPr>
          <w:t>12</w:t>
        </w:r>
        <w:r w:rsidR="00C40D1E">
          <w:rPr>
            <w:noProof/>
            <w:webHidden/>
          </w:rPr>
          <w:fldChar w:fldCharType="end"/>
        </w:r>
      </w:hyperlink>
    </w:p>
    <w:p w14:paraId="13E1AC42"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6" w:history="1">
        <w:r w:rsidR="00C40D1E" w:rsidRPr="00F4332B">
          <w:rPr>
            <w:rStyle w:val="Hyperlink"/>
            <w:noProof/>
            <w:lang w:val="en-US"/>
          </w:rPr>
          <w:t>3.3.2.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DN</w:t>
        </w:r>
        <w:r w:rsidR="00C40D1E">
          <w:rPr>
            <w:noProof/>
            <w:webHidden/>
          </w:rPr>
          <w:tab/>
        </w:r>
        <w:r w:rsidR="00C40D1E">
          <w:rPr>
            <w:noProof/>
            <w:webHidden/>
          </w:rPr>
          <w:fldChar w:fldCharType="begin"/>
        </w:r>
        <w:r w:rsidR="00C40D1E">
          <w:rPr>
            <w:noProof/>
            <w:webHidden/>
          </w:rPr>
          <w:instrText xml:space="preserve"> PAGEREF _Toc473185616 \h </w:instrText>
        </w:r>
        <w:r w:rsidR="00C40D1E">
          <w:rPr>
            <w:noProof/>
            <w:webHidden/>
          </w:rPr>
        </w:r>
        <w:r w:rsidR="00C40D1E">
          <w:rPr>
            <w:noProof/>
            <w:webHidden/>
          </w:rPr>
          <w:fldChar w:fldCharType="separate"/>
        </w:r>
        <w:r w:rsidR="00C40D1E">
          <w:rPr>
            <w:noProof/>
            <w:webHidden/>
          </w:rPr>
          <w:t>14</w:t>
        </w:r>
        <w:r w:rsidR="00C40D1E">
          <w:rPr>
            <w:noProof/>
            <w:webHidden/>
          </w:rPr>
          <w:fldChar w:fldCharType="end"/>
        </w:r>
      </w:hyperlink>
    </w:p>
    <w:p w14:paraId="539A1F4A"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7" w:history="1">
        <w:r w:rsidR="00C40D1E" w:rsidRPr="00F4332B">
          <w:rPr>
            <w:rStyle w:val="Hyperlink"/>
            <w:noProof/>
            <w:lang w:val="en-US"/>
          </w:rPr>
          <w:t>3.3.3.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Delete DN</w:t>
        </w:r>
        <w:r w:rsidR="00C40D1E">
          <w:rPr>
            <w:noProof/>
            <w:webHidden/>
          </w:rPr>
          <w:tab/>
        </w:r>
        <w:r w:rsidR="00C40D1E">
          <w:rPr>
            <w:noProof/>
            <w:webHidden/>
          </w:rPr>
          <w:fldChar w:fldCharType="begin"/>
        </w:r>
        <w:r w:rsidR="00C40D1E">
          <w:rPr>
            <w:noProof/>
            <w:webHidden/>
          </w:rPr>
          <w:instrText xml:space="preserve"> PAGEREF _Toc473185617 \h </w:instrText>
        </w:r>
        <w:r w:rsidR="00C40D1E">
          <w:rPr>
            <w:noProof/>
            <w:webHidden/>
          </w:rPr>
        </w:r>
        <w:r w:rsidR="00C40D1E">
          <w:rPr>
            <w:noProof/>
            <w:webHidden/>
          </w:rPr>
          <w:fldChar w:fldCharType="separate"/>
        </w:r>
        <w:r w:rsidR="00C40D1E">
          <w:rPr>
            <w:noProof/>
            <w:webHidden/>
          </w:rPr>
          <w:t>15</w:t>
        </w:r>
        <w:r w:rsidR="00C40D1E">
          <w:rPr>
            <w:noProof/>
            <w:webHidden/>
          </w:rPr>
          <w:fldChar w:fldCharType="end"/>
        </w:r>
      </w:hyperlink>
    </w:p>
    <w:p w14:paraId="5AAF4661"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18" w:history="1">
        <w:r w:rsidR="00C40D1E" w:rsidRPr="00F4332B">
          <w:rPr>
            <w:rStyle w:val="Hyperlink"/>
            <w:noProof/>
            <w:lang w:val="en-US"/>
          </w:rPr>
          <w:t>3.3.4.</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Move DN</w:t>
        </w:r>
        <w:r w:rsidR="00C40D1E">
          <w:rPr>
            <w:noProof/>
            <w:webHidden/>
          </w:rPr>
          <w:tab/>
        </w:r>
        <w:r w:rsidR="00C40D1E">
          <w:rPr>
            <w:noProof/>
            <w:webHidden/>
          </w:rPr>
          <w:fldChar w:fldCharType="begin"/>
        </w:r>
        <w:r w:rsidR="00C40D1E">
          <w:rPr>
            <w:noProof/>
            <w:webHidden/>
          </w:rPr>
          <w:instrText xml:space="preserve"> PAGEREF _Toc473185618 \h </w:instrText>
        </w:r>
        <w:r w:rsidR="00C40D1E">
          <w:rPr>
            <w:noProof/>
            <w:webHidden/>
          </w:rPr>
        </w:r>
        <w:r w:rsidR="00C40D1E">
          <w:rPr>
            <w:noProof/>
            <w:webHidden/>
          </w:rPr>
          <w:fldChar w:fldCharType="separate"/>
        </w:r>
        <w:r w:rsidR="00C40D1E">
          <w:rPr>
            <w:noProof/>
            <w:webHidden/>
          </w:rPr>
          <w:t>16</w:t>
        </w:r>
        <w:r w:rsidR="00C40D1E">
          <w:rPr>
            <w:noProof/>
            <w:webHidden/>
          </w:rPr>
          <w:fldChar w:fldCharType="end"/>
        </w:r>
      </w:hyperlink>
    </w:p>
    <w:p w14:paraId="112BD1AE"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19" w:history="1">
        <w:r w:rsidR="00C40D1E" w:rsidRPr="00F4332B">
          <w:rPr>
            <w:rStyle w:val="Hyperlink"/>
            <w:noProof/>
            <w:lang w:val="en-GB"/>
          </w:rPr>
          <w:t>3.4.</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Merge/Unmerge BG</w:t>
        </w:r>
        <w:r w:rsidR="00C40D1E">
          <w:rPr>
            <w:noProof/>
            <w:webHidden/>
          </w:rPr>
          <w:tab/>
        </w:r>
        <w:r w:rsidR="00C40D1E">
          <w:rPr>
            <w:noProof/>
            <w:webHidden/>
          </w:rPr>
          <w:fldChar w:fldCharType="begin"/>
        </w:r>
        <w:r w:rsidR="00C40D1E">
          <w:rPr>
            <w:noProof/>
            <w:webHidden/>
          </w:rPr>
          <w:instrText xml:space="preserve"> PAGEREF _Toc473185619 \h </w:instrText>
        </w:r>
        <w:r w:rsidR="00C40D1E">
          <w:rPr>
            <w:noProof/>
            <w:webHidden/>
          </w:rPr>
        </w:r>
        <w:r w:rsidR="00C40D1E">
          <w:rPr>
            <w:noProof/>
            <w:webHidden/>
          </w:rPr>
          <w:fldChar w:fldCharType="separate"/>
        </w:r>
        <w:r w:rsidR="00C40D1E">
          <w:rPr>
            <w:noProof/>
            <w:webHidden/>
          </w:rPr>
          <w:t>17</w:t>
        </w:r>
        <w:r w:rsidR="00C40D1E">
          <w:rPr>
            <w:noProof/>
            <w:webHidden/>
          </w:rPr>
          <w:fldChar w:fldCharType="end"/>
        </w:r>
      </w:hyperlink>
    </w:p>
    <w:p w14:paraId="5917BCE7"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20" w:history="1">
        <w:r w:rsidR="00C40D1E" w:rsidRPr="00F4332B">
          <w:rPr>
            <w:rStyle w:val="Hyperlink"/>
            <w:noProof/>
            <w:lang w:val="en-US"/>
            <w14:scene3d>
              <w14:camera w14:prst="orthographicFront"/>
              <w14:lightRig w14:rig="threePt" w14:dir="t">
                <w14:rot w14:lat="0" w14:lon="0" w14:rev="0"/>
              </w14:lightRig>
            </w14:scene3d>
          </w:rPr>
          <w:t>4.</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US"/>
          </w:rPr>
          <w:t>B2C Provisioning</w:t>
        </w:r>
        <w:r w:rsidR="00C40D1E">
          <w:rPr>
            <w:noProof/>
            <w:webHidden/>
          </w:rPr>
          <w:tab/>
        </w:r>
        <w:r w:rsidR="00C40D1E">
          <w:rPr>
            <w:noProof/>
            <w:webHidden/>
          </w:rPr>
          <w:fldChar w:fldCharType="begin"/>
        </w:r>
        <w:r w:rsidR="00C40D1E">
          <w:rPr>
            <w:noProof/>
            <w:webHidden/>
          </w:rPr>
          <w:instrText xml:space="preserve"> PAGEREF _Toc473185620 \h </w:instrText>
        </w:r>
        <w:r w:rsidR="00C40D1E">
          <w:rPr>
            <w:noProof/>
            <w:webHidden/>
          </w:rPr>
        </w:r>
        <w:r w:rsidR="00C40D1E">
          <w:rPr>
            <w:noProof/>
            <w:webHidden/>
          </w:rPr>
          <w:fldChar w:fldCharType="separate"/>
        </w:r>
        <w:r w:rsidR="00C40D1E">
          <w:rPr>
            <w:noProof/>
            <w:webHidden/>
          </w:rPr>
          <w:t>17</w:t>
        </w:r>
        <w:r w:rsidR="00C40D1E">
          <w:rPr>
            <w:noProof/>
            <w:webHidden/>
          </w:rPr>
          <w:fldChar w:fldCharType="end"/>
        </w:r>
      </w:hyperlink>
    </w:p>
    <w:p w14:paraId="7EB6C8B3"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21" w:history="1">
        <w:r w:rsidR="00C40D1E" w:rsidRPr="00F4332B">
          <w:rPr>
            <w:rStyle w:val="Hyperlink"/>
            <w:noProof/>
            <w:lang w:val="en-US"/>
          </w:rPr>
          <w:t>4.1.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Create and/or update  DN</w:t>
        </w:r>
        <w:r w:rsidR="00C40D1E">
          <w:rPr>
            <w:noProof/>
            <w:webHidden/>
          </w:rPr>
          <w:tab/>
        </w:r>
        <w:r w:rsidR="00C40D1E">
          <w:rPr>
            <w:noProof/>
            <w:webHidden/>
          </w:rPr>
          <w:fldChar w:fldCharType="begin"/>
        </w:r>
        <w:r w:rsidR="00C40D1E">
          <w:rPr>
            <w:noProof/>
            <w:webHidden/>
          </w:rPr>
          <w:instrText xml:space="preserve"> PAGEREF _Toc473185621 \h </w:instrText>
        </w:r>
        <w:r w:rsidR="00C40D1E">
          <w:rPr>
            <w:noProof/>
            <w:webHidden/>
          </w:rPr>
        </w:r>
        <w:r w:rsidR="00C40D1E">
          <w:rPr>
            <w:noProof/>
            <w:webHidden/>
          </w:rPr>
          <w:fldChar w:fldCharType="separate"/>
        </w:r>
        <w:r w:rsidR="00C40D1E">
          <w:rPr>
            <w:noProof/>
            <w:webHidden/>
          </w:rPr>
          <w:t>17</w:t>
        </w:r>
        <w:r w:rsidR="00C40D1E">
          <w:rPr>
            <w:noProof/>
            <w:webHidden/>
          </w:rPr>
          <w:fldChar w:fldCharType="end"/>
        </w:r>
      </w:hyperlink>
    </w:p>
    <w:p w14:paraId="453E729D"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22" w:history="1">
        <w:r w:rsidR="00C40D1E" w:rsidRPr="00F4332B">
          <w:rPr>
            <w:rStyle w:val="Hyperlink"/>
            <w:noProof/>
            <w:lang w:val="en-US"/>
          </w:rPr>
          <w:t>4.2.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DN</w:t>
        </w:r>
        <w:r w:rsidR="00C40D1E">
          <w:rPr>
            <w:noProof/>
            <w:webHidden/>
          </w:rPr>
          <w:tab/>
        </w:r>
        <w:r w:rsidR="00C40D1E">
          <w:rPr>
            <w:noProof/>
            <w:webHidden/>
          </w:rPr>
          <w:fldChar w:fldCharType="begin"/>
        </w:r>
        <w:r w:rsidR="00C40D1E">
          <w:rPr>
            <w:noProof/>
            <w:webHidden/>
          </w:rPr>
          <w:instrText xml:space="preserve"> PAGEREF _Toc473185622 \h </w:instrText>
        </w:r>
        <w:r w:rsidR="00C40D1E">
          <w:rPr>
            <w:noProof/>
            <w:webHidden/>
          </w:rPr>
        </w:r>
        <w:r w:rsidR="00C40D1E">
          <w:rPr>
            <w:noProof/>
            <w:webHidden/>
          </w:rPr>
          <w:fldChar w:fldCharType="separate"/>
        </w:r>
        <w:r w:rsidR="00C40D1E">
          <w:rPr>
            <w:noProof/>
            <w:webHidden/>
          </w:rPr>
          <w:t>19</w:t>
        </w:r>
        <w:r w:rsidR="00C40D1E">
          <w:rPr>
            <w:noProof/>
            <w:webHidden/>
          </w:rPr>
          <w:fldChar w:fldCharType="end"/>
        </w:r>
      </w:hyperlink>
    </w:p>
    <w:p w14:paraId="07BFC6FB"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23" w:history="1">
        <w:r w:rsidR="00C40D1E" w:rsidRPr="00F4332B">
          <w:rPr>
            <w:rStyle w:val="Hyperlink"/>
            <w:noProof/>
            <w:lang w:val="en-US"/>
          </w:rPr>
          <w:t>4.3.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Delete DN</w:t>
        </w:r>
        <w:r w:rsidR="00C40D1E">
          <w:rPr>
            <w:noProof/>
            <w:webHidden/>
          </w:rPr>
          <w:tab/>
        </w:r>
        <w:r w:rsidR="00C40D1E">
          <w:rPr>
            <w:noProof/>
            <w:webHidden/>
          </w:rPr>
          <w:fldChar w:fldCharType="begin"/>
        </w:r>
        <w:r w:rsidR="00C40D1E">
          <w:rPr>
            <w:noProof/>
            <w:webHidden/>
          </w:rPr>
          <w:instrText xml:space="preserve"> PAGEREF _Toc473185623 \h </w:instrText>
        </w:r>
        <w:r w:rsidR="00C40D1E">
          <w:rPr>
            <w:noProof/>
            <w:webHidden/>
          </w:rPr>
        </w:r>
        <w:r w:rsidR="00C40D1E">
          <w:rPr>
            <w:noProof/>
            <w:webHidden/>
          </w:rPr>
          <w:fldChar w:fldCharType="separate"/>
        </w:r>
        <w:r w:rsidR="00C40D1E">
          <w:rPr>
            <w:noProof/>
            <w:webHidden/>
          </w:rPr>
          <w:t>19</w:t>
        </w:r>
        <w:r w:rsidR="00C40D1E">
          <w:rPr>
            <w:noProof/>
            <w:webHidden/>
          </w:rPr>
          <w:fldChar w:fldCharType="end"/>
        </w:r>
      </w:hyperlink>
    </w:p>
    <w:p w14:paraId="63414BC5"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24" w:history="1">
        <w:r w:rsidR="00C40D1E" w:rsidRPr="00F4332B">
          <w:rPr>
            <w:rStyle w:val="Hyperlink"/>
            <w:noProof/>
            <w:lang w:val="en-US"/>
          </w:rPr>
          <w:t>4.4.</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list of DN</w:t>
        </w:r>
        <w:r w:rsidR="00C40D1E">
          <w:rPr>
            <w:noProof/>
            <w:webHidden/>
          </w:rPr>
          <w:tab/>
        </w:r>
        <w:r w:rsidR="00C40D1E">
          <w:rPr>
            <w:noProof/>
            <w:webHidden/>
          </w:rPr>
          <w:fldChar w:fldCharType="begin"/>
        </w:r>
        <w:r w:rsidR="00C40D1E">
          <w:rPr>
            <w:noProof/>
            <w:webHidden/>
          </w:rPr>
          <w:instrText xml:space="preserve"> PAGEREF _Toc473185624 \h </w:instrText>
        </w:r>
        <w:r w:rsidR="00C40D1E">
          <w:rPr>
            <w:noProof/>
            <w:webHidden/>
          </w:rPr>
        </w:r>
        <w:r w:rsidR="00C40D1E">
          <w:rPr>
            <w:noProof/>
            <w:webHidden/>
          </w:rPr>
          <w:fldChar w:fldCharType="separate"/>
        </w:r>
        <w:r w:rsidR="00C40D1E">
          <w:rPr>
            <w:noProof/>
            <w:webHidden/>
          </w:rPr>
          <w:t>20</w:t>
        </w:r>
        <w:r w:rsidR="00C40D1E">
          <w:rPr>
            <w:noProof/>
            <w:webHidden/>
          </w:rPr>
          <w:fldChar w:fldCharType="end"/>
        </w:r>
      </w:hyperlink>
    </w:p>
    <w:p w14:paraId="5B04B46F"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25" w:history="1">
        <w:r w:rsidR="00C40D1E" w:rsidRPr="00F4332B">
          <w:rPr>
            <w:rStyle w:val="Hyperlink"/>
            <w:noProof/>
            <w:lang w:val="en-US"/>
          </w:rPr>
          <w:t>4.5.</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Move DN to BG</w:t>
        </w:r>
        <w:r w:rsidR="00C40D1E">
          <w:rPr>
            <w:noProof/>
            <w:webHidden/>
          </w:rPr>
          <w:tab/>
        </w:r>
        <w:r w:rsidR="00C40D1E">
          <w:rPr>
            <w:noProof/>
            <w:webHidden/>
          </w:rPr>
          <w:fldChar w:fldCharType="begin"/>
        </w:r>
        <w:r w:rsidR="00C40D1E">
          <w:rPr>
            <w:noProof/>
            <w:webHidden/>
          </w:rPr>
          <w:instrText xml:space="preserve"> PAGEREF _Toc473185625 \h </w:instrText>
        </w:r>
        <w:r w:rsidR="00C40D1E">
          <w:rPr>
            <w:noProof/>
            <w:webHidden/>
          </w:rPr>
        </w:r>
        <w:r w:rsidR="00C40D1E">
          <w:rPr>
            <w:noProof/>
            <w:webHidden/>
          </w:rPr>
          <w:fldChar w:fldCharType="separate"/>
        </w:r>
        <w:r w:rsidR="00C40D1E">
          <w:rPr>
            <w:noProof/>
            <w:webHidden/>
          </w:rPr>
          <w:t>20</w:t>
        </w:r>
        <w:r w:rsidR="00C40D1E">
          <w:rPr>
            <w:noProof/>
            <w:webHidden/>
          </w:rPr>
          <w:fldChar w:fldCharType="end"/>
        </w:r>
      </w:hyperlink>
    </w:p>
    <w:p w14:paraId="5E8AE76E"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26" w:history="1">
        <w:r w:rsidR="00C40D1E" w:rsidRPr="00F4332B">
          <w:rPr>
            <w:rStyle w:val="Hyperlink"/>
            <w:noProof/>
            <w:lang w:val="en-US"/>
            <w14:scene3d>
              <w14:camera w14:prst="orthographicFront"/>
              <w14:lightRig w14:rig="threePt" w14:dir="t">
                <w14:rot w14:lat="0" w14:lon="0" w14:rev="0"/>
              </w14:lightRig>
            </w14:scene3d>
          </w:rPr>
          <w:t>5.</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US"/>
          </w:rPr>
          <w:t>Agency provisioning</w:t>
        </w:r>
        <w:r w:rsidR="00C40D1E">
          <w:rPr>
            <w:noProof/>
            <w:webHidden/>
          </w:rPr>
          <w:tab/>
        </w:r>
        <w:r w:rsidR="00C40D1E">
          <w:rPr>
            <w:noProof/>
            <w:webHidden/>
          </w:rPr>
          <w:fldChar w:fldCharType="begin"/>
        </w:r>
        <w:r w:rsidR="00C40D1E">
          <w:rPr>
            <w:noProof/>
            <w:webHidden/>
          </w:rPr>
          <w:instrText xml:space="preserve"> PAGEREF _Toc473185626 \h </w:instrText>
        </w:r>
        <w:r w:rsidR="00C40D1E">
          <w:rPr>
            <w:noProof/>
            <w:webHidden/>
          </w:rPr>
        </w:r>
        <w:r w:rsidR="00C40D1E">
          <w:rPr>
            <w:noProof/>
            <w:webHidden/>
          </w:rPr>
          <w:fldChar w:fldCharType="separate"/>
        </w:r>
        <w:r w:rsidR="00C40D1E">
          <w:rPr>
            <w:noProof/>
            <w:webHidden/>
          </w:rPr>
          <w:t>22</w:t>
        </w:r>
        <w:r w:rsidR="00C40D1E">
          <w:rPr>
            <w:noProof/>
            <w:webHidden/>
          </w:rPr>
          <w:fldChar w:fldCharType="end"/>
        </w:r>
      </w:hyperlink>
    </w:p>
    <w:p w14:paraId="11DD5063"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27" w:history="1">
        <w:r w:rsidR="00C40D1E" w:rsidRPr="00F4332B">
          <w:rPr>
            <w:rStyle w:val="Hyperlink"/>
            <w:noProof/>
            <w:lang w:val="en-US"/>
          </w:rPr>
          <w:t>5.1.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Agency management</w:t>
        </w:r>
        <w:r w:rsidR="00C40D1E">
          <w:rPr>
            <w:noProof/>
            <w:webHidden/>
          </w:rPr>
          <w:tab/>
        </w:r>
        <w:r w:rsidR="00C40D1E">
          <w:rPr>
            <w:noProof/>
            <w:webHidden/>
          </w:rPr>
          <w:fldChar w:fldCharType="begin"/>
        </w:r>
        <w:r w:rsidR="00C40D1E">
          <w:rPr>
            <w:noProof/>
            <w:webHidden/>
          </w:rPr>
          <w:instrText xml:space="preserve"> PAGEREF _Toc473185627 \h </w:instrText>
        </w:r>
        <w:r w:rsidR="00C40D1E">
          <w:rPr>
            <w:noProof/>
            <w:webHidden/>
          </w:rPr>
        </w:r>
        <w:r w:rsidR="00C40D1E">
          <w:rPr>
            <w:noProof/>
            <w:webHidden/>
          </w:rPr>
          <w:fldChar w:fldCharType="separate"/>
        </w:r>
        <w:r w:rsidR="00C40D1E">
          <w:rPr>
            <w:noProof/>
            <w:webHidden/>
          </w:rPr>
          <w:t>22</w:t>
        </w:r>
        <w:r w:rsidR="00C40D1E">
          <w:rPr>
            <w:noProof/>
            <w:webHidden/>
          </w:rPr>
          <w:fldChar w:fldCharType="end"/>
        </w:r>
      </w:hyperlink>
    </w:p>
    <w:p w14:paraId="7261AF3E"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28" w:history="1">
        <w:r w:rsidR="00C40D1E" w:rsidRPr="00F4332B">
          <w:rPr>
            <w:rStyle w:val="Hyperlink"/>
            <w:noProof/>
            <w:lang w:val="en-US"/>
          </w:rPr>
          <w:t>5.1.1.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Create agency</w:t>
        </w:r>
        <w:r w:rsidR="00C40D1E">
          <w:rPr>
            <w:noProof/>
            <w:webHidden/>
          </w:rPr>
          <w:tab/>
        </w:r>
        <w:r w:rsidR="00C40D1E">
          <w:rPr>
            <w:noProof/>
            <w:webHidden/>
          </w:rPr>
          <w:fldChar w:fldCharType="begin"/>
        </w:r>
        <w:r w:rsidR="00C40D1E">
          <w:rPr>
            <w:noProof/>
            <w:webHidden/>
          </w:rPr>
          <w:instrText xml:space="preserve"> PAGEREF _Toc473185628 \h </w:instrText>
        </w:r>
        <w:r w:rsidR="00C40D1E">
          <w:rPr>
            <w:noProof/>
            <w:webHidden/>
          </w:rPr>
        </w:r>
        <w:r w:rsidR="00C40D1E">
          <w:rPr>
            <w:noProof/>
            <w:webHidden/>
          </w:rPr>
          <w:fldChar w:fldCharType="separate"/>
        </w:r>
        <w:r w:rsidR="00C40D1E">
          <w:rPr>
            <w:noProof/>
            <w:webHidden/>
          </w:rPr>
          <w:t>22</w:t>
        </w:r>
        <w:r w:rsidR="00C40D1E">
          <w:rPr>
            <w:noProof/>
            <w:webHidden/>
          </w:rPr>
          <w:fldChar w:fldCharType="end"/>
        </w:r>
      </w:hyperlink>
    </w:p>
    <w:p w14:paraId="288CD017"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29" w:history="1">
        <w:r w:rsidR="00C40D1E" w:rsidRPr="00F4332B">
          <w:rPr>
            <w:rStyle w:val="Hyperlink"/>
            <w:noProof/>
            <w:lang w:val="en-US"/>
          </w:rPr>
          <w:t>5.1.2.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Update agency</w:t>
        </w:r>
        <w:r w:rsidR="00C40D1E">
          <w:rPr>
            <w:noProof/>
            <w:webHidden/>
          </w:rPr>
          <w:tab/>
        </w:r>
        <w:r w:rsidR="00C40D1E">
          <w:rPr>
            <w:noProof/>
            <w:webHidden/>
          </w:rPr>
          <w:fldChar w:fldCharType="begin"/>
        </w:r>
        <w:r w:rsidR="00C40D1E">
          <w:rPr>
            <w:noProof/>
            <w:webHidden/>
          </w:rPr>
          <w:instrText xml:space="preserve"> PAGEREF _Toc473185629 \h </w:instrText>
        </w:r>
        <w:r w:rsidR="00C40D1E">
          <w:rPr>
            <w:noProof/>
            <w:webHidden/>
          </w:rPr>
        </w:r>
        <w:r w:rsidR="00C40D1E">
          <w:rPr>
            <w:noProof/>
            <w:webHidden/>
          </w:rPr>
          <w:fldChar w:fldCharType="separate"/>
        </w:r>
        <w:r w:rsidR="00C40D1E">
          <w:rPr>
            <w:noProof/>
            <w:webHidden/>
          </w:rPr>
          <w:t>23</w:t>
        </w:r>
        <w:r w:rsidR="00C40D1E">
          <w:rPr>
            <w:noProof/>
            <w:webHidden/>
          </w:rPr>
          <w:fldChar w:fldCharType="end"/>
        </w:r>
      </w:hyperlink>
    </w:p>
    <w:p w14:paraId="3D17D1DB"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0" w:history="1">
        <w:r w:rsidR="00C40D1E" w:rsidRPr="00F4332B">
          <w:rPr>
            <w:rStyle w:val="Hyperlink"/>
            <w:noProof/>
            <w:lang w:val="en-US"/>
          </w:rPr>
          <w:t>5.1.3.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Delete agency</w:t>
        </w:r>
        <w:r w:rsidR="00C40D1E">
          <w:rPr>
            <w:noProof/>
            <w:webHidden/>
          </w:rPr>
          <w:tab/>
        </w:r>
        <w:r w:rsidR="00C40D1E">
          <w:rPr>
            <w:noProof/>
            <w:webHidden/>
          </w:rPr>
          <w:fldChar w:fldCharType="begin"/>
        </w:r>
        <w:r w:rsidR="00C40D1E">
          <w:rPr>
            <w:noProof/>
            <w:webHidden/>
          </w:rPr>
          <w:instrText xml:space="preserve"> PAGEREF _Toc473185630 \h </w:instrText>
        </w:r>
        <w:r w:rsidR="00C40D1E">
          <w:rPr>
            <w:noProof/>
            <w:webHidden/>
          </w:rPr>
        </w:r>
        <w:r w:rsidR="00C40D1E">
          <w:rPr>
            <w:noProof/>
            <w:webHidden/>
          </w:rPr>
          <w:fldChar w:fldCharType="separate"/>
        </w:r>
        <w:r w:rsidR="00C40D1E">
          <w:rPr>
            <w:noProof/>
            <w:webHidden/>
          </w:rPr>
          <w:t>23</w:t>
        </w:r>
        <w:r w:rsidR="00C40D1E">
          <w:rPr>
            <w:noProof/>
            <w:webHidden/>
          </w:rPr>
          <w:fldChar w:fldCharType="end"/>
        </w:r>
      </w:hyperlink>
    </w:p>
    <w:p w14:paraId="55DA8DAF"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1" w:history="1">
        <w:r w:rsidR="00C40D1E" w:rsidRPr="00F4332B">
          <w:rPr>
            <w:rStyle w:val="Hyperlink"/>
            <w:noProof/>
            <w:lang w:val="en-US"/>
          </w:rPr>
          <w:t>5.1.4.</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agency</w:t>
        </w:r>
        <w:r w:rsidR="00C40D1E">
          <w:rPr>
            <w:noProof/>
            <w:webHidden/>
          </w:rPr>
          <w:tab/>
        </w:r>
        <w:r w:rsidR="00C40D1E">
          <w:rPr>
            <w:noProof/>
            <w:webHidden/>
          </w:rPr>
          <w:fldChar w:fldCharType="begin"/>
        </w:r>
        <w:r w:rsidR="00C40D1E">
          <w:rPr>
            <w:noProof/>
            <w:webHidden/>
          </w:rPr>
          <w:instrText xml:space="preserve"> PAGEREF _Toc473185631 \h </w:instrText>
        </w:r>
        <w:r w:rsidR="00C40D1E">
          <w:rPr>
            <w:noProof/>
            <w:webHidden/>
          </w:rPr>
        </w:r>
        <w:r w:rsidR="00C40D1E">
          <w:rPr>
            <w:noProof/>
            <w:webHidden/>
          </w:rPr>
          <w:fldChar w:fldCharType="separate"/>
        </w:r>
        <w:r w:rsidR="00C40D1E">
          <w:rPr>
            <w:noProof/>
            <w:webHidden/>
          </w:rPr>
          <w:t>24</w:t>
        </w:r>
        <w:r w:rsidR="00C40D1E">
          <w:rPr>
            <w:noProof/>
            <w:webHidden/>
          </w:rPr>
          <w:fldChar w:fldCharType="end"/>
        </w:r>
      </w:hyperlink>
    </w:p>
    <w:p w14:paraId="3C7A4538"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2" w:history="1">
        <w:r w:rsidR="00C40D1E" w:rsidRPr="00F4332B">
          <w:rPr>
            <w:rStyle w:val="Hyperlink"/>
            <w:noProof/>
            <w:lang w:val="en-US"/>
          </w:rPr>
          <w:t>5.1.5.</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all agencies</w:t>
        </w:r>
        <w:r w:rsidR="00C40D1E">
          <w:rPr>
            <w:noProof/>
            <w:webHidden/>
          </w:rPr>
          <w:tab/>
        </w:r>
        <w:r w:rsidR="00C40D1E">
          <w:rPr>
            <w:noProof/>
            <w:webHidden/>
          </w:rPr>
          <w:fldChar w:fldCharType="begin"/>
        </w:r>
        <w:r w:rsidR="00C40D1E">
          <w:rPr>
            <w:noProof/>
            <w:webHidden/>
          </w:rPr>
          <w:instrText xml:space="preserve"> PAGEREF _Toc473185632 \h </w:instrText>
        </w:r>
        <w:r w:rsidR="00C40D1E">
          <w:rPr>
            <w:noProof/>
            <w:webHidden/>
          </w:rPr>
        </w:r>
        <w:r w:rsidR="00C40D1E">
          <w:rPr>
            <w:noProof/>
            <w:webHidden/>
          </w:rPr>
          <w:fldChar w:fldCharType="separate"/>
        </w:r>
        <w:r w:rsidR="00C40D1E">
          <w:rPr>
            <w:noProof/>
            <w:webHidden/>
          </w:rPr>
          <w:t>24</w:t>
        </w:r>
        <w:r w:rsidR="00C40D1E">
          <w:rPr>
            <w:noProof/>
            <w:webHidden/>
          </w:rPr>
          <w:fldChar w:fldCharType="end"/>
        </w:r>
      </w:hyperlink>
    </w:p>
    <w:p w14:paraId="39BE5C98"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33" w:history="1">
        <w:r w:rsidR="00C40D1E" w:rsidRPr="00F4332B">
          <w:rPr>
            <w:rStyle w:val="Hyperlink"/>
            <w:noProof/>
            <w:lang w:val="en-US"/>
          </w:rPr>
          <w:t>5.2.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Agency admin management</w:t>
        </w:r>
        <w:r w:rsidR="00C40D1E">
          <w:rPr>
            <w:noProof/>
            <w:webHidden/>
          </w:rPr>
          <w:tab/>
        </w:r>
        <w:r w:rsidR="00C40D1E">
          <w:rPr>
            <w:noProof/>
            <w:webHidden/>
          </w:rPr>
          <w:fldChar w:fldCharType="begin"/>
        </w:r>
        <w:r w:rsidR="00C40D1E">
          <w:rPr>
            <w:noProof/>
            <w:webHidden/>
          </w:rPr>
          <w:instrText xml:space="preserve"> PAGEREF _Toc473185633 \h </w:instrText>
        </w:r>
        <w:r w:rsidR="00C40D1E">
          <w:rPr>
            <w:noProof/>
            <w:webHidden/>
          </w:rPr>
        </w:r>
        <w:r w:rsidR="00C40D1E">
          <w:rPr>
            <w:noProof/>
            <w:webHidden/>
          </w:rPr>
          <w:fldChar w:fldCharType="separate"/>
        </w:r>
        <w:r w:rsidR="00C40D1E">
          <w:rPr>
            <w:noProof/>
            <w:webHidden/>
          </w:rPr>
          <w:t>25</w:t>
        </w:r>
        <w:r w:rsidR="00C40D1E">
          <w:rPr>
            <w:noProof/>
            <w:webHidden/>
          </w:rPr>
          <w:fldChar w:fldCharType="end"/>
        </w:r>
      </w:hyperlink>
    </w:p>
    <w:p w14:paraId="56F31898"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4" w:history="1">
        <w:r w:rsidR="00C40D1E" w:rsidRPr="00F4332B">
          <w:rPr>
            <w:rStyle w:val="Hyperlink"/>
            <w:noProof/>
            <w:lang w:val="en-US"/>
          </w:rPr>
          <w:t>5.2.1.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Create or update agency admin</w:t>
        </w:r>
        <w:r w:rsidR="00C40D1E">
          <w:rPr>
            <w:noProof/>
            <w:webHidden/>
          </w:rPr>
          <w:tab/>
        </w:r>
        <w:r w:rsidR="00C40D1E">
          <w:rPr>
            <w:noProof/>
            <w:webHidden/>
          </w:rPr>
          <w:fldChar w:fldCharType="begin"/>
        </w:r>
        <w:r w:rsidR="00C40D1E">
          <w:rPr>
            <w:noProof/>
            <w:webHidden/>
          </w:rPr>
          <w:instrText xml:space="preserve"> PAGEREF _Toc473185634 \h </w:instrText>
        </w:r>
        <w:r w:rsidR="00C40D1E">
          <w:rPr>
            <w:noProof/>
            <w:webHidden/>
          </w:rPr>
        </w:r>
        <w:r w:rsidR="00C40D1E">
          <w:rPr>
            <w:noProof/>
            <w:webHidden/>
          </w:rPr>
          <w:fldChar w:fldCharType="separate"/>
        </w:r>
        <w:r w:rsidR="00C40D1E">
          <w:rPr>
            <w:noProof/>
            <w:webHidden/>
          </w:rPr>
          <w:t>25</w:t>
        </w:r>
        <w:r w:rsidR="00C40D1E">
          <w:rPr>
            <w:noProof/>
            <w:webHidden/>
          </w:rPr>
          <w:fldChar w:fldCharType="end"/>
        </w:r>
      </w:hyperlink>
    </w:p>
    <w:p w14:paraId="47037634"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5" w:history="1">
        <w:r w:rsidR="00C40D1E" w:rsidRPr="00F4332B">
          <w:rPr>
            <w:rStyle w:val="Hyperlink"/>
            <w:noProof/>
            <w:lang w:val="en-US"/>
          </w:rPr>
          <w:t>5.2.2.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agency admin</w:t>
        </w:r>
        <w:r w:rsidR="00C40D1E">
          <w:rPr>
            <w:noProof/>
            <w:webHidden/>
          </w:rPr>
          <w:tab/>
        </w:r>
        <w:r w:rsidR="00C40D1E">
          <w:rPr>
            <w:noProof/>
            <w:webHidden/>
          </w:rPr>
          <w:fldChar w:fldCharType="begin"/>
        </w:r>
        <w:r w:rsidR="00C40D1E">
          <w:rPr>
            <w:noProof/>
            <w:webHidden/>
          </w:rPr>
          <w:instrText xml:space="preserve"> PAGEREF _Toc473185635 \h </w:instrText>
        </w:r>
        <w:r w:rsidR="00C40D1E">
          <w:rPr>
            <w:noProof/>
            <w:webHidden/>
          </w:rPr>
        </w:r>
        <w:r w:rsidR="00C40D1E">
          <w:rPr>
            <w:noProof/>
            <w:webHidden/>
          </w:rPr>
          <w:fldChar w:fldCharType="separate"/>
        </w:r>
        <w:r w:rsidR="00C40D1E">
          <w:rPr>
            <w:noProof/>
            <w:webHidden/>
          </w:rPr>
          <w:t>27</w:t>
        </w:r>
        <w:r w:rsidR="00C40D1E">
          <w:rPr>
            <w:noProof/>
            <w:webHidden/>
          </w:rPr>
          <w:fldChar w:fldCharType="end"/>
        </w:r>
      </w:hyperlink>
    </w:p>
    <w:p w14:paraId="6ADA93D0"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6" w:history="1">
        <w:r w:rsidR="00C40D1E" w:rsidRPr="00F4332B">
          <w:rPr>
            <w:rStyle w:val="Hyperlink"/>
            <w:noProof/>
            <w:lang w:val="en-US"/>
          </w:rPr>
          <w:t>5.2.3.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Delete Agency Admin</w:t>
        </w:r>
        <w:r w:rsidR="00C40D1E">
          <w:rPr>
            <w:noProof/>
            <w:webHidden/>
          </w:rPr>
          <w:tab/>
        </w:r>
        <w:r w:rsidR="00C40D1E">
          <w:rPr>
            <w:noProof/>
            <w:webHidden/>
          </w:rPr>
          <w:fldChar w:fldCharType="begin"/>
        </w:r>
        <w:r w:rsidR="00C40D1E">
          <w:rPr>
            <w:noProof/>
            <w:webHidden/>
          </w:rPr>
          <w:instrText xml:space="preserve"> PAGEREF _Toc473185636 \h </w:instrText>
        </w:r>
        <w:r w:rsidR="00C40D1E">
          <w:rPr>
            <w:noProof/>
            <w:webHidden/>
          </w:rPr>
        </w:r>
        <w:r w:rsidR="00C40D1E">
          <w:rPr>
            <w:noProof/>
            <w:webHidden/>
          </w:rPr>
          <w:fldChar w:fldCharType="separate"/>
        </w:r>
        <w:r w:rsidR="00C40D1E">
          <w:rPr>
            <w:noProof/>
            <w:webHidden/>
          </w:rPr>
          <w:t>28</w:t>
        </w:r>
        <w:r w:rsidR="00C40D1E">
          <w:rPr>
            <w:noProof/>
            <w:webHidden/>
          </w:rPr>
          <w:fldChar w:fldCharType="end"/>
        </w:r>
      </w:hyperlink>
    </w:p>
    <w:p w14:paraId="5E65741E"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37" w:history="1">
        <w:r w:rsidR="00C40D1E" w:rsidRPr="00F4332B">
          <w:rPr>
            <w:rStyle w:val="Hyperlink"/>
            <w:noProof/>
            <w:lang w:val="en-US"/>
          </w:rPr>
          <w:t>5.3.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Agency DNS management</w:t>
        </w:r>
        <w:r w:rsidR="00C40D1E">
          <w:rPr>
            <w:noProof/>
            <w:webHidden/>
          </w:rPr>
          <w:tab/>
        </w:r>
        <w:r w:rsidR="00C40D1E">
          <w:rPr>
            <w:noProof/>
            <w:webHidden/>
          </w:rPr>
          <w:fldChar w:fldCharType="begin"/>
        </w:r>
        <w:r w:rsidR="00C40D1E">
          <w:rPr>
            <w:noProof/>
            <w:webHidden/>
          </w:rPr>
          <w:instrText xml:space="preserve"> PAGEREF _Toc473185637 \h </w:instrText>
        </w:r>
        <w:r w:rsidR="00C40D1E">
          <w:rPr>
            <w:noProof/>
            <w:webHidden/>
          </w:rPr>
        </w:r>
        <w:r w:rsidR="00C40D1E">
          <w:rPr>
            <w:noProof/>
            <w:webHidden/>
          </w:rPr>
          <w:fldChar w:fldCharType="separate"/>
        </w:r>
        <w:r w:rsidR="00C40D1E">
          <w:rPr>
            <w:noProof/>
            <w:webHidden/>
          </w:rPr>
          <w:t>29</w:t>
        </w:r>
        <w:r w:rsidR="00C40D1E">
          <w:rPr>
            <w:noProof/>
            <w:webHidden/>
          </w:rPr>
          <w:fldChar w:fldCharType="end"/>
        </w:r>
      </w:hyperlink>
    </w:p>
    <w:p w14:paraId="75248FEB"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8" w:history="1">
        <w:r w:rsidR="00C40D1E" w:rsidRPr="00F4332B">
          <w:rPr>
            <w:rStyle w:val="Hyperlink"/>
            <w:noProof/>
            <w:lang w:val="en-US"/>
          </w:rPr>
          <w:t>5.3.1.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Assign dns to agency</w:t>
        </w:r>
        <w:r w:rsidR="00C40D1E">
          <w:rPr>
            <w:noProof/>
            <w:webHidden/>
          </w:rPr>
          <w:tab/>
        </w:r>
        <w:r w:rsidR="00C40D1E">
          <w:rPr>
            <w:noProof/>
            <w:webHidden/>
          </w:rPr>
          <w:fldChar w:fldCharType="begin"/>
        </w:r>
        <w:r w:rsidR="00C40D1E">
          <w:rPr>
            <w:noProof/>
            <w:webHidden/>
          </w:rPr>
          <w:instrText xml:space="preserve"> PAGEREF _Toc473185638 \h </w:instrText>
        </w:r>
        <w:r w:rsidR="00C40D1E">
          <w:rPr>
            <w:noProof/>
            <w:webHidden/>
          </w:rPr>
        </w:r>
        <w:r w:rsidR="00C40D1E">
          <w:rPr>
            <w:noProof/>
            <w:webHidden/>
          </w:rPr>
          <w:fldChar w:fldCharType="separate"/>
        </w:r>
        <w:r w:rsidR="00C40D1E">
          <w:rPr>
            <w:noProof/>
            <w:webHidden/>
          </w:rPr>
          <w:t>29</w:t>
        </w:r>
        <w:r w:rsidR="00C40D1E">
          <w:rPr>
            <w:noProof/>
            <w:webHidden/>
          </w:rPr>
          <w:fldChar w:fldCharType="end"/>
        </w:r>
      </w:hyperlink>
    </w:p>
    <w:p w14:paraId="16B20F3A"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39" w:history="1">
        <w:r w:rsidR="00C40D1E" w:rsidRPr="00F4332B">
          <w:rPr>
            <w:rStyle w:val="Hyperlink"/>
            <w:noProof/>
            <w:lang w:val="en-US"/>
          </w:rPr>
          <w:t>5.3.2.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Add existing dns to agency</w:t>
        </w:r>
        <w:r w:rsidR="00C40D1E">
          <w:rPr>
            <w:noProof/>
            <w:webHidden/>
          </w:rPr>
          <w:tab/>
        </w:r>
        <w:r w:rsidR="00C40D1E">
          <w:rPr>
            <w:noProof/>
            <w:webHidden/>
          </w:rPr>
          <w:fldChar w:fldCharType="begin"/>
        </w:r>
        <w:r w:rsidR="00C40D1E">
          <w:rPr>
            <w:noProof/>
            <w:webHidden/>
          </w:rPr>
          <w:instrText xml:space="preserve"> PAGEREF _Toc473185639 \h </w:instrText>
        </w:r>
        <w:r w:rsidR="00C40D1E">
          <w:rPr>
            <w:noProof/>
            <w:webHidden/>
          </w:rPr>
        </w:r>
        <w:r w:rsidR="00C40D1E">
          <w:rPr>
            <w:noProof/>
            <w:webHidden/>
          </w:rPr>
          <w:fldChar w:fldCharType="separate"/>
        </w:r>
        <w:r w:rsidR="00C40D1E">
          <w:rPr>
            <w:noProof/>
            <w:webHidden/>
          </w:rPr>
          <w:t>30</w:t>
        </w:r>
        <w:r w:rsidR="00C40D1E">
          <w:rPr>
            <w:noProof/>
            <w:webHidden/>
          </w:rPr>
          <w:fldChar w:fldCharType="end"/>
        </w:r>
      </w:hyperlink>
    </w:p>
    <w:p w14:paraId="47FEEA6E"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40" w:history="1">
        <w:r w:rsidR="00C40D1E" w:rsidRPr="00F4332B">
          <w:rPr>
            <w:rStyle w:val="Hyperlink"/>
            <w:noProof/>
            <w:lang w:val="en-US"/>
          </w:rPr>
          <w:t>5.3.3.</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Remove existing dns from agency</w:t>
        </w:r>
        <w:r w:rsidR="00C40D1E">
          <w:rPr>
            <w:noProof/>
            <w:webHidden/>
          </w:rPr>
          <w:tab/>
        </w:r>
        <w:r w:rsidR="00C40D1E">
          <w:rPr>
            <w:noProof/>
            <w:webHidden/>
          </w:rPr>
          <w:fldChar w:fldCharType="begin"/>
        </w:r>
        <w:r w:rsidR="00C40D1E">
          <w:rPr>
            <w:noProof/>
            <w:webHidden/>
          </w:rPr>
          <w:instrText xml:space="preserve"> PAGEREF _Toc473185640 \h </w:instrText>
        </w:r>
        <w:r w:rsidR="00C40D1E">
          <w:rPr>
            <w:noProof/>
            <w:webHidden/>
          </w:rPr>
        </w:r>
        <w:r w:rsidR="00C40D1E">
          <w:rPr>
            <w:noProof/>
            <w:webHidden/>
          </w:rPr>
          <w:fldChar w:fldCharType="separate"/>
        </w:r>
        <w:r w:rsidR="00C40D1E">
          <w:rPr>
            <w:noProof/>
            <w:webHidden/>
          </w:rPr>
          <w:t>30</w:t>
        </w:r>
        <w:r w:rsidR="00C40D1E">
          <w:rPr>
            <w:noProof/>
            <w:webHidden/>
          </w:rPr>
          <w:fldChar w:fldCharType="end"/>
        </w:r>
      </w:hyperlink>
    </w:p>
    <w:p w14:paraId="197446F2"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41" w:history="1">
        <w:r w:rsidR="00C40D1E" w:rsidRPr="00F4332B">
          <w:rPr>
            <w:rStyle w:val="Hyperlink"/>
            <w:noProof/>
            <w:lang w:val="en-US"/>
          </w:rPr>
          <w:t>5.3.4.</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all dns in agency</w:t>
        </w:r>
        <w:r w:rsidR="00C40D1E">
          <w:rPr>
            <w:noProof/>
            <w:webHidden/>
          </w:rPr>
          <w:tab/>
        </w:r>
        <w:r w:rsidR="00C40D1E">
          <w:rPr>
            <w:noProof/>
            <w:webHidden/>
          </w:rPr>
          <w:fldChar w:fldCharType="begin"/>
        </w:r>
        <w:r w:rsidR="00C40D1E">
          <w:rPr>
            <w:noProof/>
            <w:webHidden/>
          </w:rPr>
          <w:instrText xml:space="preserve"> PAGEREF _Toc473185641 \h </w:instrText>
        </w:r>
        <w:r w:rsidR="00C40D1E">
          <w:rPr>
            <w:noProof/>
            <w:webHidden/>
          </w:rPr>
        </w:r>
        <w:r w:rsidR="00C40D1E">
          <w:rPr>
            <w:noProof/>
            <w:webHidden/>
          </w:rPr>
          <w:fldChar w:fldCharType="separate"/>
        </w:r>
        <w:r w:rsidR="00C40D1E">
          <w:rPr>
            <w:noProof/>
            <w:webHidden/>
          </w:rPr>
          <w:t>31</w:t>
        </w:r>
        <w:r w:rsidR="00C40D1E">
          <w:rPr>
            <w:noProof/>
            <w:webHidden/>
          </w:rPr>
          <w:fldChar w:fldCharType="end"/>
        </w:r>
      </w:hyperlink>
    </w:p>
    <w:p w14:paraId="1CD2623F"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42" w:history="1">
        <w:r w:rsidR="00C40D1E" w:rsidRPr="00F4332B">
          <w:rPr>
            <w:rStyle w:val="Hyperlink"/>
            <w:noProof/>
            <w:lang w:val="en-US"/>
            <w14:scene3d>
              <w14:camera w14:prst="orthographicFront"/>
              <w14:lightRig w14:rig="threePt" w14:dir="t">
                <w14:rot w14:lat="0" w14:lon="0" w14:rev="0"/>
              </w14:lightRig>
            </w14:scene3d>
          </w:rPr>
          <w:t>6.</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US"/>
          </w:rPr>
          <w:t>Suspend/Resume of DN or BG</w:t>
        </w:r>
        <w:r w:rsidR="00C40D1E">
          <w:rPr>
            <w:noProof/>
            <w:webHidden/>
          </w:rPr>
          <w:tab/>
        </w:r>
        <w:r w:rsidR="00C40D1E">
          <w:rPr>
            <w:noProof/>
            <w:webHidden/>
          </w:rPr>
          <w:fldChar w:fldCharType="begin"/>
        </w:r>
        <w:r w:rsidR="00C40D1E">
          <w:rPr>
            <w:noProof/>
            <w:webHidden/>
          </w:rPr>
          <w:instrText xml:space="preserve"> PAGEREF _Toc473185642 \h </w:instrText>
        </w:r>
        <w:r w:rsidR="00C40D1E">
          <w:rPr>
            <w:noProof/>
            <w:webHidden/>
          </w:rPr>
        </w:r>
        <w:r w:rsidR="00C40D1E">
          <w:rPr>
            <w:noProof/>
            <w:webHidden/>
          </w:rPr>
          <w:fldChar w:fldCharType="separate"/>
        </w:r>
        <w:r w:rsidR="00C40D1E">
          <w:rPr>
            <w:noProof/>
            <w:webHidden/>
          </w:rPr>
          <w:t>33</w:t>
        </w:r>
        <w:r w:rsidR="00C40D1E">
          <w:rPr>
            <w:noProof/>
            <w:webHidden/>
          </w:rPr>
          <w:fldChar w:fldCharType="end"/>
        </w:r>
      </w:hyperlink>
    </w:p>
    <w:p w14:paraId="4E0FC46E"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43" w:history="1">
        <w:r w:rsidR="00C40D1E" w:rsidRPr="00F4332B">
          <w:rPr>
            <w:rStyle w:val="Hyperlink"/>
            <w:noProof/>
            <w:lang w:val="en-GB"/>
          </w:rPr>
          <w:t>6.1.</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Suspend/Resume DN</w:t>
        </w:r>
        <w:r w:rsidR="00C40D1E">
          <w:rPr>
            <w:noProof/>
            <w:webHidden/>
          </w:rPr>
          <w:tab/>
        </w:r>
        <w:r w:rsidR="00C40D1E">
          <w:rPr>
            <w:noProof/>
            <w:webHidden/>
          </w:rPr>
          <w:fldChar w:fldCharType="begin"/>
        </w:r>
        <w:r w:rsidR="00C40D1E">
          <w:rPr>
            <w:noProof/>
            <w:webHidden/>
          </w:rPr>
          <w:instrText xml:space="preserve"> PAGEREF _Toc473185643 \h </w:instrText>
        </w:r>
        <w:r w:rsidR="00C40D1E">
          <w:rPr>
            <w:noProof/>
            <w:webHidden/>
          </w:rPr>
        </w:r>
        <w:r w:rsidR="00C40D1E">
          <w:rPr>
            <w:noProof/>
            <w:webHidden/>
          </w:rPr>
          <w:fldChar w:fldCharType="separate"/>
        </w:r>
        <w:r w:rsidR="00C40D1E">
          <w:rPr>
            <w:noProof/>
            <w:webHidden/>
          </w:rPr>
          <w:t>33</w:t>
        </w:r>
        <w:r w:rsidR="00C40D1E">
          <w:rPr>
            <w:noProof/>
            <w:webHidden/>
          </w:rPr>
          <w:fldChar w:fldCharType="end"/>
        </w:r>
      </w:hyperlink>
    </w:p>
    <w:p w14:paraId="4DEF9CFB"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44" w:history="1">
        <w:r w:rsidR="00C40D1E" w:rsidRPr="00F4332B">
          <w:rPr>
            <w:rStyle w:val="Hyperlink"/>
            <w:noProof/>
            <w:lang w:val="en-GB"/>
          </w:rPr>
          <w:t>6.1.1.</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Suspension status</w:t>
        </w:r>
        <w:r w:rsidR="00C40D1E">
          <w:rPr>
            <w:noProof/>
            <w:webHidden/>
          </w:rPr>
          <w:tab/>
        </w:r>
        <w:r w:rsidR="00C40D1E">
          <w:rPr>
            <w:noProof/>
            <w:webHidden/>
          </w:rPr>
          <w:fldChar w:fldCharType="begin"/>
        </w:r>
        <w:r w:rsidR="00C40D1E">
          <w:rPr>
            <w:noProof/>
            <w:webHidden/>
          </w:rPr>
          <w:instrText xml:space="preserve"> PAGEREF _Toc473185644 \h </w:instrText>
        </w:r>
        <w:r w:rsidR="00C40D1E">
          <w:rPr>
            <w:noProof/>
            <w:webHidden/>
          </w:rPr>
        </w:r>
        <w:r w:rsidR="00C40D1E">
          <w:rPr>
            <w:noProof/>
            <w:webHidden/>
          </w:rPr>
          <w:fldChar w:fldCharType="separate"/>
        </w:r>
        <w:r w:rsidR="00C40D1E">
          <w:rPr>
            <w:noProof/>
            <w:webHidden/>
          </w:rPr>
          <w:t>34</w:t>
        </w:r>
        <w:r w:rsidR="00C40D1E">
          <w:rPr>
            <w:noProof/>
            <w:webHidden/>
          </w:rPr>
          <w:fldChar w:fldCharType="end"/>
        </w:r>
      </w:hyperlink>
    </w:p>
    <w:p w14:paraId="7C662E09"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45" w:history="1">
        <w:r w:rsidR="00C40D1E" w:rsidRPr="00F4332B">
          <w:rPr>
            <w:rStyle w:val="Hyperlink"/>
            <w:noProof/>
            <w:lang w:val="en-GB"/>
          </w:rPr>
          <w:t>6.2.</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Suspend/Resume BG</w:t>
        </w:r>
        <w:r w:rsidR="00C40D1E">
          <w:rPr>
            <w:noProof/>
            <w:webHidden/>
          </w:rPr>
          <w:tab/>
        </w:r>
        <w:r w:rsidR="00C40D1E">
          <w:rPr>
            <w:noProof/>
            <w:webHidden/>
          </w:rPr>
          <w:fldChar w:fldCharType="begin"/>
        </w:r>
        <w:r w:rsidR="00C40D1E">
          <w:rPr>
            <w:noProof/>
            <w:webHidden/>
          </w:rPr>
          <w:instrText xml:space="preserve"> PAGEREF _Toc473185645 \h </w:instrText>
        </w:r>
        <w:r w:rsidR="00C40D1E">
          <w:rPr>
            <w:noProof/>
            <w:webHidden/>
          </w:rPr>
        </w:r>
        <w:r w:rsidR="00C40D1E">
          <w:rPr>
            <w:noProof/>
            <w:webHidden/>
          </w:rPr>
          <w:fldChar w:fldCharType="separate"/>
        </w:r>
        <w:r w:rsidR="00C40D1E">
          <w:rPr>
            <w:noProof/>
            <w:webHidden/>
          </w:rPr>
          <w:t>35</w:t>
        </w:r>
        <w:r w:rsidR="00C40D1E">
          <w:rPr>
            <w:noProof/>
            <w:webHidden/>
          </w:rPr>
          <w:fldChar w:fldCharType="end"/>
        </w:r>
      </w:hyperlink>
    </w:p>
    <w:p w14:paraId="7700FBD6"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46" w:history="1">
        <w:r w:rsidR="00C40D1E" w:rsidRPr="00F4332B">
          <w:rPr>
            <w:rStyle w:val="Hyperlink"/>
            <w:noProof/>
            <w:lang w:val="en-GB"/>
            <w14:scene3d>
              <w14:camera w14:prst="orthographicFront"/>
              <w14:lightRig w14:rig="threePt" w14:dir="t">
                <w14:rot w14:lat="0" w14:lon="0" w14:rev="0"/>
              </w14:lightRig>
            </w14:scene3d>
          </w:rPr>
          <w:t>7.</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GB"/>
          </w:rPr>
          <w:t>Supplementary services</w:t>
        </w:r>
        <w:r w:rsidR="00C40D1E">
          <w:rPr>
            <w:noProof/>
            <w:webHidden/>
          </w:rPr>
          <w:tab/>
        </w:r>
        <w:r w:rsidR="00C40D1E">
          <w:rPr>
            <w:noProof/>
            <w:webHidden/>
          </w:rPr>
          <w:fldChar w:fldCharType="begin"/>
        </w:r>
        <w:r w:rsidR="00C40D1E">
          <w:rPr>
            <w:noProof/>
            <w:webHidden/>
          </w:rPr>
          <w:instrText xml:space="preserve"> PAGEREF _Toc473185646 \h </w:instrText>
        </w:r>
        <w:r w:rsidR="00C40D1E">
          <w:rPr>
            <w:noProof/>
            <w:webHidden/>
          </w:rPr>
        </w:r>
        <w:r w:rsidR="00C40D1E">
          <w:rPr>
            <w:noProof/>
            <w:webHidden/>
          </w:rPr>
          <w:fldChar w:fldCharType="separate"/>
        </w:r>
        <w:r w:rsidR="00C40D1E">
          <w:rPr>
            <w:noProof/>
            <w:webHidden/>
          </w:rPr>
          <w:t>36</w:t>
        </w:r>
        <w:r w:rsidR="00C40D1E">
          <w:rPr>
            <w:noProof/>
            <w:webHidden/>
          </w:rPr>
          <w:fldChar w:fldCharType="end"/>
        </w:r>
      </w:hyperlink>
    </w:p>
    <w:p w14:paraId="7BCA4895"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47" w:history="1">
        <w:r w:rsidR="00C40D1E" w:rsidRPr="00F4332B">
          <w:rPr>
            <w:rStyle w:val="Hyperlink"/>
            <w:noProof/>
          </w:rPr>
          <w:t>7.1.</w:t>
        </w:r>
        <w:r w:rsidR="00C40D1E">
          <w:rPr>
            <w:rFonts w:asciiTheme="minorHAnsi" w:eastAsiaTheme="minorEastAsia" w:hAnsiTheme="minorHAnsi" w:cstheme="minorBidi"/>
            <w:noProof/>
            <w:color w:val="auto"/>
            <w:sz w:val="22"/>
            <w:szCs w:val="22"/>
          </w:rPr>
          <w:tab/>
        </w:r>
        <w:r w:rsidR="00C40D1E" w:rsidRPr="00F4332B">
          <w:rPr>
            <w:rStyle w:val="Hyperlink"/>
            <w:noProof/>
          </w:rPr>
          <w:t>Get phone devices</w:t>
        </w:r>
        <w:r w:rsidR="00C40D1E">
          <w:rPr>
            <w:noProof/>
            <w:webHidden/>
          </w:rPr>
          <w:tab/>
        </w:r>
        <w:r w:rsidR="00C40D1E">
          <w:rPr>
            <w:noProof/>
            <w:webHidden/>
          </w:rPr>
          <w:fldChar w:fldCharType="begin"/>
        </w:r>
        <w:r w:rsidR="00C40D1E">
          <w:rPr>
            <w:noProof/>
            <w:webHidden/>
          </w:rPr>
          <w:instrText xml:space="preserve"> PAGEREF _Toc473185647 \h </w:instrText>
        </w:r>
        <w:r w:rsidR="00C40D1E">
          <w:rPr>
            <w:noProof/>
            <w:webHidden/>
          </w:rPr>
        </w:r>
        <w:r w:rsidR="00C40D1E">
          <w:rPr>
            <w:noProof/>
            <w:webHidden/>
          </w:rPr>
          <w:fldChar w:fldCharType="separate"/>
        </w:r>
        <w:r w:rsidR="00C40D1E">
          <w:rPr>
            <w:noProof/>
            <w:webHidden/>
          </w:rPr>
          <w:t>36</w:t>
        </w:r>
        <w:r w:rsidR="00C40D1E">
          <w:rPr>
            <w:noProof/>
            <w:webHidden/>
          </w:rPr>
          <w:fldChar w:fldCharType="end"/>
        </w:r>
      </w:hyperlink>
    </w:p>
    <w:p w14:paraId="1A4F8879"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48" w:history="1">
        <w:r w:rsidR="00C40D1E" w:rsidRPr="00F4332B">
          <w:rPr>
            <w:rStyle w:val="Hyperlink"/>
            <w:noProof/>
          </w:rPr>
          <w:t>7.2.</w:t>
        </w:r>
        <w:r w:rsidR="00C40D1E">
          <w:rPr>
            <w:rFonts w:asciiTheme="minorHAnsi" w:eastAsiaTheme="minorEastAsia" w:hAnsiTheme="minorHAnsi" w:cstheme="minorBidi"/>
            <w:noProof/>
            <w:color w:val="auto"/>
            <w:sz w:val="22"/>
            <w:szCs w:val="22"/>
          </w:rPr>
          <w:tab/>
        </w:r>
        <w:r w:rsidR="00C40D1E" w:rsidRPr="00F4332B">
          <w:rPr>
            <w:rStyle w:val="Hyperlink"/>
            <w:noProof/>
          </w:rPr>
          <w:t>CFU Service</w:t>
        </w:r>
        <w:r w:rsidR="00C40D1E">
          <w:rPr>
            <w:noProof/>
            <w:webHidden/>
          </w:rPr>
          <w:tab/>
        </w:r>
        <w:r w:rsidR="00C40D1E">
          <w:rPr>
            <w:noProof/>
            <w:webHidden/>
          </w:rPr>
          <w:fldChar w:fldCharType="begin"/>
        </w:r>
        <w:r w:rsidR="00C40D1E">
          <w:rPr>
            <w:noProof/>
            <w:webHidden/>
          </w:rPr>
          <w:instrText xml:space="preserve"> PAGEREF _Toc473185648 \h </w:instrText>
        </w:r>
        <w:r w:rsidR="00C40D1E">
          <w:rPr>
            <w:noProof/>
            <w:webHidden/>
          </w:rPr>
        </w:r>
        <w:r w:rsidR="00C40D1E">
          <w:rPr>
            <w:noProof/>
            <w:webHidden/>
          </w:rPr>
          <w:fldChar w:fldCharType="separate"/>
        </w:r>
        <w:r w:rsidR="00C40D1E">
          <w:rPr>
            <w:noProof/>
            <w:webHidden/>
          </w:rPr>
          <w:t>37</w:t>
        </w:r>
        <w:r w:rsidR="00C40D1E">
          <w:rPr>
            <w:noProof/>
            <w:webHidden/>
          </w:rPr>
          <w:fldChar w:fldCharType="end"/>
        </w:r>
      </w:hyperlink>
    </w:p>
    <w:p w14:paraId="783345AC"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49" w:history="1">
        <w:r w:rsidR="00C40D1E" w:rsidRPr="00F4332B">
          <w:rPr>
            <w:rStyle w:val="Hyperlink"/>
            <w:noProof/>
            <w:lang w:val="en-US"/>
          </w:rPr>
          <w:t>7.2.1.</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Get service status</w:t>
        </w:r>
        <w:r w:rsidR="00C40D1E">
          <w:rPr>
            <w:noProof/>
            <w:webHidden/>
          </w:rPr>
          <w:tab/>
        </w:r>
        <w:r w:rsidR="00C40D1E">
          <w:rPr>
            <w:noProof/>
            <w:webHidden/>
          </w:rPr>
          <w:fldChar w:fldCharType="begin"/>
        </w:r>
        <w:r w:rsidR="00C40D1E">
          <w:rPr>
            <w:noProof/>
            <w:webHidden/>
          </w:rPr>
          <w:instrText xml:space="preserve"> PAGEREF _Toc473185649 \h </w:instrText>
        </w:r>
        <w:r w:rsidR="00C40D1E">
          <w:rPr>
            <w:noProof/>
            <w:webHidden/>
          </w:rPr>
        </w:r>
        <w:r w:rsidR="00C40D1E">
          <w:rPr>
            <w:noProof/>
            <w:webHidden/>
          </w:rPr>
          <w:fldChar w:fldCharType="separate"/>
        </w:r>
        <w:r w:rsidR="00C40D1E">
          <w:rPr>
            <w:noProof/>
            <w:webHidden/>
          </w:rPr>
          <w:t>37</w:t>
        </w:r>
        <w:r w:rsidR="00C40D1E">
          <w:rPr>
            <w:noProof/>
            <w:webHidden/>
          </w:rPr>
          <w:fldChar w:fldCharType="end"/>
        </w:r>
      </w:hyperlink>
    </w:p>
    <w:p w14:paraId="6204CEC5"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0" w:history="1">
        <w:r w:rsidR="00C40D1E" w:rsidRPr="00F4332B">
          <w:rPr>
            <w:rStyle w:val="Hyperlink"/>
            <w:noProof/>
          </w:rPr>
          <w:t>7.2.2.</w:t>
        </w:r>
        <w:r w:rsidR="00C40D1E">
          <w:rPr>
            <w:rFonts w:asciiTheme="minorHAnsi" w:eastAsiaTheme="minorEastAsia" w:hAnsiTheme="minorHAnsi" w:cstheme="minorBidi"/>
            <w:noProof/>
            <w:color w:val="auto"/>
            <w:sz w:val="22"/>
            <w:szCs w:val="22"/>
          </w:rPr>
          <w:tab/>
        </w:r>
        <w:r w:rsidR="00C40D1E" w:rsidRPr="00F4332B">
          <w:rPr>
            <w:rStyle w:val="Hyperlink"/>
            <w:noProof/>
          </w:rPr>
          <w:t>Modify service</w:t>
        </w:r>
        <w:r w:rsidR="00C40D1E">
          <w:rPr>
            <w:noProof/>
            <w:webHidden/>
          </w:rPr>
          <w:tab/>
        </w:r>
        <w:r w:rsidR="00C40D1E">
          <w:rPr>
            <w:noProof/>
            <w:webHidden/>
          </w:rPr>
          <w:fldChar w:fldCharType="begin"/>
        </w:r>
        <w:r w:rsidR="00C40D1E">
          <w:rPr>
            <w:noProof/>
            <w:webHidden/>
          </w:rPr>
          <w:instrText xml:space="preserve"> PAGEREF _Toc473185650 \h </w:instrText>
        </w:r>
        <w:r w:rsidR="00C40D1E">
          <w:rPr>
            <w:noProof/>
            <w:webHidden/>
          </w:rPr>
        </w:r>
        <w:r w:rsidR="00C40D1E">
          <w:rPr>
            <w:noProof/>
            <w:webHidden/>
          </w:rPr>
          <w:fldChar w:fldCharType="separate"/>
        </w:r>
        <w:r w:rsidR="00C40D1E">
          <w:rPr>
            <w:noProof/>
            <w:webHidden/>
          </w:rPr>
          <w:t>37</w:t>
        </w:r>
        <w:r w:rsidR="00C40D1E">
          <w:rPr>
            <w:noProof/>
            <w:webHidden/>
          </w:rPr>
          <w:fldChar w:fldCharType="end"/>
        </w:r>
      </w:hyperlink>
    </w:p>
    <w:p w14:paraId="6D7D3BFF"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51" w:history="1">
        <w:r w:rsidR="00C40D1E" w:rsidRPr="00F4332B">
          <w:rPr>
            <w:rStyle w:val="Hyperlink"/>
            <w:noProof/>
          </w:rPr>
          <w:t>7.3.</w:t>
        </w:r>
        <w:r w:rsidR="00C40D1E">
          <w:rPr>
            <w:rFonts w:asciiTheme="minorHAnsi" w:eastAsiaTheme="minorEastAsia" w:hAnsiTheme="minorHAnsi" w:cstheme="minorBidi"/>
            <w:noProof/>
            <w:color w:val="auto"/>
            <w:sz w:val="22"/>
            <w:szCs w:val="22"/>
          </w:rPr>
          <w:tab/>
        </w:r>
        <w:r w:rsidR="00C40D1E" w:rsidRPr="00F4332B">
          <w:rPr>
            <w:rStyle w:val="Hyperlink"/>
            <w:noProof/>
          </w:rPr>
          <w:t>CFB Service</w:t>
        </w:r>
        <w:r w:rsidR="00C40D1E">
          <w:rPr>
            <w:noProof/>
            <w:webHidden/>
          </w:rPr>
          <w:tab/>
        </w:r>
        <w:r w:rsidR="00C40D1E">
          <w:rPr>
            <w:noProof/>
            <w:webHidden/>
          </w:rPr>
          <w:fldChar w:fldCharType="begin"/>
        </w:r>
        <w:r w:rsidR="00C40D1E">
          <w:rPr>
            <w:noProof/>
            <w:webHidden/>
          </w:rPr>
          <w:instrText xml:space="preserve"> PAGEREF _Toc473185651 \h </w:instrText>
        </w:r>
        <w:r w:rsidR="00C40D1E">
          <w:rPr>
            <w:noProof/>
            <w:webHidden/>
          </w:rPr>
        </w:r>
        <w:r w:rsidR="00C40D1E">
          <w:rPr>
            <w:noProof/>
            <w:webHidden/>
          </w:rPr>
          <w:fldChar w:fldCharType="separate"/>
        </w:r>
        <w:r w:rsidR="00C40D1E">
          <w:rPr>
            <w:noProof/>
            <w:webHidden/>
          </w:rPr>
          <w:t>38</w:t>
        </w:r>
        <w:r w:rsidR="00C40D1E">
          <w:rPr>
            <w:noProof/>
            <w:webHidden/>
          </w:rPr>
          <w:fldChar w:fldCharType="end"/>
        </w:r>
      </w:hyperlink>
    </w:p>
    <w:p w14:paraId="78739D12"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2" w:history="1">
        <w:r w:rsidR="00C40D1E" w:rsidRPr="00F4332B">
          <w:rPr>
            <w:rStyle w:val="Hyperlink"/>
            <w:noProof/>
          </w:rPr>
          <w:t>7.3.1.</w:t>
        </w:r>
        <w:r w:rsidR="00C40D1E">
          <w:rPr>
            <w:rFonts w:asciiTheme="minorHAnsi" w:eastAsiaTheme="minorEastAsia" w:hAnsiTheme="minorHAnsi" w:cstheme="minorBidi"/>
            <w:noProof/>
            <w:color w:val="auto"/>
            <w:sz w:val="22"/>
            <w:szCs w:val="22"/>
          </w:rPr>
          <w:tab/>
        </w:r>
        <w:r w:rsidR="00C40D1E" w:rsidRPr="00F4332B">
          <w:rPr>
            <w:rStyle w:val="Hyperlink"/>
            <w:noProof/>
          </w:rPr>
          <w:t>Get service status</w:t>
        </w:r>
        <w:r w:rsidR="00C40D1E">
          <w:rPr>
            <w:noProof/>
            <w:webHidden/>
          </w:rPr>
          <w:tab/>
        </w:r>
        <w:r w:rsidR="00C40D1E">
          <w:rPr>
            <w:noProof/>
            <w:webHidden/>
          </w:rPr>
          <w:fldChar w:fldCharType="begin"/>
        </w:r>
        <w:r w:rsidR="00C40D1E">
          <w:rPr>
            <w:noProof/>
            <w:webHidden/>
          </w:rPr>
          <w:instrText xml:space="preserve"> PAGEREF _Toc473185652 \h </w:instrText>
        </w:r>
        <w:r w:rsidR="00C40D1E">
          <w:rPr>
            <w:noProof/>
            <w:webHidden/>
          </w:rPr>
        </w:r>
        <w:r w:rsidR="00C40D1E">
          <w:rPr>
            <w:noProof/>
            <w:webHidden/>
          </w:rPr>
          <w:fldChar w:fldCharType="separate"/>
        </w:r>
        <w:r w:rsidR="00C40D1E">
          <w:rPr>
            <w:noProof/>
            <w:webHidden/>
          </w:rPr>
          <w:t>38</w:t>
        </w:r>
        <w:r w:rsidR="00C40D1E">
          <w:rPr>
            <w:noProof/>
            <w:webHidden/>
          </w:rPr>
          <w:fldChar w:fldCharType="end"/>
        </w:r>
      </w:hyperlink>
    </w:p>
    <w:p w14:paraId="065DAA10"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3" w:history="1">
        <w:r w:rsidR="00C40D1E" w:rsidRPr="00F4332B">
          <w:rPr>
            <w:rStyle w:val="Hyperlink"/>
            <w:noProof/>
          </w:rPr>
          <w:t>7.3.2.</w:t>
        </w:r>
        <w:r w:rsidR="00C40D1E">
          <w:rPr>
            <w:rFonts w:asciiTheme="minorHAnsi" w:eastAsiaTheme="minorEastAsia" w:hAnsiTheme="minorHAnsi" w:cstheme="minorBidi"/>
            <w:noProof/>
            <w:color w:val="auto"/>
            <w:sz w:val="22"/>
            <w:szCs w:val="22"/>
          </w:rPr>
          <w:tab/>
        </w:r>
        <w:r w:rsidR="00C40D1E" w:rsidRPr="00F4332B">
          <w:rPr>
            <w:rStyle w:val="Hyperlink"/>
            <w:noProof/>
          </w:rPr>
          <w:t>Modify service</w:t>
        </w:r>
        <w:r w:rsidR="00C40D1E">
          <w:rPr>
            <w:noProof/>
            <w:webHidden/>
          </w:rPr>
          <w:tab/>
        </w:r>
        <w:r w:rsidR="00C40D1E">
          <w:rPr>
            <w:noProof/>
            <w:webHidden/>
          </w:rPr>
          <w:fldChar w:fldCharType="begin"/>
        </w:r>
        <w:r w:rsidR="00C40D1E">
          <w:rPr>
            <w:noProof/>
            <w:webHidden/>
          </w:rPr>
          <w:instrText xml:space="preserve"> PAGEREF _Toc473185653 \h </w:instrText>
        </w:r>
        <w:r w:rsidR="00C40D1E">
          <w:rPr>
            <w:noProof/>
            <w:webHidden/>
          </w:rPr>
        </w:r>
        <w:r w:rsidR="00C40D1E">
          <w:rPr>
            <w:noProof/>
            <w:webHidden/>
          </w:rPr>
          <w:fldChar w:fldCharType="separate"/>
        </w:r>
        <w:r w:rsidR="00C40D1E">
          <w:rPr>
            <w:noProof/>
            <w:webHidden/>
          </w:rPr>
          <w:t>38</w:t>
        </w:r>
        <w:r w:rsidR="00C40D1E">
          <w:rPr>
            <w:noProof/>
            <w:webHidden/>
          </w:rPr>
          <w:fldChar w:fldCharType="end"/>
        </w:r>
      </w:hyperlink>
    </w:p>
    <w:p w14:paraId="5251D84A"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54" w:history="1">
        <w:r w:rsidR="00C40D1E" w:rsidRPr="00F4332B">
          <w:rPr>
            <w:rStyle w:val="Hyperlink"/>
            <w:noProof/>
          </w:rPr>
          <w:t>7.4.</w:t>
        </w:r>
        <w:r w:rsidR="00C40D1E">
          <w:rPr>
            <w:rFonts w:asciiTheme="minorHAnsi" w:eastAsiaTheme="minorEastAsia" w:hAnsiTheme="minorHAnsi" w:cstheme="minorBidi"/>
            <w:noProof/>
            <w:color w:val="auto"/>
            <w:sz w:val="22"/>
            <w:szCs w:val="22"/>
          </w:rPr>
          <w:tab/>
        </w:r>
        <w:r w:rsidR="00C40D1E" w:rsidRPr="00F4332B">
          <w:rPr>
            <w:rStyle w:val="Hyperlink"/>
            <w:noProof/>
          </w:rPr>
          <w:t>DND Service</w:t>
        </w:r>
        <w:r w:rsidR="00C40D1E">
          <w:rPr>
            <w:noProof/>
            <w:webHidden/>
          </w:rPr>
          <w:tab/>
        </w:r>
        <w:r w:rsidR="00C40D1E">
          <w:rPr>
            <w:noProof/>
            <w:webHidden/>
          </w:rPr>
          <w:fldChar w:fldCharType="begin"/>
        </w:r>
        <w:r w:rsidR="00C40D1E">
          <w:rPr>
            <w:noProof/>
            <w:webHidden/>
          </w:rPr>
          <w:instrText xml:space="preserve"> PAGEREF _Toc473185654 \h </w:instrText>
        </w:r>
        <w:r w:rsidR="00C40D1E">
          <w:rPr>
            <w:noProof/>
            <w:webHidden/>
          </w:rPr>
        </w:r>
        <w:r w:rsidR="00C40D1E">
          <w:rPr>
            <w:noProof/>
            <w:webHidden/>
          </w:rPr>
          <w:fldChar w:fldCharType="separate"/>
        </w:r>
        <w:r w:rsidR="00C40D1E">
          <w:rPr>
            <w:noProof/>
            <w:webHidden/>
          </w:rPr>
          <w:t>39</w:t>
        </w:r>
        <w:r w:rsidR="00C40D1E">
          <w:rPr>
            <w:noProof/>
            <w:webHidden/>
          </w:rPr>
          <w:fldChar w:fldCharType="end"/>
        </w:r>
      </w:hyperlink>
    </w:p>
    <w:p w14:paraId="28E37CBB"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5" w:history="1">
        <w:r w:rsidR="00C40D1E" w:rsidRPr="00F4332B">
          <w:rPr>
            <w:rStyle w:val="Hyperlink"/>
            <w:noProof/>
          </w:rPr>
          <w:t>7.4.1.</w:t>
        </w:r>
        <w:r w:rsidR="00C40D1E">
          <w:rPr>
            <w:rFonts w:asciiTheme="minorHAnsi" w:eastAsiaTheme="minorEastAsia" w:hAnsiTheme="minorHAnsi" w:cstheme="minorBidi"/>
            <w:noProof/>
            <w:color w:val="auto"/>
            <w:sz w:val="22"/>
            <w:szCs w:val="22"/>
          </w:rPr>
          <w:tab/>
        </w:r>
        <w:r w:rsidR="00C40D1E" w:rsidRPr="00F4332B">
          <w:rPr>
            <w:rStyle w:val="Hyperlink"/>
            <w:noProof/>
          </w:rPr>
          <w:t>Get service status</w:t>
        </w:r>
        <w:r w:rsidR="00C40D1E">
          <w:rPr>
            <w:noProof/>
            <w:webHidden/>
          </w:rPr>
          <w:tab/>
        </w:r>
        <w:r w:rsidR="00C40D1E">
          <w:rPr>
            <w:noProof/>
            <w:webHidden/>
          </w:rPr>
          <w:fldChar w:fldCharType="begin"/>
        </w:r>
        <w:r w:rsidR="00C40D1E">
          <w:rPr>
            <w:noProof/>
            <w:webHidden/>
          </w:rPr>
          <w:instrText xml:space="preserve"> PAGEREF _Toc473185655 \h </w:instrText>
        </w:r>
        <w:r w:rsidR="00C40D1E">
          <w:rPr>
            <w:noProof/>
            <w:webHidden/>
          </w:rPr>
        </w:r>
        <w:r w:rsidR="00C40D1E">
          <w:rPr>
            <w:noProof/>
            <w:webHidden/>
          </w:rPr>
          <w:fldChar w:fldCharType="separate"/>
        </w:r>
        <w:r w:rsidR="00C40D1E">
          <w:rPr>
            <w:noProof/>
            <w:webHidden/>
          </w:rPr>
          <w:t>39</w:t>
        </w:r>
        <w:r w:rsidR="00C40D1E">
          <w:rPr>
            <w:noProof/>
            <w:webHidden/>
          </w:rPr>
          <w:fldChar w:fldCharType="end"/>
        </w:r>
      </w:hyperlink>
    </w:p>
    <w:p w14:paraId="3A34D059"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6" w:history="1">
        <w:r w:rsidR="00C40D1E" w:rsidRPr="00F4332B">
          <w:rPr>
            <w:rStyle w:val="Hyperlink"/>
            <w:noProof/>
          </w:rPr>
          <w:t>7.4.2.</w:t>
        </w:r>
        <w:r w:rsidR="00C40D1E">
          <w:rPr>
            <w:rFonts w:asciiTheme="minorHAnsi" w:eastAsiaTheme="minorEastAsia" w:hAnsiTheme="minorHAnsi" w:cstheme="minorBidi"/>
            <w:noProof/>
            <w:color w:val="auto"/>
            <w:sz w:val="22"/>
            <w:szCs w:val="22"/>
          </w:rPr>
          <w:tab/>
        </w:r>
        <w:r w:rsidR="00C40D1E" w:rsidRPr="00F4332B">
          <w:rPr>
            <w:rStyle w:val="Hyperlink"/>
            <w:noProof/>
          </w:rPr>
          <w:t>Modify service</w:t>
        </w:r>
        <w:r w:rsidR="00C40D1E">
          <w:rPr>
            <w:noProof/>
            <w:webHidden/>
          </w:rPr>
          <w:tab/>
        </w:r>
        <w:r w:rsidR="00C40D1E">
          <w:rPr>
            <w:noProof/>
            <w:webHidden/>
          </w:rPr>
          <w:fldChar w:fldCharType="begin"/>
        </w:r>
        <w:r w:rsidR="00C40D1E">
          <w:rPr>
            <w:noProof/>
            <w:webHidden/>
          </w:rPr>
          <w:instrText xml:space="preserve"> PAGEREF _Toc473185656 \h </w:instrText>
        </w:r>
        <w:r w:rsidR="00C40D1E">
          <w:rPr>
            <w:noProof/>
            <w:webHidden/>
          </w:rPr>
        </w:r>
        <w:r w:rsidR="00C40D1E">
          <w:rPr>
            <w:noProof/>
            <w:webHidden/>
          </w:rPr>
          <w:fldChar w:fldCharType="separate"/>
        </w:r>
        <w:r w:rsidR="00C40D1E">
          <w:rPr>
            <w:noProof/>
            <w:webHidden/>
          </w:rPr>
          <w:t>39</w:t>
        </w:r>
        <w:r w:rsidR="00C40D1E">
          <w:rPr>
            <w:noProof/>
            <w:webHidden/>
          </w:rPr>
          <w:fldChar w:fldCharType="end"/>
        </w:r>
      </w:hyperlink>
    </w:p>
    <w:p w14:paraId="1729CBF0"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57" w:history="1">
        <w:r w:rsidR="00C40D1E" w:rsidRPr="00F4332B">
          <w:rPr>
            <w:rStyle w:val="Hyperlink"/>
            <w:noProof/>
          </w:rPr>
          <w:t>7.5.</w:t>
        </w:r>
        <w:r w:rsidR="00C40D1E">
          <w:rPr>
            <w:rFonts w:asciiTheme="minorHAnsi" w:eastAsiaTheme="minorEastAsia" w:hAnsiTheme="minorHAnsi" w:cstheme="minorBidi"/>
            <w:noProof/>
            <w:color w:val="auto"/>
            <w:sz w:val="22"/>
            <w:szCs w:val="22"/>
          </w:rPr>
          <w:tab/>
        </w:r>
        <w:r w:rsidR="00C40D1E" w:rsidRPr="00F4332B">
          <w:rPr>
            <w:rStyle w:val="Hyperlink"/>
            <w:noProof/>
          </w:rPr>
          <w:t>DNDGM Service</w:t>
        </w:r>
        <w:r w:rsidR="00C40D1E">
          <w:rPr>
            <w:noProof/>
            <w:webHidden/>
          </w:rPr>
          <w:tab/>
        </w:r>
        <w:r w:rsidR="00C40D1E">
          <w:rPr>
            <w:noProof/>
            <w:webHidden/>
          </w:rPr>
          <w:fldChar w:fldCharType="begin"/>
        </w:r>
        <w:r w:rsidR="00C40D1E">
          <w:rPr>
            <w:noProof/>
            <w:webHidden/>
          </w:rPr>
          <w:instrText xml:space="preserve"> PAGEREF _Toc473185657 \h </w:instrText>
        </w:r>
        <w:r w:rsidR="00C40D1E">
          <w:rPr>
            <w:noProof/>
            <w:webHidden/>
          </w:rPr>
        </w:r>
        <w:r w:rsidR="00C40D1E">
          <w:rPr>
            <w:noProof/>
            <w:webHidden/>
          </w:rPr>
          <w:fldChar w:fldCharType="separate"/>
        </w:r>
        <w:r w:rsidR="00C40D1E">
          <w:rPr>
            <w:noProof/>
            <w:webHidden/>
          </w:rPr>
          <w:t>41</w:t>
        </w:r>
        <w:r w:rsidR="00C40D1E">
          <w:rPr>
            <w:noProof/>
            <w:webHidden/>
          </w:rPr>
          <w:fldChar w:fldCharType="end"/>
        </w:r>
      </w:hyperlink>
    </w:p>
    <w:p w14:paraId="3981755A"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8" w:history="1">
        <w:r w:rsidR="00C40D1E" w:rsidRPr="00F4332B">
          <w:rPr>
            <w:rStyle w:val="Hyperlink"/>
            <w:noProof/>
          </w:rPr>
          <w:t>7.5.1.</w:t>
        </w:r>
        <w:r w:rsidR="00C40D1E">
          <w:rPr>
            <w:rFonts w:asciiTheme="minorHAnsi" w:eastAsiaTheme="minorEastAsia" w:hAnsiTheme="minorHAnsi" w:cstheme="minorBidi"/>
            <w:noProof/>
            <w:color w:val="auto"/>
            <w:sz w:val="22"/>
            <w:szCs w:val="22"/>
          </w:rPr>
          <w:tab/>
        </w:r>
        <w:r w:rsidR="00C40D1E" w:rsidRPr="00F4332B">
          <w:rPr>
            <w:rStyle w:val="Hyperlink"/>
            <w:noProof/>
          </w:rPr>
          <w:t>Get service status</w:t>
        </w:r>
        <w:r w:rsidR="00C40D1E">
          <w:rPr>
            <w:noProof/>
            <w:webHidden/>
          </w:rPr>
          <w:tab/>
        </w:r>
        <w:r w:rsidR="00C40D1E">
          <w:rPr>
            <w:noProof/>
            <w:webHidden/>
          </w:rPr>
          <w:fldChar w:fldCharType="begin"/>
        </w:r>
        <w:r w:rsidR="00C40D1E">
          <w:rPr>
            <w:noProof/>
            <w:webHidden/>
          </w:rPr>
          <w:instrText xml:space="preserve"> PAGEREF _Toc473185658 \h </w:instrText>
        </w:r>
        <w:r w:rsidR="00C40D1E">
          <w:rPr>
            <w:noProof/>
            <w:webHidden/>
          </w:rPr>
        </w:r>
        <w:r w:rsidR="00C40D1E">
          <w:rPr>
            <w:noProof/>
            <w:webHidden/>
          </w:rPr>
          <w:fldChar w:fldCharType="separate"/>
        </w:r>
        <w:r w:rsidR="00C40D1E">
          <w:rPr>
            <w:noProof/>
            <w:webHidden/>
          </w:rPr>
          <w:t>41</w:t>
        </w:r>
        <w:r w:rsidR="00C40D1E">
          <w:rPr>
            <w:noProof/>
            <w:webHidden/>
          </w:rPr>
          <w:fldChar w:fldCharType="end"/>
        </w:r>
      </w:hyperlink>
    </w:p>
    <w:p w14:paraId="367FDC41"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59" w:history="1">
        <w:r w:rsidR="00C40D1E" w:rsidRPr="00F4332B">
          <w:rPr>
            <w:rStyle w:val="Hyperlink"/>
            <w:noProof/>
          </w:rPr>
          <w:t>7.5.2.</w:t>
        </w:r>
        <w:r w:rsidR="00C40D1E">
          <w:rPr>
            <w:rFonts w:asciiTheme="minorHAnsi" w:eastAsiaTheme="minorEastAsia" w:hAnsiTheme="minorHAnsi" w:cstheme="minorBidi"/>
            <w:noProof/>
            <w:color w:val="auto"/>
            <w:sz w:val="22"/>
            <w:szCs w:val="22"/>
          </w:rPr>
          <w:tab/>
        </w:r>
        <w:r w:rsidR="00C40D1E" w:rsidRPr="00F4332B">
          <w:rPr>
            <w:rStyle w:val="Hyperlink"/>
            <w:noProof/>
          </w:rPr>
          <w:t>Modify service</w:t>
        </w:r>
        <w:r w:rsidR="00C40D1E">
          <w:rPr>
            <w:noProof/>
            <w:webHidden/>
          </w:rPr>
          <w:tab/>
        </w:r>
        <w:r w:rsidR="00C40D1E">
          <w:rPr>
            <w:noProof/>
            <w:webHidden/>
          </w:rPr>
          <w:fldChar w:fldCharType="begin"/>
        </w:r>
        <w:r w:rsidR="00C40D1E">
          <w:rPr>
            <w:noProof/>
            <w:webHidden/>
          </w:rPr>
          <w:instrText xml:space="preserve"> PAGEREF _Toc473185659 \h </w:instrText>
        </w:r>
        <w:r w:rsidR="00C40D1E">
          <w:rPr>
            <w:noProof/>
            <w:webHidden/>
          </w:rPr>
        </w:r>
        <w:r w:rsidR="00C40D1E">
          <w:rPr>
            <w:noProof/>
            <w:webHidden/>
          </w:rPr>
          <w:fldChar w:fldCharType="separate"/>
        </w:r>
        <w:r w:rsidR="00C40D1E">
          <w:rPr>
            <w:noProof/>
            <w:webHidden/>
          </w:rPr>
          <w:t>42</w:t>
        </w:r>
        <w:r w:rsidR="00C40D1E">
          <w:rPr>
            <w:noProof/>
            <w:webHidden/>
          </w:rPr>
          <w:fldChar w:fldCharType="end"/>
        </w:r>
      </w:hyperlink>
    </w:p>
    <w:p w14:paraId="62318C4B"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60" w:history="1">
        <w:r w:rsidR="00C40D1E" w:rsidRPr="00F4332B">
          <w:rPr>
            <w:rStyle w:val="Hyperlink"/>
            <w:noProof/>
            <w:lang w:val="en-GB"/>
            <w14:scene3d>
              <w14:camera w14:prst="orthographicFront"/>
              <w14:lightRig w14:rig="threePt" w14:dir="t">
                <w14:rot w14:lat="0" w14:lon="0" w14:rev="0"/>
              </w14:lightRig>
            </w14:scene3d>
          </w:rPr>
          <w:t>8.</w:t>
        </w:r>
        <w:r w:rsidR="00C40D1E">
          <w:rPr>
            <w:rFonts w:asciiTheme="minorHAnsi" w:eastAsiaTheme="minorEastAsia" w:hAnsiTheme="minorHAnsi" w:cstheme="minorBidi"/>
            <w:b w:val="0"/>
            <w:noProof/>
            <w:color w:val="auto"/>
            <w:sz w:val="22"/>
            <w:szCs w:val="22"/>
          </w:rPr>
          <w:tab/>
        </w:r>
        <w:r w:rsidR="00C40D1E" w:rsidRPr="00F4332B">
          <w:rPr>
            <w:rStyle w:val="Hyperlink"/>
            <w:noProof/>
            <w:lang w:val="en-GB"/>
          </w:rPr>
          <w:t>User Api</w:t>
        </w:r>
        <w:r w:rsidR="00C40D1E">
          <w:rPr>
            <w:noProof/>
            <w:webHidden/>
          </w:rPr>
          <w:tab/>
        </w:r>
        <w:r w:rsidR="00C40D1E">
          <w:rPr>
            <w:noProof/>
            <w:webHidden/>
          </w:rPr>
          <w:fldChar w:fldCharType="begin"/>
        </w:r>
        <w:r w:rsidR="00C40D1E">
          <w:rPr>
            <w:noProof/>
            <w:webHidden/>
          </w:rPr>
          <w:instrText xml:space="preserve"> PAGEREF _Toc473185660 \h </w:instrText>
        </w:r>
        <w:r w:rsidR="00C40D1E">
          <w:rPr>
            <w:noProof/>
            <w:webHidden/>
          </w:rPr>
        </w:r>
        <w:r w:rsidR="00C40D1E">
          <w:rPr>
            <w:noProof/>
            <w:webHidden/>
          </w:rPr>
          <w:fldChar w:fldCharType="separate"/>
        </w:r>
        <w:r w:rsidR="00C40D1E">
          <w:rPr>
            <w:noProof/>
            <w:webHidden/>
          </w:rPr>
          <w:t>43</w:t>
        </w:r>
        <w:r w:rsidR="00C40D1E">
          <w:rPr>
            <w:noProof/>
            <w:webHidden/>
          </w:rPr>
          <w:fldChar w:fldCharType="end"/>
        </w:r>
      </w:hyperlink>
    </w:p>
    <w:p w14:paraId="21DFFB8E"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61" w:history="1">
        <w:r w:rsidR="00C40D1E" w:rsidRPr="00F4332B">
          <w:rPr>
            <w:rStyle w:val="Hyperlink"/>
            <w:noProof/>
            <w:lang w:val="en-GB"/>
          </w:rPr>
          <w:t>8.1.</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Get users Request</w:t>
        </w:r>
        <w:r w:rsidR="00C40D1E">
          <w:rPr>
            <w:noProof/>
            <w:webHidden/>
          </w:rPr>
          <w:tab/>
        </w:r>
        <w:r w:rsidR="00C40D1E">
          <w:rPr>
            <w:noProof/>
            <w:webHidden/>
          </w:rPr>
          <w:fldChar w:fldCharType="begin"/>
        </w:r>
        <w:r w:rsidR="00C40D1E">
          <w:rPr>
            <w:noProof/>
            <w:webHidden/>
          </w:rPr>
          <w:instrText xml:space="preserve"> PAGEREF _Toc473185661 \h </w:instrText>
        </w:r>
        <w:r w:rsidR="00C40D1E">
          <w:rPr>
            <w:noProof/>
            <w:webHidden/>
          </w:rPr>
        </w:r>
        <w:r w:rsidR="00C40D1E">
          <w:rPr>
            <w:noProof/>
            <w:webHidden/>
          </w:rPr>
          <w:fldChar w:fldCharType="separate"/>
        </w:r>
        <w:r w:rsidR="00C40D1E">
          <w:rPr>
            <w:noProof/>
            <w:webHidden/>
          </w:rPr>
          <w:t>43</w:t>
        </w:r>
        <w:r w:rsidR="00C40D1E">
          <w:rPr>
            <w:noProof/>
            <w:webHidden/>
          </w:rPr>
          <w:fldChar w:fldCharType="end"/>
        </w:r>
      </w:hyperlink>
    </w:p>
    <w:p w14:paraId="28C2360D"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62" w:history="1">
        <w:r w:rsidR="00C40D1E" w:rsidRPr="00F4332B">
          <w:rPr>
            <w:rStyle w:val="Hyperlink"/>
            <w:noProof/>
            <w:lang w:val="en-US"/>
          </w:rPr>
          <w:t>8.2.</w:t>
        </w:r>
        <w:r w:rsidR="00C40D1E">
          <w:rPr>
            <w:rFonts w:asciiTheme="minorHAnsi" w:eastAsiaTheme="minorEastAsia" w:hAnsiTheme="minorHAnsi" w:cstheme="minorBidi"/>
            <w:noProof/>
            <w:color w:val="auto"/>
            <w:sz w:val="22"/>
            <w:szCs w:val="22"/>
          </w:rPr>
          <w:tab/>
        </w:r>
        <w:r w:rsidR="00C40D1E" w:rsidRPr="00F4332B">
          <w:rPr>
            <w:rStyle w:val="Hyperlink"/>
            <w:noProof/>
            <w:lang w:val="en-US"/>
          </w:rPr>
          <w:t>Assign user to resident or agency DN</w:t>
        </w:r>
        <w:r w:rsidR="00C40D1E">
          <w:rPr>
            <w:noProof/>
            <w:webHidden/>
          </w:rPr>
          <w:tab/>
        </w:r>
        <w:r w:rsidR="00C40D1E">
          <w:rPr>
            <w:noProof/>
            <w:webHidden/>
          </w:rPr>
          <w:fldChar w:fldCharType="begin"/>
        </w:r>
        <w:r w:rsidR="00C40D1E">
          <w:rPr>
            <w:noProof/>
            <w:webHidden/>
          </w:rPr>
          <w:instrText xml:space="preserve"> PAGEREF _Toc473185662 \h </w:instrText>
        </w:r>
        <w:r w:rsidR="00C40D1E">
          <w:rPr>
            <w:noProof/>
            <w:webHidden/>
          </w:rPr>
        </w:r>
        <w:r w:rsidR="00C40D1E">
          <w:rPr>
            <w:noProof/>
            <w:webHidden/>
          </w:rPr>
          <w:fldChar w:fldCharType="separate"/>
        </w:r>
        <w:r w:rsidR="00C40D1E">
          <w:rPr>
            <w:noProof/>
            <w:webHidden/>
          </w:rPr>
          <w:t>44</w:t>
        </w:r>
        <w:r w:rsidR="00C40D1E">
          <w:rPr>
            <w:noProof/>
            <w:webHidden/>
          </w:rPr>
          <w:fldChar w:fldCharType="end"/>
        </w:r>
      </w:hyperlink>
    </w:p>
    <w:p w14:paraId="3DA064CB"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63" w:history="1">
        <w:r w:rsidR="00C40D1E" w:rsidRPr="00F4332B">
          <w:rPr>
            <w:rStyle w:val="Hyperlink"/>
            <w:noProof/>
            <w:lang w:val="en-GB"/>
          </w:rPr>
          <w:t>8.3.</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Delete user</w:t>
        </w:r>
        <w:r w:rsidR="00C40D1E">
          <w:rPr>
            <w:noProof/>
            <w:webHidden/>
          </w:rPr>
          <w:tab/>
        </w:r>
        <w:r w:rsidR="00C40D1E">
          <w:rPr>
            <w:noProof/>
            <w:webHidden/>
          </w:rPr>
          <w:fldChar w:fldCharType="begin"/>
        </w:r>
        <w:r w:rsidR="00C40D1E">
          <w:rPr>
            <w:noProof/>
            <w:webHidden/>
          </w:rPr>
          <w:instrText xml:space="preserve"> PAGEREF _Toc473185663 \h </w:instrText>
        </w:r>
        <w:r w:rsidR="00C40D1E">
          <w:rPr>
            <w:noProof/>
            <w:webHidden/>
          </w:rPr>
        </w:r>
        <w:r w:rsidR="00C40D1E">
          <w:rPr>
            <w:noProof/>
            <w:webHidden/>
          </w:rPr>
          <w:fldChar w:fldCharType="separate"/>
        </w:r>
        <w:r w:rsidR="00C40D1E">
          <w:rPr>
            <w:noProof/>
            <w:webHidden/>
          </w:rPr>
          <w:t>45</w:t>
        </w:r>
        <w:r w:rsidR="00C40D1E">
          <w:rPr>
            <w:noProof/>
            <w:webHidden/>
          </w:rPr>
          <w:fldChar w:fldCharType="end"/>
        </w:r>
      </w:hyperlink>
    </w:p>
    <w:p w14:paraId="4D4791F1" w14:textId="77777777" w:rsidR="00C40D1E" w:rsidRDefault="000605BD">
      <w:pPr>
        <w:pStyle w:val="TOC1"/>
        <w:tabs>
          <w:tab w:val="left" w:pos="454"/>
        </w:tabs>
        <w:rPr>
          <w:rFonts w:asciiTheme="minorHAnsi" w:eastAsiaTheme="minorEastAsia" w:hAnsiTheme="minorHAnsi" w:cstheme="minorBidi"/>
          <w:b w:val="0"/>
          <w:noProof/>
          <w:color w:val="auto"/>
          <w:sz w:val="22"/>
          <w:szCs w:val="22"/>
        </w:rPr>
      </w:pPr>
      <w:hyperlink w:anchor="_Toc473185664" w:history="1">
        <w:r w:rsidR="00C40D1E" w:rsidRPr="00F4332B">
          <w:rPr>
            <w:rStyle w:val="Hyperlink"/>
            <w:noProof/>
            <w14:scene3d>
              <w14:camera w14:prst="orthographicFront"/>
              <w14:lightRig w14:rig="threePt" w14:dir="t">
                <w14:rot w14:lat="0" w14:lon="0" w14:rev="0"/>
              </w14:lightRig>
            </w14:scene3d>
          </w:rPr>
          <w:t>9.</w:t>
        </w:r>
        <w:r w:rsidR="00C40D1E">
          <w:rPr>
            <w:rFonts w:asciiTheme="minorHAnsi" w:eastAsiaTheme="minorEastAsia" w:hAnsiTheme="minorHAnsi" w:cstheme="minorBidi"/>
            <w:b w:val="0"/>
            <w:noProof/>
            <w:color w:val="auto"/>
            <w:sz w:val="22"/>
            <w:szCs w:val="22"/>
          </w:rPr>
          <w:tab/>
        </w:r>
        <w:r w:rsidR="00C40D1E" w:rsidRPr="00F4332B">
          <w:rPr>
            <w:rStyle w:val="Hyperlink"/>
            <w:noProof/>
          </w:rPr>
          <w:t>Address book Api</w:t>
        </w:r>
        <w:r w:rsidR="00C40D1E">
          <w:rPr>
            <w:noProof/>
            <w:webHidden/>
          </w:rPr>
          <w:tab/>
        </w:r>
        <w:r w:rsidR="00C40D1E">
          <w:rPr>
            <w:noProof/>
            <w:webHidden/>
          </w:rPr>
          <w:fldChar w:fldCharType="begin"/>
        </w:r>
        <w:r w:rsidR="00C40D1E">
          <w:rPr>
            <w:noProof/>
            <w:webHidden/>
          </w:rPr>
          <w:instrText xml:space="preserve"> PAGEREF _Toc473185664 \h </w:instrText>
        </w:r>
        <w:r w:rsidR="00C40D1E">
          <w:rPr>
            <w:noProof/>
            <w:webHidden/>
          </w:rPr>
        </w:r>
        <w:r w:rsidR="00C40D1E">
          <w:rPr>
            <w:noProof/>
            <w:webHidden/>
          </w:rPr>
          <w:fldChar w:fldCharType="separate"/>
        </w:r>
        <w:r w:rsidR="00C40D1E">
          <w:rPr>
            <w:noProof/>
            <w:webHidden/>
          </w:rPr>
          <w:t>46</w:t>
        </w:r>
        <w:r w:rsidR="00C40D1E">
          <w:rPr>
            <w:noProof/>
            <w:webHidden/>
          </w:rPr>
          <w:fldChar w:fldCharType="end"/>
        </w:r>
      </w:hyperlink>
    </w:p>
    <w:p w14:paraId="4DB6AE5B"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65" w:history="1">
        <w:r w:rsidR="00C40D1E" w:rsidRPr="00F4332B">
          <w:rPr>
            <w:rStyle w:val="Hyperlink"/>
            <w:noProof/>
            <w:lang w:val="en-GB"/>
          </w:rPr>
          <w:t>9.1.</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Contacts</w:t>
        </w:r>
        <w:r w:rsidR="00C40D1E">
          <w:rPr>
            <w:noProof/>
            <w:webHidden/>
          </w:rPr>
          <w:tab/>
        </w:r>
        <w:r w:rsidR="00C40D1E">
          <w:rPr>
            <w:noProof/>
            <w:webHidden/>
          </w:rPr>
          <w:fldChar w:fldCharType="begin"/>
        </w:r>
        <w:r w:rsidR="00C40D1E">
          <w:rPr>
            <w:noProof/>
            <w:webHidden/>
          </w:rPr>
          <w:instrText xml:space="preserve"> PAGEREF _Toc473185665 \h </w:instrText>
        </w:r>
        <w:r w:rsidR="00C40D1E">
          <w:rPr>
            <w:noProof/>
            <w:webHidden/>
          </w:rPr>
        </w:r>
        <w:r w:rsidR="00C40D1E">
          <w:rPr>
            <w:noProof/>
            <w:webHidden/>
          </w:rPr>
          <w:fldChar w:fldCharType="separate"/>
        </w:r>
        <w:r w:rsidR="00C40D1E">
          <w:rPr>
            <w:noProof/>
            <w:webHidden/>
          </w:rPr>
          <w:t>46</w:t>
        </w:r>
        <w:r w:rsidR="00C40D1E">
          <w:rPr>
            <w:noProof/>
            <w:webHidden/>
          </w:rPr>
          <w:fldChar w:fldCharType="end"/>
        </w:r>
      </w:hyperlink>
    </w:p>
    <w:p w14:paraId="744BB0CC"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66" w:history="1">
        <w:r w:rsidR="00C40D1E" w:rsidRPr="00F4332B">
          <w:rPr>
            <w:rStyle w:val="Hyperlink"/>
            <w:noProof/>
            <w:lang w:val="en-GB"/>
          </w:rPr>
          <w:t>9.1.1.</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Get contacts authorized for username</w:t>
        </w:r>
        <w:r w:rsidR="00C40D1E">
          <w:rPr>
            <w:noProof/>
            <w:webHidden/>
          </w:rPr>
          <w:tab/>
        </w:r>
        <w:r w:rsidR="00C40D1E">
          <w:rPr>
            <w:noProof/>
            <w:webHidden/>
          </w:rPr>
          <w:fldChar w:fldCharType="begin"/>
        </w:r>
        <w:r w:rsidR="00C40D1E">
          <w:rPr>
            <w:noProof/>
            <w:webHidden/>
          </w:rPr>
          <w:instrText xml:space="preserve"> PAGEREF _Toc473185666 \h </w:instrText>
        </w:r>
        <w:r w:rsidR="00C40D1E">
          <w:rPr>
            <w:noProof/>
            <w:webHidden/>
          </w:rPr>
        </w:r>
        <w:r w:rsidR="00C40D1E">
          <w:rPr>
            <w:noProof/>
            <w:webHidden/>
          </w:rPr>
          <w:fldChar w:fldCharType="separate"/>
        </w:r>
        <w:r w:rsidR="00C40D1E">
          <w:rPr>
            <w:noProof/>
            <w:webHidden/>
          </w:rPr>
          <w:t>46</w:t>
        </w:r>
        <w:r w:rsidR="00C40D1E">
          <w:rPr>
            <w:noProof/>
            <w:webHidden/>
          </w:rPr>
          <w:fldChar w:fldCharType="end"/>
        </w:r>
      </w:hyperlink>
    </w:p>
    <w:p w14:paraId="16CA76DA"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67" w:history="1">
        <w:r w:rsidR="00C40D1E" w:rsidRPr="00F4332B">
          <w:rPr>
            <w:rStyle w:val="Hyperlink"/>
            <w:noProof/>
            <w:lang w:val="en-GB"/>
          </w:rPr>
          <w:t>9.1.2.</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Search contacts authorized for user</w:t>
        </w:r>
        <w:r w:rsidR="00C40D1E">
          <w:rPr>
            <w:noProof/>
            <w:webHidden/>
          </w:rPr>
          <w:tab/>
        </w:r>
        <w:r w:rsidR="00C40D1E">
          <w:rPr>
            <w:noProof/>
            <w:webHidden/>
          </w:rPr>
          <w:fldChar w:fldCharType="begin"/>
        </w:r>
        <w:r w:rsidR="00C40D1E">
          <w:rPr>
            <w:noProof/>
            <w:webHidden/>
          </w:rPr>
          <w:instrText xml:space="preserve"> PAGEREF _Toc473185667 \h </w:instrText>
        </w:r>
        <w:r w:rsidR="00C40D1E">
          <w:rPr>
            <w:noProof/>
            <w:webHidden/>
          </w:rPr>
        </w:r>
        <w:r w:rsidR="00C40D1E">
          <w:rPr>
            <w:noProof/>
            <w:webHidden/>
          </w:rPr>
          <w:fldChar w:fldCharType="separate"/>
        </w:r>
        <w:r w:rsidR="00C40D1E">
          <w:rPr>
            <w:noProof/>
            <w:webHidden/>
          </w:rPr>
          <w:t>47</w:t>
        </w:r>
        <w:r w:rsidR="00C40D1E">
          <w:rPr>
            <w:noProof/>
            <w:webHidden/>
          </w:rPr>
          <w:fldChar w:fldCharType="end"/>
        </w:r>
      </w:hyperlink>
    </w:p>
    <w:p w14:paraId="703E3CAB"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68" w:history="1">
        <w:r w:rsidR="00C40D1E" w:rsidRPr="00F4332B">
          <w:rPr>
            <w:rStyle w:val="Hyperlink"/>
            <w:noProof/>
            <w:lang w:val="en-GB"/>
          </w:rPr>
          <w:t>9.1.3.</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Get contact avatar</w:t>
        </w:r>
        <w:r w:rsidR="00C40D1E">
          <w:rPr>
            <w:noProof/>
            <w:webHidden/>
          </w:rPr>
          <w:tab/>
        </w:r>
        <w:r w:rsidR="00C40D1E">
          <w:rPr>
            <w:noProof/>
            <w:webHidden/>
          </w:rPr>
          <w:fldChar w:fldCharType="begin"/>
        </w:r>
        <w:r w:rsidR="00C40D1E">
          <w:rPr>
            <w:noProof/>
            <w:webHidden/>
          </w:rPr>
          <w:instrText xml:space="preserve"> PAGEREF _Toc473185668 \h </w:instrText>
        </w:r>
        <w:r w:rsidR="00C40D1E">
          <w:rPr>
            <w:noProof/>
            <w:webHidden/>
          </w:rPr>
        </w:r>
        <w:r w:rsidR="00C40D1E">
          <w:rPr>
            <w:noProof/>
            <w:webHidden/>
          </w:rPr>
          <w:fldChar w:fldCharType="separate"/>
        </w:r>
        <w:r w:rsidR="00C40D1E">
          <w:rPr>
            <w:noProof/>
            <w:webHidden/>
          </w:rPr>
          <w:t>48</w:t>
        </w:r>
        <w:r w:rsidR="00C40D1E">
          <w:rPr>
            <w:noProof/>
            <w:webHidden/>
          </w:rPr>
          <w:fldChar w:fldCharType="end"/>
        </w:r>
      </w:hyperlink>
    </w:p>
    <w:p w14:paraId="1EAA6429"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69" w:history="1">
        <w:r w:rsidR="00C40D1E" w:rsidRPr="00F4332B">
          <w:rPr>
            <w:rStyle w:val="Hyperlink"/>
            <w:noProof/>
            <w:lang w:val="en-GB"/>
          </w:rPr>
          <w:t>9.1.4.</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Get contacts by business group id</w:t>
        </w:r>
        <w:r w:rsidR="00C40D1E">
          <w:rPr>
            <w:noProof/>
            <w:webHidden/>
          </w:rPr>
          <w:tab/>
        </w:r>
        <w:r w:rsidR="00C40D1E">
          <w:rPr>
            <w:noProof/>
            <w:webHidden/>
          </w:rPr>
          <w:fldChar w:fldCharType="begin"/>
        </w:r>
        <w:r w:rsidR="00C40D1E">
          <w:rPr>
            <w:noProof/>
            <w:webHidden/>
          </w:rPr>
          <w:instrText xml:space="preserve"> PAGEREF _Toc473185669 \h </w:instrText>
        </w:r>
        <w:r w:rsidR="00C40D1E">
          <w:rPr>
            <w:noProof/>
            <w:webHidden/>
          </w:rPr>
        </w:r>
        <w:r w:rsidR="00C40D1E">
          <w:rPr>
            <w:noProof/>
            <w:webHidden/>
          </w:rPr>
          <w:fldChar w:fldCharType="separate"/>
        </w:r>
        <w:r w:rsidR="00C40D1E">
          <w:rPr>
            <w:noProof/>
            <w:webHidden/>
          </w:rPr>
          <w:t>48</w:t>
        </w:r>
        <w:r w:rsidR="00C40D1E">
          <w:rPr>
            <w:noProof/>
            <w:webHidden/>
          </w:rPr>
          <w:fldChar w:fldCharType="end"/>
        </w:r>
      </w:hyperlink>
    </w:p>
    <w:p w14:paraId="09D12C13"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0" w:history="1">
        <w:r w:rsidR="00C40D1E" w:rsidRPr="00F4332B">
          <w:rPr>
            <w:rStyle w:val="Hyperlink"/>
            <w:noProof/>
            <w:lang w:val="en-GB"/>
          </w:rPr>
          <w:t>9.1.5.</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Get contacts in business group by given phone number</w:t>
        </w:r>
        <w:r w:rsidR="00C40D1E">
          <w:rPr>
            <w:noProof/>
            <w:webHidden/>
          </w:rPr>
          <w:tab/>
        </w:r>
        <w:r w:rsidR="00C40D1E">
          <w:rPr>
            <w:noProof/>
            <w:webHidden/>
          </w:rPr>
          <w:fldChar w:fldCharType="begin"/>
        </w:r>
        <w:r w:rsidR="00C40D1E">
          <w:rPr>
            <w:noProof/>
            <w:webHidden/>
          </w:rPr>
          <w:instrText xml:space="preserve"> PAGEREF _Toc473185670 \h </w:instrText>
        </w:r>
        <w:r w:rsidR="00C40D1E">
          <w:rPr>
            <w:noProof/>
            <w:webHidden/>
          </w:rPr>
        </w:r>
        <w:r w:rsidR="00C40D1E">
          <w:rPr>
            <w:noProof/>
            <w:webHidden/>
          </w:rPr>
          <w:fldChar w:fldCharType="separate"/>
        </w:r>
        <w:r w:rsidR="00C40D1E">
          <w:rPr>
            <w:noProof/>
            <w:webHidden/>
          </w:rPr>
          <w:t>49</w:t>
        </w:r>
        <w:r w:rsidR="00C40D1E">
          <w:rPr>
            <w:noProof/>
            <w:webHidden/>
          </w:rPr>
          <w:fldChar w:fldCharType="end"/>
        </w:r>
      </w:hyperlink>
    </w:p>
    <w:p w14:paraId="38948AB4"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1" w:history="1">
        <w:r w:rsidR="00C40D1E" w:rsidRPr="00F4332B">
          <w:rPr>
            <w:rStyle w:val="Hyperlink"/>
            <w:noProof/>
          </w:rPr>
          <w:t>9.1.6.</w:t>
        </w:r>
        <w:r w:rsidR="00C40D1E">
          <w:rPr>
            <w:rFonts w:asciiTheme="minorHAnsi" w:eastAsiaTheme="minorEastAsia" w:hAnsiTheme="minorHAnsi" w:cstheme="minorBidi"/>
            <w:noProof/>
            <w:color w:val="auto"/>
            <w:sz w:val="22"/>
            <w:szCs w:val="22"/>
          </w:rPr>
          <w:tab/>
        </w:r>
        <w:r w:rsidR="00C40D1E" w:rsidRPr="00F4332B">
          <w:rPr>
            <w:rStyle w:val="Hyperlink"/>
            <w:noProof/>
          </w:rPr>
          <w:t>Search contacts in BGID without private and VIP</w:t>
        </w:r>
        <w:r w:rsidR="00C40D1E">
          <w:rPr>
            <w:noProof/>
            <w:webHidden/>
          </w:rPr>
          <w:tab/>
        </w:r>
        <w:r w:rsidR="00C40D1E">
          <w:rPr>
            <w:noProof/>
            <w:webHidden/>
          </w:rPr>
          <w:fldChar w:fldCharType="begin"/>
        </w:r>
        <w:r w:rsidR="00C40D1E">
          <w:rPr>
            <w:noProof/>
            <w:webHidden/>
          </w:rPr>
          <w:instrText xml:space="preserve"> PAGEREF _Toc473185671 \h </w:instrText>
        </w:r>
        <w:r w:rsidR="00C40D1E">
          <w:rPr>
            <w:noProof/>
            <w:webHidden/>
          </w:rPr>
        </w:r>
        <w:r w:rsidR="00C40D1E">
          <w:rPr>
            <w:noProof/>
            <w:webHidden/>
          </w:rPr>
          <w:fldChar w:fldCharType="separate"/>
        </w:r>
        <w:r w:rsidR="00C40D1E">
          <w:rPr>
            <w:noProof/>
            <w:webHidden/>
          </w:rPr>
          <w:t>50</w:t>
        </w:r>
        <w:r w:rsidR="00C40D1E">
          <w:rPr>
            <w:noProof/>
            <w:webHidden/>
          </w:rPr>
          <w:fldChar w:fldCharType="end"/>
        </w:r>
      </w:hyperlink>
    </w:p>
    <w:p w14:paraId="3599DEE7"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2" w:history="1">
        <w:r w:rsidR="00C40D1E" w:rsidRPr="00F4332B">
          <w:rPr>
            <w:rStyle w:val="Hyperlink"/>
            <w:noProof/>
            <w:lang w:val="en-GB"/>
          </w:rPr>
          <w:t>9.1.7.</w:t>
        </w:r>
        <w:r w:rsidR="00C40D1E">
          <w:rPr>
            <w:rFonts w:asciiTheme="minorHAnsi" w:eastAsiaTheme="minorEastAsia" w:hAnsiTheme="minorHAnsi" w:cstheme="minorBidi"/>
            <w:noProof/>
            <w:color w:val="auto"/>
            <w:sz w:val="22"/>
            <w:szCs w:val="22"/>
          </w:rPr>
          <w:tab/>
        </w:r>
        <w:r w:rsidR="00C40D1E" w:rsidRPr="00F4332B">
          <w:rPr>
            <w:rStyle w:val="Hyperlink"/>
            <w:noProof/>
            <w:lang w:val="en-GB"/>
          </w:rPr>
          <w:t>Count contacts in business group</w:t>
        </w:r>
        <w:r w:rsidR="00C40D1E">
          <w:rPr>
            <w:noProof/>
            <w:webHidden/>
          </w:rPr>
          <w:tab/>
        </w:r>
        <w:r w:rsidR="00C40D1E">
          <w:rPr>
            <w:noProof/>
            <w:webHidden/>
          </w:rPr>
          <w:fldChar w:fldCharType="begin"/>
        </w:r>
        <w:r w:rsidR="00C40D1E">
          <w:rPr>
            <w:noProof/>
            <w:webHidden/>
          </w:rPr>
          <w:instrText xml:space="preserve"> PAGEREF _Toc473185672 \h </w:instrText>
        </w:r>
        <w:r w:rsidR="00C40D1E">
          <w:rPr>
            <w:noProof/>
            <w:webHidden/>
          </w:rPr>
        </w:r>
        <w:r w:rsidR="00C40D1E">
          <w:rPr>
            <w:noProof/>
            <w:webHidden/>
          </w:rPr>
          <w:fldChar w:fldCharType="separate"/>
        </w:r>
        <w:r w:rsidR="00C40D1E">
          <w:rPr>
            <w:noProof/>
            <w:webHidden/>
          </w:rPr>
          <w:t>51</w:t>
        </w:r>
        <w:r w:rsidR="00C40D1E">
          <w:rPr>
            <w:noProof/>
            <w:webHidden/>
          </w:rPr>
          <w:fldChar w:fldCharType="end"/>
        </w:r>
      </w:hyperlink>
    </w:p>
    <w:p w14:paraId="6B0910A4" w14:textId="77777777" w:rsidR="00C40D1E" w:rsidRDefault="000605BD">
      <w:pPr>
        <w:pStyle w:val="TOC2"/>
        <w:tabs>
          <w:tab w:val="left" w:pos="624"/>
        </w:tabs>
        <w:rPr>
          <w:rFonts w:asciiTheme="minorHAnsi" w:eastAsiaTheme="minorEastAsia" w:hAnsiTheme="minorHAnsi" w:cstheme="minorBidi"/>
          <w:noProof/>
          <w:color w:val="auto"/>
          <w:sz w:val="22"/>
          <w:szCs w:val="22"/>
        </w:rPr>
      </w:pPr>
      <w:hyperlink w:anchor="_Toc473185673" w:history="1">
        <w:r w:rsidR="00C40D1E" w:rsidRPr="00F4332B">
          <w:rPr>
            <w:rStyle w:val="Hyperlink"/>
            <w:noProof/>
          </w:rPr>
          <w:t>9.2.</w:t>
        </w:r>
        <w:r w:rsidR="00C40D1E">
          <w:rPr>
            <w:rFonts w:asciiTheme="minorHAnsi" w:eastAsiaTheme="minorEastAsia" w:hAnsiTheme="minorHAnsi" w:cstheme="minorBidi"/>
            <w:noProof/>
            <w:color w:val="auto"/>
            <w:sz w:val="22"/>
            <w:szCs w:val="22"/>
          </w:rPr>
          <w:tab/>
        </w:r>
        <w:r w:rsidR="00C40D1E" w:rsidRPr="00F4332B">
          <w:rPr>
            <w:rStyle w:val="Hyperlink"/>
            <w:noProof/>
          </w:rPr>
          <w:t>Objects</w:t>
        </w:r>
        <w:r w:rsidR="00C40D1E">
          <w:rPr>
            <w:noProof/>
            <w:webHidden/>
          </w:rPr>
          <w:tab/>
        </w:r>
        <w:r w:rsidR="00C40D1E">
          <w:rPr>
            <w:noProof/>
            <w:webHidden/>
          </w:rPr>
          <w:fldChar w:fldCharType="begin"/>
        </w:r>
        <w:r w:rsidR="00C40D1E">
          <w:rPr>
            <w:noProof/>
            <w:webHidden/>
          </w:rPr>
          <w:instrText xml:space="preserve"> PAGEREF _Toc473185673 \h </w:instrText>
        </w:r>
        <w:r w:rsidR="00C40D1E">
          <w:rPr>
            <w:noProof/>
            <w:webHidden/>
          </w:rPr>
        </w:r>
        <w:r w:rsidR="00C40D1E">
          <w:rPr>
            <w:noProof/>
            <w:webHidden/>
          </w:rPr>
          <w:fldChar w:fldCharType="separate"/>
        </w:r>
        <w:r w:rsidR="00C40D1E">
          <w:rPr>
            <w:noProof/>
            <w:webHidden/>
          </w:rPr>
          <w:t>52</w:t>
        </w:r>
        <w:r w:rsidR="00C40D1E">
          <w:rPr>
            <w:noProof/>
            <w:webHidden/>
          </w:rPr>
          <w:fldChar w:fldCharType="end"/>
        </w:r>
      </w:hyperlink>
    </w:p>
    <w:p w14:paraId="55D063C8"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4" w:history="1">
        <w:r w:rsidR="00C40D1E" w:rsidRPr="00F4332B">
          <w:rPr>
            <w:rStyle w:val="Hyperlink"/>
            <w:noProof/>
          </w:rPr>
          <w:t>9.2.1.</w:t>
        </w:r>
        <w:r w:rsidR="00C40D1E">
          <w:rPr>
            <w:rFonts w:asciiTheme="minorHAnsi" w:eastAsiaTheme="minorEastAsia" w:hAnsiTheme="minorHAnsi" w:cstheme="minorBidi"/>
            <w:noProof/>
            <w:color w:val="auto"/>
            <w:sz w:val="22"/>
            <w:szCs w:val="22"/>
          </w:rPr>
          <w:tab/>
        </w:r>
        <w:r w:rsidR="00C40D1E" w:rsidRPr="00F4332B">
          <w:rPr>
            <w:rStyle w:val="Hyperlink"/>
            <w:noProof/>
          </w:rPr>
          <w:t>User</w:t>
        </w:r>
        <w:r w:rsidR="00C40D1E">
          <w:rPr>
            <w:noProof/>
            <w:webHidden/>
          </w:rPr>
          <w:tab/>
        </w:r>
        <w:r w:rsidR="00C40D1E">
          <w:rPr>
            <w:noProof/>
            <w:webHidden/>
          </w:rPr>
          <w:fldChar w:fldCharType="begin"/>
        </w:r>
        <w:r w:rsidR="00C40D1E">
          <w:rPr>
            <w:noProof/>
            <w:webHidden/>
          </w:rPr>
          <w:instrText xml:space="preserve"> PAGEREF _Toc473185674 \h </w:instrText>
        </w:r>
        <w:r w:rsidR="00C40D1E">
          <w:rPr>
            <w:noProof/>
            <w:webHidden/>
          </w:rPr>
        </w:r>
        <w:r w:rsidR="00C40D1E">
          <w:rPr>
            <w:noProof/>
            <w:webHidden/>
          </w:rPr>
          <w:fldChar w:fldCharType="separate"/>
        </w:r>
        <w:r w:rsidR="00C40D1E">
          <w:rPr>
            <w:noProof/>
            <w:webHidden/>
          </w:rPr>
          <w:t>52</w:t>
        </w:r>
        <w:r w:rsidR="00C40D1E">
          <w:rPr>
            <w:noProof/>
            <w:webHidden/>
          </w:rPr>
          <w:fldChar w:fldCharType="end"/>
        </w:r>
      </w:hyperlink>
    </w:p>
    <w:p w14:paraId="3690C167"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5" w:history="1">
        <w:r w:rsidR="00C40D1E" w:rsidRPr="00F4332B">
          <w:rPr>
            <w:rStyle w:val="Hyperlink"/>
            <w:rFonts w:ascii="Cambria" w:hAnsi="Cambria"/>
            <w:noProof/>
            <w:lang w:val="en-US" w:eastAsia="en-US"/>
          </w:rPr>
          <w:t>9.2.2.</w:t>
        </w:r>
        <w:r w:rsidR="00C40D1E">
          <w:rPr>
            <w:rFonts w:asciiTheme="minorHAnsi" w:eastAsiaTheme="minorEastAsia" w:hAnsiTheme="minorHAnsi" w:cstheme="minorBidi"/>
            <w:noProof/>
            <w:color w:val="auto"/>
            <w:sz w:val="22"/>
            <w:szCs w:val="22"/>
          </w:rPr>
          <w:tab/>
        </w:r>
        <w:r w:rsidR="00C40D1E" w:rsidRPr="00F4332B">
          <w:rPr>
            <w:rStyle w:val="Hyperlink"/>
            <w:noProof/>
          </w:rPr>
          <w:t>Phone</w:t>
        </w:r>
        <w:r w:rsidR="00C40D1E">
          <w:rPr>
            <w:noProof/>
            <w:webHidden/>
          </w:rPr>
          <w:tab/>
        </w:r>
        <w:r w:rsidR="00C40D1E">
          <w:rPr>
            <w:noProof/>
            <w:webHidden/>
          </w:rPr>
          <w:fldChar w:fldCharType="begin"/>
        </w:r>
        <w:r w:rsidR="00C40D1E">
          <w:rPr>
            <w:noProof/>
            <w:webHidden/>
          </w:rPr>
          <w:instrText xml:space="preserve"> PAGEREF _Toc473185675 \h </w:instrText>
        </w:r>
        <w:r w:rsidR="00C40D1E">
          <w:rPr>
            <w:noProof/>
            <w:webHidden/>
          </w:rPr>
        </w:r>
        <w:r w:rsidR="00C40D1E">
          <w:rPr>
            <w:noProof/>
            <w:webHidden/>
          </w:rPr>
          <w:fldChar w:fldCharType="separate"/>
        </w:r>
        <w:r w:rsidR="00C40D1E">
          <w:rPr>
            <w:noProof/>
            <w:webHidden/>
          </w:rPr>
          <w:t>52</w:t>
        </w:r>
        <w:r w:rsidR="00C40D1E">
          <w:rPr>
            <w:noProof/>
            <w:webHidden/>
          </w:rPr>
          <w:fldChar w:fldCharType="end"/>
        </w:r>
      </w:hyperlink>
    </w:p>
    <w:p w14:paraId="6A586CC6"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6" w:history="1">
        <w:r w:rsidR="00C40D1E" w:rsidRPr="00F4332B">
          <w:rPr>
            <w:rStyle w:val="Hyperlink"/>
            <w:rFonts w:ascii="Cambria" w:hAnsi="Cambria"/>
            <w:noProof/>
            <w:lang w:val="en-US" w:eastAsia="en-US"/>
          </w:rPr>
          <w:t>9.2.3.</w:t>
        </w:r>
        <w:r w:rsidR="00C40D1E">
          <w:rPr>
            <w:rFonts w:asciiTheme="minorHAnsi" w:eastAsiaTheme="minorEastAsia" w:hAnsiTheme="minorHAnsi" w:cstheme="minorBidi"/>
            <w:noProof/>
            <w:color w:val="auto"/>
            <w:sz w:val="22"/>
            <w:szCs w:val="22"/>
          </w:rPr>
          <w:tab/>
        </w:r>
        <w:r w:rsidR="00C40D1E" w:rsidRPr="00F4332B">
          <w:rPr>
            <w:rStyle w:val="Hyperlink"/>
            <w:noProof/>
          </w:rPr>
          <w:t>Contact</w:t>
        </w:r>
        <w:r w:rsidR="00C40D1E">
          <w:rPr>
            <w:noProof/>
            <w:webHidden/>
          </w:rPr>
          <w:tab/>
        </w:r>
        <w:r w:rsidR="00C40D1E">
          <w:rPr>
            <w:noProof/>
            <w:webHidden/>
          </w:rPr>
          <w:fldChar w:fldCharType="begin"/>
        </w:r>
        <w:r w:rsidR="00C40D1E">
          <w:rPr>
            <w:noProof/>
            <w:webHidden/>
          </w:rPr>
          <w:instrText xml:space="preserve"> PAGEREF _Toc473185676 \h </w:instrText>
        </w:r>
        <w:r w:rsidR="00C40D1E">
          <w:rPr>
            <w:noProof/>
            <w:webHidden/>
          </w:rPr>
        </w:r>
        <w:r w:rsidR="00C40D1E">
          <w:rPr>
            <w:noProof/>
            <w:webHidden/>
          </w:rPr>
          <w:fldChar w:fldCharType="separate"/>
        </w:r>
        <w:r w:rsidR="00C40D1E">
          <w:rPr>
            <w:noProof/>
            <w:webHidden/>
          </w:rPr>
          <w:t>52</w:t>
        </w:r>
        <w:r w:rsidR="00C40D1E">
          <w:rPr>
            <w:noProof/>
            <w:webHidden/>
          </w:rPr>
          <w:fldChar w:fldCharType="end"/>
        </w:r>
      </w:hyperlink>
    </w:p>
    <w:p w14:paraId="5D51D865" w14:textId="77777777" w:rsidR="00C40D1E" w:rsidRDefault="000605BD">
      <w:pPr>
        <w:pStyle w:val="TOC3"/>
        <w:tabs>
          <w:tab w:val="left" w:pos="1077"/>
        </w:tabs>
        <w:rPr>
          <w:rFonts w:asciiTheme="minorHAnsi" w:eastAsiaTheme="minorEastAsia" w:hAnsiTheme="minorHAnsi" w:cstheme="minorBidi"/>
          <w:noProof/>
          <w:color w:val="auto"/>
          <w:sz w:val="22"/>
          <w:szCs w:val="22"/>
        </w:rPr>
      </w:pPr>
      <w:hyperlink w:anchor="_Toc473185677" w:history="1">
        <w:r w:rsidR="00C40D1E" w:rsidRPr="00F4332B">
          <w:rPr>
            <w:rStyle w:val="Hyperlink"/>
            <w:noProof/>
          </w:rPr>
          <w:t>9.2.4.</w:t>
        </w:r>
        <w:r w:rsidR="00C40D1E">
          <w:rPr>
            <w:rFonts w:asciiTheme="minorHAnsi" w:eastAsiaTheme="minorEastAsia" w:hAnsiTheme="minorHAnsi" w:cstheme="minorBidi"/>
            <w:noProof/>
            <w:color w:val="auto"/>
            <w:sz w:val="22"/>
            <w:szCs w:val="22"/>
          </w:rPr>
          <w:tab/>
        </w:r>
        <w:r w:rsidR="00C40D1E" w:rsidRPr="00F4332B">
          <w:rPr>
            <w:rStyle w:val="Hyperlink"/>
            <w:noProof/>
          </w:rPr>
          <w:t>Contact data (contactData)</w:t>
        </w:r>
        <w:r w:rsidR="00C40D1E">
          <w:rPr>
            <w:noProof/>
            <w:webHidden/>
          </w:rPr>
          <w:tab/>
        </w:r>
        <w:r w:rsidR="00C40D1E">
          <w:rPr>
            <w:noProof/>
            <w:webHidden/>
          </w:rPr>
          <w:fldChar w:fldCharType="begin"/>
        </w:r>
        <w:r w:rsidR="00C40D1E">
          <w:rPr>
            <w:noProof/>
            <w:webHidden/>
          </w:rPr>
          <w:instrText xml:space="preserve"> PAGEREF _Toc473185677 \h </w:instrText>
        </w:r>
        <w:r w:rsidR="00C40D1E">
          <w:rPr>
            <w:noProof/>
            <w:webHidden/>
          </w:rPr>
        </w:r>
        <w:r w:rsidR="00C40D1E">
          <w:rPr>
            <w:noProof/>
            <w:webHidden/>
          </w:rPr>
          <w:fldChar w:fldCharType="separate"/>
        </w:r>
        <w:r w:rsidR="00C40D1E">
          <w:rPr>
            <w:noProof/>
            <w:webHidden/>
          </w:rPr>
          <w:t>53</w:t>
        </w:r>
        <w:r w:rsidR="00C40D1E">
          <w:rPr>
            <w:noProof/>
            <w:webHidden/>
          </w:rPr>
          <w:fldChar w:fldCharType="end"/>
        </w:r>
      </w:hyperlink>
    </w:p>
    <w:p w14:paraId="6535DFC9" w14:textId="77777777" w:rsidR="00700CF7" w:rsidRDefault="00700CF7" w:rsidP="00700CF7">
      <w:r>
        <w:rPr>
          <w:b/>
        </w:rPr>
        <w:fldChar w:fldCharType="end"/>
      </w:r>
    </w:p>
    <w:p w14:paraId="5ED703CD" w14:textId="77777777" w:rsidR="00700CF7" w:rsidRDefault="00700CF7" w:rsidP="00700CF7"/>
    <w:p w14:paraId="79B9AAE2" w14:textId="77777777" w:rsidR="00700CF7" w:rsidRDefault="00700CF7" w:rsidP="00700CF7"/>
    <w:p w14:paraId="62DD9104" w14:textId="77777777" w:rsidR="00700CF7" w:rsidRDefault="00700CF7" w:rsidP="00700CF7"/>
    <w:p w14:paraId="69113C77" w14:textId="77777777" w:rsidR="00700CF7" w:rsidRDefault="00700CF7" w:rsidP="00700CF7"/>
    <w:p w14:paraId="55497E4A" w14:textId="77777777" w:rsidR="00700CF7" w:rsidRDefault="00700CF7" w:rsidP="00700CF7">
      <w:pPr>
        <w:keepLines w:val="0"/>
        <w:spacing w:line="240" w:lineRule="auto"/>
        <w:jc w:val="left"/>
        <w:rPr>
          <w:b/>
          <w:sz w:val="28"/>
          <w:lang w:val="en-US" w:eastAsia="x-none"/>
        </w:rPr>
      </w:pPr>
      <w:bookmarkStart w:id="2" w:name="_Toc447888187"/>
      <w:r>
        <w:rPr>
          <w:lang w:val="en-US" w:eastAsia="x-none"/>
        </w:rPr>
        <w:br w:type="page"/>
      </w:r>
    </w:p>
    <w:p w14:paraId="7F7ECDA5" w14:textId="77777777" w:rsidR="00700CF7" w:rsidRPr="002F3D10" w:rsidRDefault="00700CF7" w:rsidP="00700CF7">
      <w:pPr>
        <w:pStyle w:val="Heading1"/>
        <w:numPr>
          <w:ilvl w:val="0"/>
          <w:numId w:val="1"/>
        </w:numPr>
        <w:rPr>
          <w:lang w:val="en-US" w:eastAsia="x-none"/>
        </w:rPr>
      </w:pPr>
      <w:bookmarkStart w:id="3" w:name="_Toc473185600"/>
      <w:r w:rsidRPr="002F3D10">
        <w:rPr>
          <w:lang w:val="en-US" w:eastAsia="x-none"/>
        </w:rPr>
        <w:lastRenderedPageBreak/>
        <w:t>Overview</w:t>
      </w:r>
      <w:bookmarkEnd w:id="2"/>
      <w:bookmarkEnd w:id="3"/>
    </w:p>
    <w:p w14:paraId="3EA4414E" w14:textId="41E9168D" w:rsidR="00700CF7" w:rsidRPr="002F3D10" w:rsidRDefault="00700CF7" w:rsidP="00700CF7">
      <w:pPr>
        <w:rPr>
          <w:lang w:val="en-US"/>
        </w:rPr>
      </w:pPr>
      <w:r w:rsidRPr="002F3D10">
        <w:rPr>
          <w:lang w:val="en-US"/>
        </w:rPr>
        <w:t>The docume</w:t>
      </w:r>
      <w:r w:rsidR="000D7400">
        <w:rPr>
          <w:lang w:val="en-US"/>
        </w:rPr>
        <w:t xml:space="preserve">nt contains description of </w:t>
      </w:r>
      <w:r w:rsidRPr="002F3D10">
        <w:rPr>
          <w:lang w:val="en-US"/>
        </w:rPr>
        <w:t xml:space="preserve">API implemented in SA application. </w:t>
      </w:r>
      <w:r>
        <w:rPr>
          <w:lang w:val="en-US"/>
        </w:rPr>
        <w:t xml:space="preserve">Provided resources allow </w:t>
      </w:r>
      <w:r w:rsidRPr="002F3D10">
        <w:rPr>
          <w:lang w:val="en-US"/>
        </w:rPr>
        <w:t xml:space="preserve">managing </w:t>
      </w:r>
      <w:r w:rsidR="008B6F48">
        <w:rPr>
          <w:lang w:val="en-US"/>
        </w:rPr>
        <w:t>business grup</w:t>
      </w:r>
      <w:r w:rsidRPr="002F3D10">
        <w:rPr>
          <w:lang w:val="en-US"/>
        </w:rPr>
        <w:t xml:space="preserve">B2B and B2C users </w:t>
      </w:r>
      <w:r>
        <w:rPr>
          <w:lang w:val="en-US"/>
        </w:rPr>
        <w:t xml:space="preserve">and their services </w:t>
      </w:r>
      <w:r w:rsidRPr="002F3D10">
        <w:rPr>
          <w:lang w:val="en-US"/>
        </w:rPr>
        <w:t xml:space="preserve">on UC platform. </w:t>
      </w:r>
    </w:p>
    <w:p w14:paraId="3E6A2BAC" w14:textId="77777777" w:rsidR="00700CF7" w:rsidRPr="002F3D10" w:rsidRDefault="00700CF7" w:rsidP="00700CF7">
      <w:pPr>
        <w:rPr>
          <w:lang w:val="en-US"/>
        </w:rPr>
      </w:pPr>
    </w:p>
    <w:p w14:paraId="0A1A3343" w14:textId="67AEA6A2" w:rsidR="00700CF7" w:rsidRPr="002F3D10" w:rsidRDefault="00672E25" w:rsidP="00700CF7">
      <w:pPr>
        <w:pStyle w:val="Heading1"/>
        <w:numPr>
          <w:ilvl w:val="0"/>
          <w:numId w:val="1"/>
        </w:numPr>
        <w:rPr>
          <w:lang w:val="en-US"/>
        </w:rPr>
      </w:pPr>
      <w:bookmarkStart w:id="4" w:name="_Toc447888188"/>
      <w:bookmarkStart w:id="5" w:name="_Toc473185601"/>
      <w:r>
        <w:rPr>
          <w:lang w:val="en-US"/>
        </w:rPr>
        <w:t>Provisioning</w:t>
      </w:r>
      <w:r w:rsidR="00700CF7" w:rsidRPr="002F3D10">
        <w:rPr>
          <w:lang w:val="en-US"/>
        </w:rPr>
        <w:t xml:space="preserve"> API</w:t>
      </w:r>
      <w:bookmarkEnd w:id="4"/>
      <w:bookmarkEnd w:id="5"/>
    </w:p>
    <w:p w14:paraId="2A2D59A6" w14:textId="77777777" w:rsidR="00700CF7" w:rsidRPr="002F3D10" w:rsidRDefault="00700CF7" w:rsidP="00700CF7">
      <w:pPr>
        <w:rPr>
          <w:lang w:val="en-US" w:eastAsia="x-none"/>
        </w:rPr>
      </w:pPr>
      <w:r>
        <w:rPr>
          <w:lang w:val="en-US" w:eastAsia="x-none"/>
        </w:rPr>
        <w:t>P</w:t>
      </w:r>
      <w:r w:rsidRPr="002F3D10">
        <w:rPr>
          <w:lang w:val="en-US" w:eastAsia="x-none"/>
        </w:rPr>
        <w:t xml:space="preserve">rovisioning API </w:t>
      </w:r>
      <w:r>
        <w:rPr>
          <w:lang w:val="en-US" w:eastAsia="x-none"/>
        </w:rPr>
        <w:t>use</w:t>
      </w:r>
      <w:r w:rsidRPr="002F3D10">
        <w:rPr>
          <w:lang w:val="en-US" w:eastAsia="x-none"/>
        </w:rPr>
        <w:t xml:space="preserve"> following </w:t>
      </w:r>
      <w:r>
        <w:rPr>
          <w:lang w:val="en-US" w:eastAsia="x-none"/>
        </w:rPr>
        <w:t>HTTP</w:t>
      </w:r>
      <w:r w:rsidRPr="002F3D10">
        <w:rPr>
          <w:lang w:val="en-US" w:eastAsia="x-none"/>
        </w:rPr>
        <w:t xml:space="preserve"> methods:</w:t>
      </w:r>
    </w:p>
    <w:p w14:paraId="28D4F3A6" w14:textId="77777777" w:rsidR="00700CF7" w:rsidRPr="002F3D10" w:rsidRDefault="00700CF7" w:rsidP="00700CF7">
      <w:pPr>
        <w:rPr>
          <w:lang w:val="en-US" w:eastAsia="x-none"/>
        </w:rPr>
      </w:pPr>
    </w:p>
    <w:p w14:paraId="0C93DF94" w14:textId="77777777" w:rsidR="00700CF7" w:rsidRPr="002F3D10" w:rsidRDefault="00700CF7" w:rsidP="00B34E80">
      <w:pPr>
        <w:numPr>
          <w:ilvl w:val="0"/>
          <w:numId w:val="11"/>
        </w:numPr>
        <w:rPr>
          <w:lang w:val="en-US" w:eastAsia="x-none"/>
        </w:rPr>
      </w:pPr>
      <w:r w:rsidRPr="002F3D10">
        <w:rPr>
          <w:lang w:val="en-US" w:eastAsia="x-none"/>
        </w:rPr>
        <w:t>POST: create a new resource</w:t>
      </w:r>
    </w:p>
    <w:p w14:paraId="1FF4F40E" w14:textId="77777777" w:rsidR="00700CF7" w:rsidRPr="002F3D10" w:rsidRDefault="00700CF7" w:rsidP="00B34E80">
      <w:pPr>
        <w:numPr>
          <w:ilvl w:val="0"/>
          <w:numId w:val="11"/>
        </w:numPr>
        <w:rPr>
          <w:lang w:val="en-US" w:eastAsia="x-none"/>
        </w:rPr>
      </w:pPr>
      <w:r w:rsidRPr="002F3D10">
        <w:rPr>
          <w:lang w:val="en-US" w:eastAsia="x-none"/>
        </w:rPr>
        <w:t>PUT: update a specific resource</w:t>
      </w:r>
    </w:p>
    <w:p w14:paraId="134374E9" w14:textId="77777777" w:rsidR="00700CF7" w:rsidRPr="002F3D10" w:rsidRDefault="00700CF7" w:rsidP="00B34E80">
      <w:pPr>
        <w:numPr>
          <w:ilvl w:val="0"/>
          <w:numId w:val="11"/>
        </w:numPr>
        <w:rPr>
          <w:lang w:val="en-US" w:eastAsia="x-none"/>
        </w:rPr>
      </w:pPr>
      <w:r w:rsidRPr="002F3D10">
        <w:rPr>
          <w:lang w:val="en-US" w:eastAsia="x-none"/>
        </w:rPr>
        <w:t>GET: read a specific resource</w:t>
      </w:r>
    </w:p>
    <w:p w14:paraId="1DE8CE7C" w14:textId="77777777" w:rsidR="00700CF7" w:rsidRPr="002F3D10" w:rsidRDefault="00700CF7" w:rsidP="00B34E80">
      <w:pPr>
        <w:numPr>
          <w:ilvl w:val="0"/>
          <w:numId w:val="11"/>
        </w:numPr>
        <w:rPr>
          <w:lang w:val="en-US" w:eastAsia="x-none"/>
        </w:rPr>
      </w:pPr>
      <w:r w:rsidRPr="002F3D10">
        <w:rPr>
          <w:lang w:val="en-US" w:eastAsia="x-none"/>
        </w:rPr>
        <w:t xml:space="preserve">DELETE: delete/remove a specific resource </w:t>
      </w:r>
    </w:p>
    <w:p w14:paraId="07463B99" w14:textId="77777777" w:rsidR="00700CF7" w:rsidRPr="002F3D10" w:rsidRDefault="00700CF7" w:rsidP="00700CF7">
      <w:pPr>
        <w:rPr>
          <w:lang w:val="en-US" w:eastAsia="x-none"/>
        </w:rPr>
      </w:pPr>
    </w:p>
    <w:p w14:paraId="2C691A2D" w14:textId="77777777" w:rsidR="00700CF7" w:rsidRPr="002F3D10" w:rsidRDefault="00700CF7" w:rsidP="00700CF7">
      <w:pPr>
        <w:rPr>
          <w:lang w:val="en-US" w:eastAsia="x-none"/>
        </w:rPr>
      </w:pPr>
    </w:p>
    <w:p w14:paraId="571DEFA9" w14:textId="77777777" w:rsidR="00700CF7" w:rsidRPr="002F3D10" w:rsidRDefault="00700CF7" w:rsidP="00700CF7">
      <w:pPr>
        <w:keepLines w:val="0"/>
        <w:spacing w:line="240" w:lineRule="auto"/>
        <w:rPr>
          <w:rFonts w:cs="Arial"/>
          <w:lang w:val="en-US"/>
        </w:rPr>
      </w:pPr>
      <w:r w:rsidRPr="002F3D10">
        <w:rPr>
          <w:rFonts w:cs="Arial"/>
          <w:lang w:val="en-US"/>
        </w:rPr>
        <w:t>All messages in request/response body are in JSON format and UTF-8 encoded. The API requires </w:t>
      </w:r>
      <w:r w:rsidRPr="002F3D10">
        <w:rPr>
          <w:rFonts w:cs="Arial"/>
          <w:b/>
          <w:i/>
          <w:lang w:val="en-US"/>
        </w:rPr>
        <w:t>Content-Type</w:t>
      </w:r>
      <w:r w:rsidRPr="002F3D10">
        <w:rPr>
          <w:rFonts w:cs="Arial"/>
          <w:lang w:val="en-US"/>
        </w:rPr>
        <w:t> header be set to </w:t>
      </w:r>
      <w:r w:rsidRPr="002F3D10">
        <w:rPr>
          <w:rFonts w:cs="Arial"/>
          <w:b/>
          <w:i/>
          <w:lang w:val="en-US"/>
        </w:rPr>
        <w:t>application/json</w:t>
      </w:r>
      <w:r w:rsidRPr="002F3D10">
        <w:rPr>
          <w:rFonts w:cs="Arial"/>
          <w:lang w:val="en-US"/>
        </w:rPr>
        <w:t>. If other type is set a 415 Unsupported Media Type HTTP status code is returned.</w:t>
      </w:r>
    </w:p>
    <w:p w14:paraId="328012E4" w14:textId="77777777" w:rsidR="00700CF7" w:rsidRDefault="00700CF7" w:rsidP="00700CF7">
      <w:pPr>
        <w:rPr>
          <w:lang w:val="en-US"/>
        </w:rPr>
      </w:pPr>
    </w:p>
    <w:p w14:paraId="76618F43" w14:textId="77777777" w:rsidR="00700CF7" w:rsidRDefault="00700CF7" w:rsidP="00700CF7">
      <w:pPr>
        <w:rPr>
          <w:lang w:val="en-US"/>
        </w:rPr>
      </w:pPr>
      <w:r>
        <w:rPr>
          <w:lang w:val="en-US"/>
        </w:rPr>
        <w:t xml:space="preserve">RPC methods  </w:t>
      </w:r>
    </w:p>
    <w:p w14:paraId="17C206C3" w14:textId="77777777" w:rsidR="00700CF7" w:rsidRDefault="00700CF7" w:rsidP="00B34E80">
      <w:pPr>
        <w:pStyle w:val="ListParagraph"/>
        <w:numPr>
          <w:ilvl w:val="0"/>
          <w:numId w:val="16"/>
        </w:numPr>
      </w:pPr>
      <w:r>
        <w:t>GET  ?param =: method without side effect</w:t>
      </w:r>
    </w:p>
    <w:p w14:paraId="098A1F6A" w14:textId="77777777" w:rsidR="00700CF7" w:rsidRPr="00575BF0" w:rsidRDefault="00700CF7" w:rsidP="00B34E80">
      <w:pPr>
        <w:pStyle w:val="ListParagraph"/>
        <w:numPr>
          <w:ilvl w:val="0"/>
          <w:numId w:val="16"/>
        </w:numPr>
      </w:pPr>
      <w:r>
        <w:t>PUT  ?action=  method with side effect  - ?action=suspend</w:t>
      </w:r>
    </w:p>
    <w:p w14:paraId="12E3DE4E" w14:textId="77777777" w:rsidR="00700CF7" w:rsidRPr="002F3D10" w:rsidRDefault="00700CF7" w:rsidP="00700CF7">
      <w:pPr>
        <w:jc w:val="center"/>
        <w:rPr>
          <w:vanish/>
          <w:lang w:val="en-US"/>
        </w:rPr>
      </w:pPr>
      <w:r w:rsidRPr="002F3D10">
        <w:rPr>
          <w:vanish/>
          <w:lang w:val="en-US"/>
        </w:rPr>
        <w:t>Change Nr.: 01</w:t>
      </w:r>
    </w:p>
    <w:p w14:paraId="4AD42409" w14:textId="77777777" w:rsidR="00700CF7" w:rsidRPr="002F3D10" w:rsidRDefault="00700CF7" w:rsidP="00700CF7">
      <w:pPr>
        <w:pStyle w:val="Heading2"/>
        <w:numPr>
          <w:ilvl w:val="1"/>
          <w:numId w:val="1"/>
        </w:numPr>
        <w:rPr>
          <w:lang w:val="en-US"/>
        </w:rPr>
      </w:pPr>
      <w:bookmarkStart w:id="6" w:name="_Toc164658041"/>
      <w:bookmarkStart w:id="7" w:name="_Toc184444452"/>
      <w:bookmarkStart w:id="8" w:name="_Toc232265867"/>
      <w:bookmarkStart w:id="9" w:name="_Toc234428772"/>
      <w:bookmarkStart w:id="10" w:name="_Toc235368901"/>
      <w:bookmarkStart w:id="11" w:name="_Toc242497075"/>
      <w:bookmarkStart w:id="12" w:name="_Toc248053988"/>
      <w:bookmarkStart w:id="13" w:name="_Toc447888189"/>
      <w:bookmarkStart w:id="14" w:name="_Toc473185602"/>
      <w:r w:rsidRPr="002F3D10">
        <w:rPr>
          <w:lang w:val="en-US"/>
        </w:rPr>
        <w:t>Security</w:t>
      </w:r>
      <w:bookmarkEnd w:id="6"/>
      <w:bookmarkEnd w:id="7"/>
      <w:bookmarkEnd w:id="8"/>
      <w:bookmarkEnd w:id="9"/>
      <w:bookmarkEnd w:id="10"/>
      <w:bookmarkEnd w:id="11"/>
      <w:bookmarkEnd w:id="12"/>
      <w:bookmarkEnd w:id="13"/>
      <w:bookmarkEnd w:id="14"/>
    </w:p>
    <w:p w14:paraId="477754F8" w14:textId="77777777" w:rsidR="00700CF7" w:rsidRPr="002F3D10" w:rsidRDefault="00700CF7" w:rsidP="00700CF7">
      <w:pPr>
        <w:rPr>
          <w:color w:val="auto"/>
          <w:lang w:val="en-US"/>
        </w:rPr>
      </w:pPr>
      <w:r w:rsidRPr="002F3D10">
        <w:rPr>
          <w:color w:val="auto"/>
          <w:lang w:val="en-US"/>
        </w:rPr>
        <w:t xml:space="preserve">Operations are protected using </w:t>
      </w:r>
      <w:r w:rsidRPr="002F3D10">
        <w:rPr>
          <w:b/>
          <w:color w:val="auto"/>
          <w:lang w:val="en-US"/>
        </w:rPr>
        <w:t xml:space="preserve">basic </w:t>
      </w:r>
      <w:r>
        <w:rPr>
          <w:b/>
          <w:color w:val="auto"/>
          <w:lang w:val="en-US"/>
        </w:rPr>
        <w:t>HTTP</w:t>
      </w:r>
      <w:r w:rsidRPr="002F3D10">
        <w:rPr>
          <w:b/>
          <w:color w:val="auto"/>
          <w:lang w:val="en-US"/>
        </w:rPr>
        <w:t xml:space="preserve"> authentication</w:t>
      </w:r>
      <w:r w:rsidRPr="002F3D10">
        <w:rPr>
          <w:color w:val="auto"/>
          <w:lang w:val="en-US"/>
        </w:rPr>
        <w:t xml:space="preserve"> method (RFC2617). A client must send authorization header with username and password in each </w:t>
      </w:r>
      <w:r>
        <w:rPr>
          <w:color w:val="auto"/>
          <w:lang w:val="en-US"/>
        </w:rPr>
        <w:t>HTTP</w:t>
      </w:r>
      <w:r w:rsidRPr="002F3D10">
        <w:rPr>
          <w:color w:val="auto"/>
          <w:lang w:val="en-US"/>
        </w:rPr>
        <w:t xml:space="preserve"> request to gain access to protected resource.</w:t>
      </w:r>
    </w:p>
    <w:p w14:paraId="480396EB" w14:textId="77777777" w:rsidR="00700CF7" w:rsidRPr="002F3D10" w:rsidRDefault="00700CF7" w:rsidP="00700CF7">
      <w:pPr>
        <w:rPr>
          <w:color w:val="auto"/>
          <w:lang w:val="en-US"/>
        </w:rPr>
      </w:pPr>
    </w:p>
    <w:p w14:paraId="4CC193A1" w14:textId="77777777" w:rsidR="00700CF7" w:rsidRPr="002F3D10" w:rsidRDefault="00700CF7" w:rsidP="00700CF7">
      <w:pPr>
        <w:rPr>
          <w:color w:val="auto"/>
          <w:lang w:val="en-US"/>
        </w:rPr>
      </w:pPr>
      <w:r w:rsidRPr="002F3D10">
        <w:rPr>
          <w:color w:val="auto"/>
          <w:lang w:val="en-US"/>
        </w:rPr>
        <w:t xml:space="preserve">There are two users on SA which have permission to </w:t>
      </w:r>
      <w:r>
        <w:rPr>
          <w:color w:val="auto"/>
          <w:lang w:val="en-US"/>
        </w:rPr>
        <w:t>access resources</w:t>
      </w:r>
      <w:r w:rsidRPr="002F3D10">
        <w:rPr>
          <w:color w:val="auto"/>
          <w:lang w:val="en-US"/>
        </w:rPr>
        <w:t>:</w:t>
      </w:r>
    </w:p>
    <w:p w14:paraId="394974A9" w14:textId="77777777" w:rsidR="00700CF7" w:rsidRPr="002F3D10" w:rsidRDefault="00700CF7" w:rsidP="00B34E80">
      <w:pPr>
        <w:numPr>
          <w:ilvl w:val="0"/>
          <w:numId w:val="11"/>
        </w:numPr>
        <w:rPr>
          <w:color w:val="auto"/>
          <w:lang w:val="en-US"/>
        </w:rPr>
      </w:pPr>
      <w:r w:rsidRPr="002F3D10">
        <w:rPr>
          <w:color w:val="auto"/>
          <w:lang w:val="en-US"/>
        </w:rPr>
        <w:t>admin : administrator of SA application</w:t>
      </w:r>
    </w:p>
    <w:p w14:paraId="520D43D2" w14:textId="77777777" w:rsidR="00700CF7" w:rsidRPr="002F3D10" w:rsidRDefault="00700CF7" w:rsidP="00B34E80">
      <w:pPr>
        <w:numPr>
          <w:ilvl w:val="0"/>
          <w:numId w:val="11"/>
        </w:numPr>
        <w:rPr>
          <w:color w:val="auto"/>
          <w:lang w:val="en-US"/>
        </w:rPr>
      </w:pPr>
      <w:r w:rsidRPr="002F3D10">
        <w:rPr>
          <w:color w:val="auto"/>
          <w:lang w:val="en-US"/>
        </w:rPr>
        <w:t xml:space="preserve">onlineUser :  dedicated user for REST provisioning </w:t>
      </w:r>
      <w:r>
        <w:rPr>
          <w:color w:val="auto"/>
          <w:lang w:val="en-US"/>
        </w:rPr>
        <w:t>API</w:t>
      </w:r>
    </w:p>
    <w:p w14:paraId="61EFB39E" w14:textId="77777777" w:rsidR="00700CF7" w:rsidRPr="002F3D10" w:rsidRDefault="00700CF7" w:rsidP="00700CF7">
      <w:pPr>
        <w:rPr>
          <w:color w:val="auto"/>
          <w:lang w:val="en-US"/>
        </w:rPr>
      </w:pPr>
    </w:p>
    <w:p w14:paraId="43CA968E" w14:textId="77777777" w:rsidR="00700CF7" w:rsidRPr="002F3D10" w:rsidRDefault="00700CF7" w:rsidP="00700CF7">
      <w:pPr>
        <w:rPr>
          <w:color w:val="auto"/>
          <w:lang w:val="en-US"/>
        </w:rPr>
      </w:pPr>
      <w:r w:rsidRPr="002F3D10">
        <w:rPr>
          <w:color w:val="auto"/>
          <w:lang w:val="en-US"/>
        </w:rPr>
        <w:t xml:space="preserve">The </w:t>
      </w:r>
      <w:r w:rsidRPr="002F3D10">
        <w:rPr>
          <w:rFonts w:cs="Arial"/>
          <w:color w:val="auto"/>
          <w:lang w:val="en-US" w:eastAsia="en-US"/>
        </w:rPr>
        <w:t>server</w:t>
      </w:r>
      <w:r w:rsidRPr="002F3D10">
        <w:rPr>
          <w:color w:val="auto"/>
          <w:lang w:val="en-US"/>
        </w:rPr>
        <w:t xml:space="preserve"> authenticates a given username and password with the stored credential. If authentication is successful </w:t>
      </w:r>
      <w:r>
        <w:rPr>
          <w:color w:val="auto"/>
          <w:lang w:val="en-US"/>
        </w:rPr>
        <w:t xml:space="preserve">then </w:t>
      </w:r>
      <w:r w:rsidRPr="002F3D10">
        <w:rPr>
          <w:color w:val="auto"/>
          <w:lang w:val="en-US"/>
        </w:rPr>
        <w:t xml:space="preserve">process continues with execution of business logic. </w:t>
      </w:r>
      <w:bookmarkStart w:id="15" w:name="_Toc286579667"/>
      <w:bookmarkStart w:id="16" w:name="_Toc286607905"/>
    </w:p>
    <w:p w14:paraId="4DFE9D7A" w14:textId="77777777" w:rsidR="00700CF7" w:rsidRDefault="00700CF7" w:rsidP="00700CF7">
      <w:pPr>
        <w:rPr>
          <w:lang w:val="en-US"/>
        </w:rPr>
      </w:pPr>
    </w:p>
    <w:p w14:paraId="7E2674CC" w14:textId="4B66D53E" w:rsidR="00433EEA" w:rsidRDefault="001B10BB" w:rsidP="00433EEA">
      <w:pPr>
        <w:pStyle w:val="Heading2"/>
        <w:rPr>
          <w:lang w:val="en-US"/>
        </w:rPr>
      </w:pPr>
      <w:r>
        <w:rPr>
          <w:lang w:val="en-US"/>
        </w:rPr>
        <w:t>HTTP request parameter handling</w:t>
      </w:r>
    </w:p>
    <w:p w14:paraId="099C4745" w14:textId="7CFFF698" w:rsidR="001B10BB" w:rsidRPr="001B10BB" w:rsidRDefault="001B10BB" w:rsidP="001B10BB">
      <w:pPr>
        <w:rPr>
          <w:b/>
          <w:lang w:val="en-US"/>
        </w:rPr>
      </w:pPr>
      <w:r>
        <w:rPr>
          <w:lang w:val="en-US"/>
        </w:rPr>
        <w:t xml:space="preserve">All none-mandatory parameters that will not be set in requests HTTP body, will have their default values. </w:t>
      </w:r>
      <w:r w:rsidRPr="001B10BB">
        <w:rPr>
          <w:b/>
          <w:lang w:val="en-US"/>
        </w:rPr>
        <w:t xml:space="preserve">This is important </w:t>
      </w:r>
      <w:r w:rsidR="003B17D2">
        <w:rPr>
          <w:b/>
          <w:lang w:val="en-US"/>
        </w:rPr>
        <w:t>for</w:t>
      </w:r>
      <w:r w:rsidRPr="001B10BB">
        <w:rPr>
          <w:b/>
          <w:lang w:val="en-US"/>
        </w:rPr>
        <w:t xml:space="preserve"> all update uperations, because all old values will be overwritten with default values if they are not </w:t>
      </w:r>
      <w:r>
        <w:rPr>
          <w:b/>
          <w:lang w:val="en-US"/>
        </w:rPr>
        <w:t>presented</w:t>
      </w:r>
      <w:r w:rsidRPr="001B10BB">
        <w:rPr>
          <w:b/>
          <w:lang w:val="en-US"/>
        </w:rPr>
        <w:t xml:space="preserve"> in </w:t>
      </w:r>
      <w:r>
        <w:rPr>
          <w:b/>
          <w:lang w:val="en-US"/>
        </w:rPr>
        <w:t xml:space="preserve">requests </w:t>
      </w:r>
      <w:r w:rsidRPr="001B10BB">
        <w:rPr>
          <w:b/>
          <w:lang w:val="en-US"/>
        </w:rPr>
        <w:t>HTTP body.</w:t>
      </w:r>
    </w:p>
    <w:p w14:paraId="5F42D25A" w14:textId="77777777" w:rsidR="001B10BB" w:rsidRDefault="001B10BB" w:rsidP="001B10BB">
      <w:pPr>
        <w:rPr>
          <w:lang w:val="en-US"/>
        </w:rPr>
      </w:pPr>
    </w:p>
    <w:p w14:paraId="50FB9334" w14:textId="5E4B098E" w:rsidR="001B10BB" w:rsidRDefault="001B10BB" w:rsidP="001B10BB">
      <w:pPr>
        <w:rPr>
          <w:lang w:val="en-US"/>
        </w:rPr>
      </w:pPr>
      <w:r>
        <w:rPr>
          <w:lang w:val="en-US"/>
        </w:rPr>
        <w:t>Parameters type default values: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267"/>
      </w:tblGrid>
      <w:tr w:rsidR="001B10BB" w:rsidRPr="002F3D10" w14:paraId="1214B717" w14:textId="77777777" w:rsidTr="007C4A13">
        <w:tc>
          <w:tcPr>
            <w:tcW w:w="3119" w:type="dxa"/>
          </w:tcPr>
          <w:p w14:paraId="239C9038" w14:textId="2FF4D2DF" w:rsidR="001B10BB" w:rsidRPr="002F3D10" w:rsidRDefault="001B10BB" w:rsidP="007C4A13">
            <w:pPr>
              <w:spacing w:before="120" w:after="240"/>
              <w:rPr>
                <w:b/>
                <w:bCs/>
                <w:lang w:val="en-US" w:eastAsia="en-US"/>
              </w:rPr>
            </w:pPr>
            <w:r>
              <w:rPr>
                <w:b/>
                <w:bCs/>
                <w:lang w:val="en-US" w:eastAsia="en-US"/>
              </w:rPr>
              <w:t>Parameter type</w:t>
            </w:r>
          </w:p>
        </w:tc>
        <w:tc>
          <w:tcPr>
            <w:tcW w:w="6267" w:type="dxa"/>
          </w:tcPr>
          <w:p w14:paraId="48557921" w14:textId="0E7041FB" w:rsidR="001B10BB" w:rsidRPr="002F3D10" w:rsidRDefault="001B10BB" w:rsidP="007C4A13">
            <w:pPr>
              <w:spacing w:before="120" w:after="240"/>
              <w:rPr>
                <w:b/>
                <w:bCs/>
                <w:lang w:val="en-US" w:eastAsia="en-US"/>
              </w:rPr>
            </w:pPr>
            <w:r>
              <w:rPr>
                <w:b/>
                <w:bCs/>
                <w:lang w:val="en-US" w:eastAsia="en-US"/>
              </w:rPr>
              <w:t>Default value</w:t>
            </w:r>
          </w:p>
        </w:tc>
      </w:tr>
      <w:tr w:rsidR="001B10BB" w:rsidRPr="002F3D10" w14:paraId="1935E562" w14:textId="77777777" w:rsidTr="007C4A13">
        <w:tc>
          <w:tcPr>
            <w:tcW w:w="3119" w:type="dxa"/>
          </w:tcPr>
          <w:p w14:paraId="3FC0A780" w14:textId="281CED33" w:rsidR="001B10BB" w:rsidRPr="002F3D10" w:rsidRDefault="001B10BB" w:rsidP="007C4A13">
            <w:pPr>
              <w:spacing w:before="120" w:after="240"/>
              <w:rPr>
                <w:bCs/>
                <w:i/>
                <w:lang w:val="en-US" w:eastAsia="en-US"/>
              </w:rPr>
            </w:pPr>
            <w:r>
              <w:rPr>
                <w:bCs/>
                <w:i/>
                <w:lang w:val="en-US" w:eastAsia="en-US"/>
              </w:rPr>
              <w:t>String</w:t>
            </w:r>
          </w:p>
        </w:tc>
        <w:tc>
          <w:tcPr>
            <w:tcW w:w="6267" w:type="dxa"/>
          </w:tcPr>
          <w:p w14:paraId="5CE6B18A" w14:textId="2663402E" w:rsidR="001B10BB" w:rsidRPr="002F3D10" w:rsidRDefault="001B10BB" w:rsidP="007C4A13">
            <w:pPr>
              <w:spacing w:before="120" w:after="240"/>
              <w:rPr>
                <w:bCs/>
                <w:lang w:val="en-US" w:eastAsia="en-US"/>
              </w:rPr>
            </w:pPr>
            <w:r>
              <w:rPr>
                <w:bCs/>
                <w:lang w:val="en-US" w:eastAsia="en-US"/>
              </w:rPr>
              <w:t>null</w:t>
            </w:r>
          </w:p>
        </w:tc>
      </w:tr>
      <w:tr w:rsidR="001B10BB" w:rsidRPr="002F3D10" w14:paraId="6A2088DE" w14:textId="77777777" w:rsidTr="007C4A13">
        <w:tc>
          <w:tcPr>
            <w:tcW w:w="3119" w:type="dxa"/>
          </w:tcPr>
          <w:p w14:paraId="43ADA9CE" w14:textId="06176248" w:rsidR="001B10BB" w:rsidRPr="002F3D10" w:rsidRDefault="001B10BB" w:rsidP="007C4A13">
            <w:pPr>
              <w:spacing w:before="120" w:after="240"/>
              <w:rPr>
                <w:bCs/>
                <w:i/>
                <w:lang w:val="en-US" w:eastAsia="en-US"/>
              </w:rPr>
            </w:pPr>
            <w:r>
              <w:rPr>
                <w:bCs/>
                <w:i/>
                <w:lang w:val="en-US" w:eastAsia="en-US"/>
              </w:rPr>
              <w:t>Boolean</w:t>
            </w:r>
          </w:p>
        </w:tc>
        <w:tc>
          <w:tcPr>
            <w:tcW w:w="6267" w:type="dxa"/>
          </w:tcPr>
          <w:p w14:paraId="78582F6E" w14:textId="0A95B930" w:rsidR="001B10BB" w:rsidRPr="002F3D10" w:rsidRDefault="001B10BB" w:rsidP="001B10BB">
            <w:pPr>
              <w:spacing w:before="120" w:after="240"/>
              <w:rPr>
                <w:bCs/>
                <w:lang w:val="en-US" w:eastAsia="en-US"/>
              </w:rPr>
            </w:pPr>
            <w:r>
              <w:rPr>
                <w:bCs/>
                <w:lang w:val="en-US" w:eastAsia="en-US"/>
              </w:rPr>
              <w:t>null</w:t>
            </w:r>
          </w:p>
        </w:tc>
      </w:tr>
      <w:tr w:rsidR="001B10BB" w:rsidRPr="002F3D10" w14:paraId="2982F06E" w14:textId="77777777" w:rsidTr="007C4A13">
        <w:tc>
          <w:tcPr>
            <w:tcW w:w="3119" w:type="dxa"/>
          </w:tcPr>
          <w:p w14:paraId="7D2F9ADD" w14:textId="43540F7A" w:rsidR="001B10BB" w:rsidRPr="002F3D10" w:rsidRDefault="001B10BB" w:rsidP="007C4A13">
            <w:pPr>
              <w:spacing w:before="120" w:after="240"/>
              <w:rPr>
                <w:bCs/>
                <w:i/>
                <w:lang w:val="en-US" w:eastAsia="en-US"/>
              </w:rPr>
            </w:pPr>
            <w:r>
              <w:rPr>
                <w:bCs/>
                <w:i/>
                <w:lang w:val="en-US" w:eastAsia="en-US"/>
              </w:rPr>
              <w:lastRenderedPageBreak/>
              <w:t>boolean</w:t>
            </w:r>
          </w:p>
        </w:tc>
        <w:tc>
          <w:tcPr>
            <w:tcW w:w="6267" w:type="dxa"/>
          </w:tcPr>
          <w:p w14:paraId="265517E8" w14:textId="3016E7DD" w:rsidR="001B10BB" w:rsidRPr="002F3D10" w:rsidRDefault="001B10BB" w:rsidP="007C4A13">
            <w:pPr>
              <w:spacing w:before="120" w:after="240"/>
              <w:rPr>
                <w:bCs/>
                <w:lang w:val="en-US" w:eastAsia="en-US"/>
              </w:rPr>
            </w:pPr>
            <w:r>
              <w:rPr>
                <w:bCs/>
                <w:lang w:val="en-US" w:eastAsia="en-US"/>
              </w:rPr>
              <w:t>false</w:t>
            </w:r>
          </w:p>
        </w:tc>
      </w:tr>
      <w:tr w:rsidR="001B10BB" w:rsidRPr="002F3D10" w14:paraId="4254F9AF" w14:textId="77777777" w:rsidTr="007C4A13">
        <w:tc>
          <w:tcPr>
            <w:tcW w:w="3119" w:type="dxa"/>
          </w:tcPr>
          <w:p w14:paraId="1F4E7AF0" w14:textId="4E5DB3DA" w:rsidR="001B10BB" w:rsidRPr="002F3D10" w:rsidRDefault="001B10BB" w:rsidP="007C4A13">
            <w:pPr>
              <w:spacing w:before="120" w:after="240"/>
              <w:rPr>
                <w:bCs/>
                <w:i/>
                <w:lang w:val="en-US" w:eastAsia="en-US"/>
              </w:rPr>
            </w:pPr>
            <w:r>
              <w:rPr>
                <w:bCs/>
                <w:i/>
                <w:lang w:val="en-US" w:eastAsia="en-US"/>
              </w:rPr>
              <w:t>Integer</w:t>
            </w:r>
          </w:p>
        </w:tc>
        <w:tc>
          <w:tcPr>
            <w:tcW w:w="6267" w:type="dxa"/>
          </w:tcPr>
          <w:p w14:paraId="20CF0DE6" w14:textId="7F38F97D" w:rsidR="001B10BB" w:rsidRPr="002F3D10" w:rsidRDefault="001B10BB" w:rsidP="007C4A13">
            <w:pPr>
              <w:spacing w:before="120" w:after="240"/>
              <w:rPr>
                <w:bCs/>
                <w:lang w:val="en-US" w:eastAsia="en-US"/>
              </w:rPr>
            </w:pPr>
            <w:r>
              <w:rPr>
                <w:bCs/>
                <w:lang w:val="en-US" w:eastAsia="en-US"/>
              </w:rPr>
              <w:t>null</w:t>
            </w:r>
          </w:p>
        </w:tc>
      </w:tr>
      <w:tr w:rsidR="001B10BB" w:rsidRPr="002F3D10" w14:paraId="01F21422" w14:textId="77777777" w:rsidTr="007C4A13">
        <w:tc>
          <w:tcPr>
            <w:tcW w:w="3119" w:type="dxa"/>
          </w:tcPr>
          <w:p w14:paraId="32BE7313" w14:textId="6D032026" w:rsidR="001B10BB" w:rsidRDefault="003B17D2" w:rsidP="007C4A13">
            <w:pPr>
              <w:spacing w:before="120" w:after="240"/>
              <w:rPr>
                <w:bCs/>
                <w:i/>
                <w:lang w:val="en-US" w:eastAsia="en-US"/>
              </w:rPr>
            </w:pPr>
            <w:r>
              <w:rPr>
                <w:bCs/>
                <w:i/>
                <w:lang w:val="en-US" w:eastAsia="en-US"/>
              </w:rPr>
              <w:t>i</w:t>
            </w:r>
            <w:r w:rsidR="001B10BB">
              <w:rPr>
                <w:bCs/>
                <w:i/>
                <w:lang w:val="en-US" w:eastAsia="en-US"/>
              </w:rPr>
              <w:t>nt</w:t>
            </w:r>
          </w:p>
        </w:tc>
        <w:tc>
          <w:tcPr>
            <w:tcW w:w="6267" w:type="dxa"/>
          </w:tcPr>
          <w:p w14:paraId="4F516DE7" w14:textId="40618C47" w:rsidR="001B10BB" w:rsidRDefault="001B10BB" w:rsidP="007C4A13">
            <w:pPr>
              <w:spacing w:before="120" w:after="240"/>
              <w:rPr>
                <w:bCs/>
                <w:lang w:val="en-US" w:eastAsia="en-US"/>
              </w:rPr>
            </w:pPr>
            <w:r>
              <w:rPr>
                <w:bCs/>
                <w:lang w:val="en-US" w:eastAsia="en-US"/>
              </w:rPr>
              <w:t>0</w:t>
            </w:r>
          </w:p>
        </w:tc>
      </w:tr>
    </w:tbl>
    <w:p w14:paraId="218CA2EF" w14:textId="77777777" w:rsidR="001B10BB" w:rsidRPr="001B10BB" w:rsidRDefault="001B10BB" w:rsidP="001B10BB">
      <w:pPr>
        <w:rPr>
          <w:lang w:val="en-US"/>
        </w:rPr>
      </w:pPr>
    </w:p>
    <w:p w14:paraId="3BEC2DA2" w14:textId="77777777" w:rsidR="00700CF7" w:rsidRPr="002F3D10" w:rsidRDefault="00700CF7" w:rsidP="00700CF7">
      <w:pPr>
        <w:pStyle w:val="Heading2"/>
        <w:numPr>
          <w:ilvl w:val="1"/>
          <w:numId w:val="1"/>
        </w:numPr>
        <w:rPr>
          <w:lang w:val="en-US"/>
        </w:rPr>
      </w:pPr>
      <w:bookmarkStart w:id="17" w:name="_Toc447888190"/>
      <w:bookmarkStart w:id="18" w:name="_Ref473034802"/>
      <w:bookmarkStart w:id="19" w:name="_Toc473185603"/>
      <w:r>
        <w:rPr>
          <w:lang w:val="en-US"/>
        </w:rPr>
        <w:t>HTTP</w:t>
      </w:r>
      <w:r w:rsidRPr="002F3D10">
        <w:rPr>
          <w:lang w:val="en-US"/>
        </w:rPr>
        <w:t xml:space="preserve"> response</w:t>
      </w:r>
      <w:bookmarkEnd w:id="17"/>
      <w:bookmarkEnd w:id="18"/>
      <w:bookmarkEnd w:id="19"/>
    </w:p>
    <w:p w14:paraId="6E9F714C" w14:textId="77777777" w:rsidR="00700CF7" w:rsidRPr="002F3D10" w:rsidRDefault="00700CF7" w:rsidP="00700CF7">
      <w:pPr>
        <w:rPr>
          <w:lang w:val="en-US"/>
        </w:rPr>
      </w:pPr>
      <w:r w:rsidRPr="002F3D10">
        <w:rPr>
          <w:lang w:val="en-US"/>
        </w:rPr>
        <w:t xml:space="preserve">SA uses standard </w:t>
      </w:r>
      <w:r>
        <w:rPr>
          <w:lang w:val="en-US"/>
        </w:rPr>
        <w:t>HTTP</w:t>
      </w:r>
      <w:r w:rsidRPr="002F3D10">
        <w:rPr>
          <w:lang w:val="en-US"/>
        </w:rPr>
        <w:t xml:space="preserve"> responses. Most frequently used responses by the SA are described in table below.</w:t>
      </w:r>
    </w:p>
    <w:p w14:paraId="75CA5B74" w14:textId="77777777" w:rsidR="00700CF7" w:rsidRPr="002F3D10" w:rsidRDefault="00700CF7" w:rsidP="00700CF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267"/>
      </w:tblGrid>
      <w:tr w:rsidR="00700CF7" w:rsidRPr="002F3D10" w14:paraId="374E599A" w14:textId="77777777" w:rsidTr="008B6F48">
        <w:tc>
          <w:tcPr>
            <w:tcW w:w="3119" w:type="dxa"/>
          </w:tcPr>
          <w:p w14:paraId="6F23723D" w14:textId="77777777" w:rsidR="00700CF7" w:rsidRPr="002F3D10" w:rsidRDefault="00700CF7" w:rsidP="008B6F48">
            <w:pPr>
              <w:spacing w:before="120" w:after="240"/>
              <w:rPr>
                <w:b/>
                <w:bCs/>
                <w:lang w:val="en-US" w:eastAsia="en-US"/>
              </w:rPr>
            </w:pPr>
            <w:r w:rsidRPr="002F3D10">
              <w:rPr>
                <w:b/>
                <w:bCs/>
                <w:lang w:val="en-US" w:eastAsia="en-US"/>
              </w:rPr>
              <w:t>HTTP error response</w:t>
            </w:r>
          </w:p>
        </w:tc>
        <w:tc>
          <w:tcPr>
            <w:tcW w:w="6267" w:type="dxa"/>
          </w:tcPr>
          <w:p w14:paraId="3DE28D2A" w14:textId="77777777" w:rsidR="00700CF7" w:rsidRPr="002F3D10" w:rsidRDefault="00700CF7" w:rsidP="008B6F48">
            <w:pPr>
              <w:spacing w:before="120" w:after="240"/>
              <w:rPr>
                <w:b/>
                <w:bCs/>
                <w:lang w:val="en-US" w:eastAsia="en-US"/>
              </w:rPr>
            </w:pPr>
            <w:r w:rsidRPr="002F3D10">
              <w:rPr>
                <w:b/>
                <w:bCs/>
                <w:lang w:val="en-US" w:eastAsia="en-US"/>
              </w:rPr>
              <w:t>Description</w:t>
            </w:r>
          </w:p>
        </w:tc>
      </w:tr>
      <w:tr w:rsidR="00700CF7" w:rsidRPr="002F3D10" w14:paraId="18F0CDED" w14:textId="77777777" w:rsidTr="008B6F48">
        <w:tc>
          <w:tcPr>
            <w:tcW w:w="3119" w:type="dxa"/>
          </w:tcPr>
          <w:p w14:paraId="53D03E83" w14:textId="77777777" w:rsidR="00700CF7" w:rsidRPr="002F3D10" w:rsidRDefault="00700CF7" w:rsidP="008B6F48">
            <w:pPr>
              <w:spacing w:before="120" w:after="240"/>
              <w:rPr>
                <w:bCs/>
                <w:i/>
                <w:lang w:val="en-US" w:eastAsia="en-US"/>
              </w:rPr>
            </w:pPr>
            <w:r w:rsidRPr="002F3D10">
              <w:rPr>
                <w:bCs/>
                <w:i/>
                <w:lang w:val="en-US" w:eastAsia="en-US"/>
              </w:rPr>
              <w:t>2xx OK</w:t>
            </w:r>
          </w:p>
        </w:tc>
        <w:tc>
          <w:tcPr>
            <w:tcW w:w="6267" w:type="dxa"/>
          </w:tcPr>
          <w:p w14:paraId="76FB120F" w14:textId="77777777" w:rsidR="00700CF7" w:rsidRPr="002F3D10" w:rsidRDefault="00700CF7" w:rsidP="008B6F48">
            <w:pPr>
              <w:spacing w:before="120" w:after="240"/>
              <w:rPr>
                <w:bCs/>
                <w:lang w:val="en-US" w:eastAsia="en-US"/>
              </w:rPr>
            </w:pPr>
            <w:r w:rsidRPr="002F3D10">
              <w:rPr>
                <w:bCs/>
                <w:lang w:val="en-US" w:eastAsia="en-US"/>
              </w:rPr>
              <w:t>Successful response.</w:t>
            </w:r>
          </w:p>
        </w:tc>
      </w:tr>
      <w:tr w:rsidR="00700CF7" w:rsidRPr="002F3D10" w14:paraId="350E7F6C" w14:textId="77777777" w:rsidTr="008B6F48">
        <w:tc>
          <w:tcPr>
            <w:tcW w:w="3119" w:type="dxa"/>
          </w:tcPr>
          <w:p w14:paraId="6918B5F7" w14:textId="77777777" w:rsidR="00700CF7" w:rsidRPr="002F3D10" w:rsidRDefault="00700CF7" w:rsidP="008B6F48">
            <w:pPr>
              <w:spacing w:before="120" w:after="240"/>
              <w:rPr>
                <w:bCs/>
                <w:i/>
                <w:lang w:val="en-US" w:eastAsia="en-US"/>
              </w:rPr>
            </w:pPr>
            <w:r w:rsidRPr="002F3D10">
              <w:rPr>
                <w:bCs/>
                <w:i/>
                <w:lang w:val="en-US" w:eastAsia="en-US"/>
              </w:rPr>
              <w:t>400 Bad Request</w:t>
            </w:r>
          </w:p>
        </w:tc>
        <w:tc>
          <w:tcPr>
            <w:tcW w:w="6267" w:type="dxa"/>
          </w:tcPr>
          <w:p w14:paraId="7409BFC3" w14:textId="3D66580F" w:rsidR="00700CF7" w:rsidRPr="002F3D10" w:rsidRDefault="00700CF7" w:rsidP="008B6F48">
            <w:pPr>
              <w:spacing w:before="120" w:after="240"/>
              <w:rPr>
                <w:bCs/>
                <w:lang w:val="en-US" w:eastAsia="en-US"/>
              </w:rPr>
            </w:pPr>
            <w:r w:rsidRPr="002F3D10">
              <w:rPr>
                <w:bCs/>
                <w:lang w:val="en-US" w:eastAsia="en-US"/>
              </w:rPr>
              <w:t>Bad Request (in case provided parameters could not be processed</w:t>
            </w:r>
            <w:r w:rsidR="0062380A">
              <w:rPr>
                <w:bCs/>
                <w:lang w:val="en-US" w:eastAsia="en-US"/>
              </w:rPr>
              <w:t xml:space="preserve"> - t</w:t>
            </w:r>
            <w:r w:rsidR="0062380A" w:rsidRPr="0062380A">
              <w:rPr>
                <w:bCs/>
                <w:lang w:val="en-US" w:eastAsia="en-US"/>
              </w:rPr>
              <w:t xml:space="preserve">he request couldn’t be understood, </w:t>
            </w:r>
            <w:r w:rsidR="0062380A">
              <w:rPr>
                <w:bCs/>
                <w:lang w:val="en-US" w:eastAsia="en-US"/>
              </w:rPr>
              <w:t>usually because the JSON body contains an error</w:t>
            </w:r>
            <w:r w:rsidRPr="002F3D10">
              <w:rPr>
                <w:bCs/>
                <w:lang w:val="en-US" w:eastAsia="en-US"/>
              </w:rPr>
              <w:t>)</w:t>
            </w:r>
          </w:p>
        </w:tc>
      </w:tr>
      <w:tr w:rsidR="00700CF7" w:rsidRPr="002F3D10" w14:paraId="6CD69C3F" w14:textId="77777777" w:rsidTr="008B6F48">
        <w:tc>
          <w:tcPr>
            <w:tcW w:w="3119" w:type="dxa"/>
          </w:tcPr>
          <w:p w14:paraId="083B1526" w14:textId="77777777" w:rsidR="00700CF7" w:rsidRPr="002F3D10" w:rsidRDefault="00700CF7" w:rsidP="008B6F48">
            <w:pPr>
              <w:spacing w:before="120" w:after="240"/>
              <w:rPr>
                <w:bCs/>
                <w:i/>
                <w:lang w:val="en-US" w:eastAsia="en-US"/>
              </w:rPr>
            </w:pPr>
            <w:r w:rsidRPr="002F3D10">
              <w:rPr>
                <w:bCs/>
                <w:i/>
                <w:lang w:val="en-US" w:eastAsia="en-US"/>
              </w:rPr>
              <w:t>401 Not Authorized</w:t>
            </w:r>
          </w:p>
        </w:tc>
        <w:tc>
          <w:tcPr>
            <w:tcW w:w="6267" w:type="dxa"/>
          </w:tcPr>
          <w:p w14:paraId="5DA70E25" w14:textId="77777777" w:rsidR="00700CF7" w:rsidRPr="002F3D10" w:rsidRDefault="00700CF7" w:rsidP="008B6F48">
            <w:pPr>
              <w:spacing w:before="120" w:after="240"/>
              <w:rPr>
                <w:bCs/>
                <w:lang w:val="en-US" w:eastAsia="en-US"/>
              </w:rPr>
            </w:pPr>
            <w:r w:rsidRPr="002F3D10">
              <w:rPr>
                <w:bCs/>
                <w:lang w:val="en-US" w:eastAsia="en-US"/>
              </w:rPr>
              <w:t>Wrong authentication either username or password is not correct</w:t>
            </w:r>
          </w:p>
        </w:tc>
      </w:tr>
      <w:tr w:rsidR="00B35A9A" w:rsidRPr="002F3D10" w14:paraId="45CBF061" w14:textId="77777777" w:rsidTr="008B6F48">
        <w:tc>
          <w:tcPr>
            <w:tcW w:w="3119" w:type="dxa"/>
          </w:tcPr>
          <w:p w14:paraId="78FAC751" w14:textId="683591BC" w:rsidR="00B35A9A" w:rsidRPr="002F3D10" w:rsidRDefault="00B35A9A" w:rsidP="008B6F48">
            <w:pPr>
              <w:spacing w:before="120" w:after="240"/>
              <w:rPr>
                <w:bCs/>
                <w:i/>
                <w:lang w:val="en-US" w:eastAsia="en-US"/>
              </w:rPr>
            </w:pPr>
            <w:r w:rsidRPr="00B35A9A">
              <w:rPr>
                <w:bCs/>
                <w:i/>
                <w:lang w:val="en-US" w:eastAsia="en-US"/>
              </w:rPr>
              <w:t>403 Forbidden</w:t>
            </w:r>
          </w:p>
        </w:tc>
        <w:tc>
          <w:tcPr>
            <w:tcW w:w="6267" w:type="dxa"/>
          </w:tcPr>
          <w:p w14:paraId="47BD5753" w14:textId="6A793164" w:rsidR="00B35A9A" w:rsidRPr="002F3D10" w:rsidRDefault="00B35A9A" w:rsidP="008B6F48">
            <w:pPr>
              <w:spacing w:before="120" w:after="240"/>
              <w:rPr>
                <w:bCs/>
                <w:lang w:val="en-US" w:eastAsia="en-US"/>
              </w:rPr>
            </w:pPr>
            <w:r>
              <w:rPr>
                <w:bCs/>
                <w:lang w:val="en-US" w:eastAsia="en-US"/>
              </w:rPr>
              <w:t>User does not have necessary permissions</w:t>
            </w:r>
          </w:p>
        </w:tc>
      </w:tr>
      <w:tr w:rsidR="00700CF7" w:rsidRPr="002F3D10" w14:paraId="2E357CF8" w14:textId="77777777" w:rsidTr="008B6F48">
        <w:tc>
          <w:tcPr>
            <w:tcW w:w="3119" w:type="dxa"/>
          </w:tcPr>
          <w:p w14:paraId="003511EE" w14:textId="77777777" w:rsidR="00700CF7" w:rsidRPr="002F3D10" w:rsidRDefault="00700CF7" w:rsidP="008B6F48">
            <w:pPr>
              <w:spacing w:before="120" w:after="240"/>
              <w:rPr>
                <w:bCs/>
                <w:i/>
                <w:lang w:val="en-US" w:eastAsia="en-US"/>
              </w:rPr>
            </w:pPr>
            <w:r w:rsidRPr="002F3D10">
              <w:rPr>
                <w:bCs/>
                <w:i/>
                <w:lang w:val="en-US" w:eastAsia="en-US"/>
              </w:rPr>
              <w:t>404 Not Found</w:t>
            </w:r>
          </w:p>
        </w:tc>
        <w:tc>
          <w:tcPr>
            <w:tcW w:w="6267" w:type="dxa"/>
          </w:tcPr>
          <w:p w14:paraId="0EFD8073" w14:textId="77777777" w:rsidR="00700CF7" w:rsidRPr="002F3D10" w:rsidRDefault="00700CF7" w:rsidP="008B6F48">
            <w:pPr>
              <w:spacing w:before="120" w:after="240"/>
              <w:rPr>
                <w:bCs/>
                <w:lang w:val="en-US" w:eastAsia="en-US"/>
              </w:rPr>
            </w:pPr>
            <w:r w:rsidRPr="002F3D10">
              <w:rPr>
                <w:bCs/>
                <w:lang w:val="en-US" w:eastAsia="en-US"/>
              </w:rPr>
              <w:t xml:space="preserve">Unknown </w:t>
            </w:r>
            <w:r>
              <w:rPr>
                <w:bCs/>
                <w:lang w:val="en-US" w:eastAsia="en-US"/>
              </w:rPr>
              <w:t>resource</w:t>
            </w:r>
            <w:r w:rsidRPr="002F3D10">
              <w:rPr>
                <w:bCs/>
                <w:lang w:val="en-US" w:eastAsia="en-US"/>
              </w:rPr>
              <w:t>.</w:t>
            </w:r>
          </w:p>
        </w:tc>
      </w:tr>
      <w:tr w:rsidR="00700CF7" w:rsidRPr="002F3D10" w14:paraId="2F820D7B" w14:textId="77777777" w:rsidTr="008B6F48">
        <w:tc>
          <w:tcPr>
            <w:tcW w:w="3119" w:type="dxa"/>
          </w:tcPr>
          <w:p w14:paraId="5507F8FC" w14:textId="77777777" w:rsidR="00700CF7" w:rsidRPr="002F3D10" w:rsidRDefault="00700CF7" w:rsidP="008B6F48">
            <w:pPr>
              <w:spacing w:before="120" w:after="240"/>
              <w:rPr>
                <w:bCs/>
                <w:i/>
                <w:lang w:val="en-US" w:eastAsia="en-US"/>
              </w:rPr>
            </w:pPr>
            <w:r w:rsidRPr="002F3D10">
              <w:rPr>
                <w:bCs/>
                <w:i/>
                <w:lang w:val="en-US" w:eastAsia="en-US"/>
              </w:rPr>
              <w:t>405</w:t>
            </w:r>
            <w:r w:rsidRPr="002F3D10">
              <w:rPr>
                <w:bCs/>
                <w:lang w:val="en-US" w:eastAsia="en-US"/>
              </w:rPr>
              <w:t xml:space="preserve"> </w:t>
            </w:r>
            <w:r w:rsidRPr="002F3D10">
              <w:rPr>
                <w:bCs/>
                <w:i/>
                <w:lang w:val="en-US" w:eastAsia="en-US"/>
              </w:rPr>
              <w:t>Method not allowed</w:t>
            </w:r>
          </w:p>
        </w:tc>
        <w:tc>
          <w:tcPr>
            <w:tcW w:w="6267" w:type="dxa"/>
          </w:tcPr>
          <w:p w14:paraId="2DE7C51F" w14:textId="77777777" w:rsidR="00700CF7" w:rsidRPr="002F3D10" w:rsidRDefault="00700CF7" w:rsidP="008B6F48">
            <w:pPr>
              <w:spacing w:before="120" w:after="240"/>
              <w:rPr>
                <w:bCs/>
                <w:lang w:val="en-US" w:eastAsia="en-US"/>
              </w:rPr>
            </w:pPr>
            <w:r w:rsidRPr="002F3D10">
              <w:rPr>
                <w:rFonts w:cs="Arial"/>
                <w:bCs/>
                <w:color w:val="333333"/>
                <w:lang w:val="en-US" w:eastAsia="en-US"/>
              </w:rPr>
              <w:t xml:space="preserve">Used to indicate that the requested </w:t>
            </w:r>
            <w:r>
              <w:rPr>
                <w:rFonts w:cs="Arial"/>
                <w:bCs/>
                <w:color w:val="333333"/>
                <w:lang w:val="en-US" w:eastAsia="en-US"/>
              </w:rPr>
              <w:t>URI</w:t>
            </w:r>
            <w:r w:rsidRPr="002F3D10">
              <w:rPr>
                <w:rFonts w:cs="Arial"/>
                <w:bCs/>
                <w:color w:val="333333"/>
                <w:lang w:val="en-US" w:eastAsia="en-US"/>
              </w:rPr>
              <w:t xml:space="preserve"> exists, but the requested HTTP method is not applicable</w:t>
            </w:r>
          </w:p>
        </w:tc>
      </w:tr>
      <w:tr w:rsidR="00700CF7" w:rsidRPr="002F3D10" w14:paraId="6A4AE502" w14:textId="77777777" w:rsidTr="008B6F48">
        <w:tc>
          <w:tcPr>
            <w:tcW w:w="3119" w:type="dxa"/>
          </w:tcPr>
          <w:p w14:paraId="2B4BEBA5" w14:textId="77777777" w:rsidR="00700CF7" w:rsidRPr="002F3D10" w:rsidRDefault="00700CF7" w:rsidP="008B6F48">
            <w:pPr>
              <w:spacing w:before="120" w:after="240"/>
              <w:rPr>
                <w:bCs/>
                <w:i/>
                <w:lang w:val="en-US" w:eastAsia="en-US"/>
              </w:rPr>
            </w:pPr>
            <w:r w:rsidRPr="002F3D10">
              <w:rPr>
                <w:bCs/>
                <w:i/>
                <w:lang w:val="en-US" w:eastAsia="en-US"/>
              </w:rPr>
              <w:t>409 Conflict</w:t>
            </w:r>
          </w:p>
        </w:tc>
        <w:tc>
          <w:tcPr>
            <w:tcW w:w="6267" w:type="dxa"/>
          </w:tcPr>
          <w:p w14:paraId="1A9BE91E" w14:textId="77777777" w:rsidR="00700CF7" w:rsidRPr="002F3D10" w:rsidRDefault="00700CF7" w:rsidP="008B6F48">
            <w:pPr>
              <w:spacing w:before="120" w:after="240"/>
              <w:rPr>
                <w:bCs/>
                <w:lang w:val="en-US" w:eastAsia="en-US"/>
              </w:rPr>
            </w:pPr>
            <w:r w:rsidRPr="002F3D10">
              <w:rPr>
                <w:bCs/>
                <w:lang w:val="en-US" w:eastAsia="en-US"/>
              </w:rPr>
              <w:t xml:space="preserve">Request could not be executed due to an conflict with current resource state </w:t>
            </w:r>
          </w:p>
        </w:tc>
      </w:tr>
      <w:tr w:rsidR="00700CF7" w:rsidRPr="002F3D10" w14:paraId="3E477561" w14:textId="77777777" w:rsidTr="008B6F48">
        <w:tc>
          <w:tcPr>
            <w:tcW w:w="3119" w:type="dxa"/>
          </w:tcPr>
          <w:p w14:paraId="56407802" w14:textId="77777777" w:rsidR="00700CF7" w:rsidRPr="002F3D10" w:rsidRDefault="00700CF7" w:rsidP="008B6F48">
            <w:pPr>
              <w:spacing w:before="120" w:after="240"/>
              <w:rPr>
                <w:bCs/>
                <w:i/>
                <w:lang w:val="en-US" w:eastAsia="en-US"/>
              </w:rPr>
            </w:pPr>
            <w:r w:rsidRPr="002F3D10">
              <w:rPr>
                <w:bCs/>
                <w:i/>
                <w:lang w:val="en-US" w:eastAsia="en-US"/>
              </w:rPr>
              <w:t>415 Unsupported Media Type</w:t>
            </w:r>
          </w:p>
        </w:tc>
        <w:tc>
          <w:tcPr>
            <w:tcW w:w="6267" w:type="dxa"/>
          </w:tcPr>
          <w:p w14:paraId="0248CF5B" w14:textId="77777777" w:rsidR="00700CF7" w:rsidRPr="002F3D10" w:rsidRDefault="00700CF7" w:rsidP="008B6F48">
            <w:pPr>
              <w:spacing w:before="120" w:after="240"/>
              <w:rPr>
                <w:bCs/>
                <w:lang w:val="en-US" w:eastAsia="en-US"/>
              </w:rPr>
            </w:pPr>
            <w:r w:rsidRPr="002F3D10">
              <w:rPr>
                <w:bCs/>
                <w:lang w:val="en-US" w:eastAsia="en-US"/>
              </w:rPr>
              <w:t>In case of unsupported media type</w:t>
            </w:r>
          </w:p>
        </w:tc>
      </w:tr>
      <w:tr w:rsidR="00700CF7" w:rsidRPr="002F3D10" w14:paraId="45332507" w14:textId="77777777" w:rsidTr="008B6F48">
        <w:tc>
          <w:tcPr>
            <w:tcW w:w="3119" w:type="dxa"/>
          </w:tcPr>
          <w:p w14:paraId="566EE13B" w14:textId="77777777" w:rsidR="00700CF7" w:rsidRPr="002F3D10" w:rsidRDefault="00700CF7" w:rsidP="008B6F48">
            <w:pPr>
              <w:spacing w:before="120" w:after="240"/>
              <w:rPr>
                <w:bCs/>
                <w:i/>
                <w:lang w:val="en-US" w:eastAsia="en-US"/>
              </w:rPr>
            </w:pPr>
            <w:r w:rsidRPr="002F3D10">
              <w:rPr>
                <w:bCs/>
                <w:i/>
                <w:lang w:val="en-US" w:eastAsia="en-US"/>
              </w:rPr>
              <w:t>500 Internal server error</w:t>
            </w:r>
          </w:p>
        </w:tc>
        <w:tc>
          <w:tcPr>
            <w:tcW w:w="6267" w:type="dxa"/>
          </w:tcPr>
          <w:p w14:paraId="76C380DA" w14:textId="77777777" w:rsidR="00700CF7" w:rsidRPr="002F3D10" w:rsidRDefault="00700CF7" w:rsidP="008B6F48">
            <w:pPr>
              <w:spacing w:before="120" w:after="240"/>
              <w:rPr>
                <w:bCs/>
                <w:lang w:val="en-US" w:eastAsia="en-US"/>
              </w:rPr>
            </w:pPr>
            <w:r w:rsidRPr="002F3D10">
              <w:rPr>
                <w:bCs/>
                <w:lang w:val="en-US" w:eastAsia="en-US"/>
              </w:rPr>
              <w:t>General server error</w:t>
            </w:r>
          </w:p>
        </w:tc>
      </w:tr>
    </w:tbl>
    <w:p w14:paraId="562064DE" w14:textId="77777777" w:rsidR="00700CF7" w:rsidRPr="002F3D10" w:rsidRDefault="00700CF7" w:rsidP="00700CF7">
      <w:pPr>
        <w:rPr>
          <w:bCs/>
          <w:lang w:val="en-US"/>
        </w:rPr>
      </w:pPr>
    </w:p>
    <w:p w14:paraId="33CA84FF" w14:textId="77777777" w:rsidR="00700CF7" w:rsidRDefault="00700CF7" w:rsidP="00700CF7">
      <w:pPr>
        <w:rPr>
          <w:bCs/>
          <w:lang w:val="en-US"/>
        </w:rPr>
      </w:pPr>
      <w:r w:rsidRPr="002F3D10">
        <w:rPr>
          <w:bCs/>
          <w:lang w:val="en-US"/>
        </w:rPr>
        <w:t xml:space="preserve">The server responds with 200 OK in case of successful request processing. If request is processed unsuccessfully the 4xx response is returned. </w:t>
      </w:r>
    </w:p>
    <w:p w14:paraId="7B5CF723" w14:textId="77777777" w:rsidR="00700CF7" w:rsidRDefault="00700CF7" w:rsidP="00700CF7">
      <w:pPr>
        <w:rPr>
          <w:bCs/>
          <w:lang w:val="en-US"/>
        </w:rPr>
      </w:pPr>
      <w:r w:rsidRPr="002F3D10">
        <w:rPr>
          <w:bCs/>
          <w:lang w:val="en-US"/>
        </w:rPr>
        <w:t>The response contains</w:t>
      </w:r>
      <w:r>
        <w:rPr>
          <w:bCs/>
          <w:lang w:val="en-US"/>
        </w:rPr>
        <w:t>:</w:t>
      </w:r>
    </w:p>
    <w:p w14:paraId="3881E503" w14:textId="77777777" w:rsidR="00700CF7" w:rsidRDefault="00700CF7" w:rsidP="00B34E80">
      <w:pPr>
        <w:pStyle w:val="ListParagraph"/>
        <w:numPr>
          <w:ilvl w:val="0"/>
          <w:numId w:val="15"/>
        </w:numPr>
        <w:rPr>
          <w:bCs/>
        </w:rPr>
      </w:pPr>
      <w:r>
        <w:rPr>
          <w:bCs/>
        </w:rPr>
        <w:t>Error code and message</w:t>
      </w:r>
    </w:p>
    <w:p w14:paraId="6A3B821F" w14:textId="77777777" w:rsidR="00700CF7" w:rsidRDefault="00700CF7" w:rsidP="00B34E80">
      <w:pPr>
        <w:pStyle w:val="ListParagraph"/>
        <w:numPr>
          <w:ilvl w:val="0"/>
          <w:numId w:val="15"/>
        </w:numPr>
        <w:rPr>
          <w:bCs/>
        </w:rPr>
      </w:pPr>
      <w:r>
        <w:rPr>
          <w:bCs/>
        </w:rPr>
        <w:t>Resource ID in case of its creation</w:t>
      </w:r>
    </w:p>
    <w:p w14:paraId="07FBDDE5" w14:textId="77777777" w:rsidR="00700CF7" w:rsidRDefault="00700CF7" w:rsidP="00B34E80">
      <w:pPr>
        <w:pStyle w:val="ListParagraph"/>
        <w:numPr>
          <w:ilvl w:val="0"/>
          <w:numId w:val="15"/>
        </w:numPr>
        <w:rPr>
          <w:bCs/>
        </w:rPr>
      </w:pPr>
      <w:r>
        <w:rPr>
          <w:bCs/>
        </w:rPr>
        <w:t>Resource state representation in case of its retrieving</w:t>
      </w:r>
    </w:p>
    <w:p w14:paraId="647C4C9E" w14:textId="77777777" w:rsidR="00700CF7" w:rsidRPr="003B0FC4" w:rsidRDefault="00700CF7" w:rsidP="00700CF7">
      <w:pPr>
        <w:rPr>
          <w:bCs/>
          <w:lang w:val="en-US"/>
        </w:rPr>
      </w:pPr>
      <w:r w:rsidRPr="003B0FC4">
        <w:rPr>
          <w:bCs/>
          <w:lang w:val="en-US"/>
        </w:rPr>
        <w:t>In other cases response is empty.</w:t>
      </w:r>
    </w:p>
    <w:p w14:paraId="0F942C9B" w14:textId="77777777" w:rsidR="00700CF7" w:rsidRPr="002F3D10" w:rsidRDefault="00700CF7" w:rsidP="00700CF7">
      <w:pPr>
        <w:rPr>
          <w:bCs/>
          <w:lang w:val="en-US"/>
        </w:rPr>
      </w:pPr>
    </w:p>
    <w:p w14:paraId="427FFCAB" w14:textId="77777777" w:rsidR="00700CF7" w:rsidRPr="002F3D10" w:rsidRDefault="00700CF7" w:rsidP="00700CF7">
      <w:pPr>
        <w:contextualSpacing/>
        <w:rPr>
          <w:i/>
          <w:lang w:val="en-US"/>
        </w:rPr>
      </w:pPr>
      <w:r w:rsidRPr="002F3D10">
        <w:rPr>
          <w:i/>
          <w:lang w:val="en-US"/>
        </w:rPr>
        <w:t>{</w:t>
      </w:r>
    </w:p>
    <w:p w14:paraId="430CF51A" w14:textId="476B3E87" w:rsidR="00700CF7" w:rsidRPr="002F3D10" w:rsidRDefault="00024A77" w:rsidP="00700CF7">
      <w:pPr>
        <w:contextualSpacing/>
        <w:rPr>
          <w:i/>
          <w:lang w:val="en-US"/>
        </w:rPr>
      </w:pPr>
      <w:r>
        <w:rPr>
          <w:i/>
          <w:lang w:val="en-US"/>
        </w:rPr>
        <w:t xml:space="preserve"> “code” : </w:t>
      </w:r>
      <w:r w:rsidR="00700CF7" w:rsidRPr="002F3D10">
        <w:rPr>
          <w:i/>
          <w:lang w:val="en-US"/>
        </w:rPr>
        <w:t>&lt;</w:t>
      </w:r>
      <w:r w:rsidR="00700CF7">
        <w:rPr>
          <w:i/>
          <w:lang w:val="en-US"/>
        </w:rPr>
        <w:t>error</w:t>
      </w:r>
      <w:r w:rsidR="00700CF7" w:rsidRPr="002F3D10">
        <w:rPr>
          <w:i/>
          <w:lang w:val="en-US"/>
        </w:rPr>
        <w:t xml:space="preserve"> code&gt;,</w:t>
      </w:r>
    </w:p>
    <w:p w14:paraId="6323BD23" w14:textId="60BD0B67" w:rsidR="00700CF7" w:rsidRPr="002F3D10" w:rsidRDefault="00700CF7" w:rsidP="00700CF7">
      <w:pPr>
        <w:contextualSpacing/>
        <w:rPr>
          <w:i/>
          <w:lang w:val="en-US"/>
        </w:rPr>
      </w:pPr>
      <w:r w:rsidRPr="002F3D10">
        <w:rPr>
          <w:i/>
          <w:lang w:val="en-US"/>
        </w:rPr>
        <w:lastRenderedPageBreak/>
        <w:t xml:space="preserve"> “</w:t>
      </w:r>
      <w:r w:rsidR="006020D8">
        <w:rPr>
          <w:i/>
          <w:lang w:val="en-US"/>
        </w:rPr>
        <w:t>msg</w:t>
      </w:r>
      <w:r w:rsidRPr="002F3D10">
        <w:rPr>
          <w:i/>
          <w:lang w:val="en-US"/>
        </w:rPr>
        <w:t>” : ”&lt;message&gt;”</w:t>
      </w:r>
    </w:p>
    <w:p w14:paraId="6D1BC79F" w14:textId="77777777" w:rsidR="00700CF7" w:rsidRPr="002F3D10" w:rsidRDefault="00700CF7" w:rsidP="00700CF7">
      <w:pPr>
        <w:rPr>
          <w:lang w:val="en-US"/>
        </w:rPr>
      </w:pPr>
      <w:r w:rsidRPr="002F3D10">
        <w:rPr>
          <w:lang w:val="en-US"/>
        </w:rPr>
        <w:t>}</w:t>
      </w:r>
      <w:bookmarkStart w:id="20" w:name="_Ref286925817"/>
    </w:p>
    <w:p w14:paraId="1E3BAF85" w14:textId="77777777" w:rsidR="007A2CDF" w:rsidRDefault="007A2CDF" w:rsidP="00700CF7">
      <w:pPr>
        <w:rPr>
          <w:lang w:val="en-US"/>
        </w:rPr>
      </w:pPr>
    </w:p>
    <w:p w14:paraId="5DC60BC8" w14:textId="6926BF1F" w:rsidR="00700CF7" w:rsidRPr="002F3D10" w:rsidRDefault="00700CF7" w:rsidP="00700CF7">
      <w:pPr>
        <w:rPr>
          <w:lang w:val="en-US"/>
        </w:rPr>
      </w:pPr>
      <w:r w:rsidRPr="002F3D10">
        <w:rPr>
          <w:lang w:val="en-US"/>
        </w:rPr>
        <w:br w:type="page"/>
      </w:r>
    </w:p>
    <w:p w14:paraId="11BEDC96" w14:textId="77777777" w:rsidR="00700CF7" w:rsidRPr="002F3D10" w:rsidRDefault="00700CF7" w:rsidP="00700CF7">
      <w:pPr>
        <w:pStyle w:val="Heading1"/>
        <w:numPr>
          <w:ilvl w:val="0"/>
          <w:numId w:val="1"/>
        </w:numPr>
        <w:rPr>
          <w:lang w:val="en-US"/>
        </w:rPr>
      </w:pPr>
      <w:bookmarkStart w:id="21" w:name="_Toc447888191"/>
      <w:bookmarkStart w:id="22" w:name="_Toc473185604"/>
      <w:r w:rsidRPr="002F3D10">
        <w:rPr>
          <w:lang w:val="en-US"/>
        </w:rPr>
        <w:lastRenderedPageBreak/>
        <w:t>B2B provisioning</w:t>
      </w:r>
      <w:bookmarkEnd w:id="21"/>
      <w:bookmarkEnd w:id="22"/>
    </w:p>
    <w:p w14:paraId="622133AB" w14:textId="1CC6C15D" w:rsidR="00700CF7" w:rsidRPr="002F3D10" w:rsidRDefault="00700CF7" w:rsidP="00700CF7">
      <w:pPr>
        <w:rPr>
          <w:rFonts w:cs="Arial"/>
          <w:lang w:val="en-US"/>
        </w:rPr>
      </w:pPr>
      <w:r w:rsidRPr="002F3D10">
        <w:rPr>
          <w:lang w:val="en-US" w:eastAsia="x-none"/>
        </w:rPr>
        <w:t>API for business to business provisioning</w:t>
      </w:r>
      <w:r w:rsidR="00633E4A">
        <w:rPr>
          <w:rFonts w:cs="Arial"/>
          <w:lang w:val="en-US"/>
        </w:rPr>
        <w:t>: to manage business groups and telephone numbers.</w:t>
      </w:r>
      <w:r w:rsidR="00226474">
        <w:rPr>
          <w:rFonts w:cs="Arial"/>
          <w:lang w:val="en-US"/>
        </w:rPr>
        <w:t xml:space="preserve"> API can be used by</w:t>
      </w:r>
      <w:r w:rsidR="00383624">
        <w:rPr>
          <w:rFonts w:cs="Arial"/>
          <w:lang w:val="en-US"/>
        </w:rPr>
        <w:t xml:space="preserve"> service provider</w:t>
      </w:r>
      <w:r w:rsidR="00226474">
        <w:rPr>
          <w:rFonts w:cs="Arial"/>
          <w:lang w:val="en-US"/>
        </w:rPr>
        <w:t xml:space="preserve"> administrator </w:t>
      </w:r>
      <w:r w:rsidR="00383624">
        <w:rPr>
          <w:rFonts w:cs="Arial"/>
          <w:lang w:val="en-US"/>
        </w:rPr>
        <w:t>users:</w:t>
      </w:r>
      <w:r w:rsidR="00226474">
        <w:rPr>
          <w:rFonts w:cs="Arial"/>
          <w:lang w:val="en-US"/>
        </w:rPr>
        <w:t xml:space="preserve"> “admin” and “onlineUser”.</w:t>
      </w:r>
    </w:p>
    <w:p w14:paraId="2EC80468" w14:textId="77777777" w:rsidR="00700CF7" w:rsidRPr="002F3D10" w:rsidRDefault="00700CF7" w:rsidP="00700CF7">
      <w:pPr>
        <w:pStyle w:val="Heading2"/>
        <w:numPr>
          <w:ilvl w:val="1"/>
          <w:numId w:val="1"/>
        </w:numPr>
        <w:rPr>
          <w:lang w:val="en-US"/>
        </w:rPr>
      </w:pPr>
      <w:bookmarkStart w:id="23" w:name="_Toc447888192"/>
      <w:bookmarkStart w:id="24" w:name="_Toc473185605"/>
      <w:r w:rsidRPr="002F3D10">
        <w:rPr>
          <w:lang w:val="en-US"/>
        </w:rPr>
        <w:t>Business Group (BG) management</w:t>
      </w:r>
      <w:bookmarkEnd w:id="23"/>
      <w:bookmarkEnd w:id="24"/>
    </w:p>
    <w:p w14:paraId="4A5DE917" w14:textId="5341EFF0" w:rsidR="00700CF7" w:rsidRPr="002F3D10" w:rsidRDefault="00700CF7" w:rsidP="00700CF7">
      <w:pPr>
        <w:rPr>
          <w:lang w:val="en-US"/>
        </w:rPr>
      </w:pPr>
      <w:r w:rsidRPr="002F3D10">
        <w:rPr>
          <w:lang w:val="en-US"/>
        </w:rPr>
        <w:t>API to create, update, read and delete a Business Group (BG) on UC system.</w:t>
      </w:r>
    </w:p>
    <w:p w14:paraId="0FC3F2FF" w14:textId="77777777" w:rsidR="00700CF7" w:rsidRPr="002F3D10" w:rsidRDefault="00700CF7" w:rsidP="00700CF7">
      <w:pPr>
        <w:pStyle w:val="Heading3"/>
        <w:numPr>
          <w:ilvl w:val="2"/>
          <w:numId w:val="1"/>
        </w:numPr>
        <w:rPr>
          <w:lang w:val="en-US"/>
        </w:rPr>
      </w:pPr>
      <w:bookmarkStart w:id="25" w:name="_Ref444866545"/>
      <w:bookmarkStart w:id="26" w:name="_Ref444866548"/>
      <w:bookmarkStart w:id="27" w:name="_Toc447888193"/>
      <w:bookmarkStart w:id="28" w:name="_Toc473185606"/>
      <w:r w:rsidRPr="002F3D10">
        <w:rPr>
          <w:lang w:val="en-US"/>
        </w:rPr>
        <w:t>Create BG</w:t>
      </w:r>
      <w:bookmarkEnd w:id="25"/>
      <w:bookmarkEnd w:id="26"/>
      <w:bookmarkEnd w:id="27"/>
      <w:bookmarkEnd w:id="28"/>
    </w:p>
    <w:p w14:paraId="6B4DD9BB" w14:textId="5CFA8924" w:rsidR="00700CF7" w:rsidRPr="00571820" w:rsidRDefault="00633E4A" w:rsidP="00700CF7">
      <w:pPr>
        <w:rPr>
          <w:lang w:val="en-US" w:eastAsia="x-none"/>
        </w:rPr>
      </w:pPr>
      <w:r>
        <w:rPr>
          <w:lang w:val="en-US" w:eastAsia="x-none"/>
        </w:rPr>
        <w:t>It creates new business group (</w:t>
      </w:r>
      <w:r w:rsidR="00700CF7" w:rsidRPr="002F3D10">
        <w:rPr>
          <w:lang w:val="en-US" w:eastAsia="x-none"/>
        </w:rPr>
        <w:t>BG</w:t>
      </w:r>
      <w:r>
        <w:rPr>
          <w:lang w:val="en-US" w:eastAsia="x-none"/>
        </w:rPr>
        <w:t>)</w:t>
      </w:r>
      <w:r w:rsidR="00700CF7" w:rsidRPr="002F3D10">
        <w:rPr>
          <w:lang w:val="en-US" w:eastAsia="x-none"/>
        </w:rPr>
        <w:t xml:space="preserve">. </w:t>
      </w:r>
      <w:r w:rsidR="00571820">
        <w:rPr>
          <w:lang w:val="en-US" w:eastAsia="x-none"/>
        </w:rPr>
        <w:t xml:space="preserve">It returns 200 OK upon success with </w:t>
      </w:r>
      <w:r>
        <w:rPr>
          <w:lang w:val="en-US" w:eastAsia="x-none"/>
        </w:rPr>
        <w:t>parameters in response.</w:t>
      </w:r>
    </w:p>
    <w:p w14:paraId="24A6C482" w14:textId="77777777" w:rsidR="00700CF7" w:rsidRPr="002F3D10" w:rsidRDefault="00700CF7" w:rsidP="00700CF7">
      <w:pPr>
        <w:rPr>
          <w:lang w:val="en-US" w:eastAsia="x-none"/>
        </w:rPr>
      </w:pPr>
    </w:p>
    <w:p w14:paraId="2CCD8685" w14:textId="77777777" w:rsidR="00700CF7" w:rsidRPr="002F3D10" w:rsidRDefault="00700CF7" w:rsidP="00700CF7">
      <w:pPr>
        <w:rPr>
          <w:b/>
          <w:lang w:val="en-US" w:eastAsia="x-none"/>
        </w:rPr>
      </w:pPr>
      <w:r w:rsidRPr="002F3D10">
        <w:rPr>
          <w:b/>
          <w:lang w:val="en-US" w:eastAsia="x-none"/>
        </w:rPr>
        <w:t>Request</w:t>
      </w:r>
    </w:p>
    <w:p w14:paraId="63AE673E" w14:textId="77777777" w:rsidR="00700CF7" w:rsidRPr="002F3D10" w:rsidRDefault="00700CF7" w:rsidP="00700CF7">
      <w:pPr>
        <w:rPr>
          <w:b/>
          <w:lang w:val="en-US" w:eastAsia="x-none"/>
        </w:rPr>
      </w:pPr>
    </w:p>
    <w:p w14:paraId="34BBA7F1" w14:textId="77777777" w:rsidR="00700CF7" w:rsidRPr="002F3D10" w:rsidRDefault="00700CF7" w:rsidP="00700CF7">
      <w:pPr>
        <w:rPr>
          <w:lang w:val="en-US"/>
        </w:rPr>
      </w:pPr>
      <w:r w:rsidRPr="002F3D10">
        <w:rPr>
          <w:lang w:val="en-US"/>
        </w:rPr>
        <w:t>Request to create BG:</w:t>
      </w:r>
    </w:p>
    <w:p w14:paraId="1E268A0A" w14:textId="77777777" w:rsidR="00700CF7" w:rsidRPr="002F3D10" w:rsidRDefault="00700CF7" w:rsidP="00700CF7">
      <w:pPr>
        <w:rPr>
          <w:lang w:val="en-US"/>
        </w:rPr>
      </w:pPr>
    </w:p>
    <w:p w14:paraId="478A7208" w14:textId="77777777" w:rsidR="00700CF7" w:rsidRPr="002F3D10" w:rsidRDefault="00700CF7" w:rsidP="00700CF7">
      <w:pPr>
        <w:ind w:firstLine="708"/>
        <w:rPr>
          <w:b/>
          <w:lang w:val="en-US" w:eastAsia="x-none"/>
        </w:rPr>
      </w:pPr>
      <w:r w:rsidRPr="002F3D10">
        <w:rPr>
          <w:b/>
          <w:lang w:val="en-US" w:eastAsia="x-none"/>
        </w:rPr>
        <w:t>POST http://</w:t>
      </w:r>
      <w:r>
        <w:rPr>
          <w:b/>
          <w:lang w:val="en-US" w:eastAsia="x-none"/>
        </w:rPr>
        <w:t>&lt;hostname&gt;</w:t>
      </w:r>
      <w:r w:rsidRPr="002F3D10">
        <w:rPr>
          <w:b/>
          <w:lang w:val="en-US" w:eastAsia="x-none"/>
        </w:rPr>
        <w:t>/sa/rest/v1/prov/bgs</w:t>
      </w:r>
    </w:p>
    <w:p w14:paraId="254572ED" w14:textId="77777777" w:rsidR="00700CF7" w:rsidRPr="002F3D10" w:rsidRDefault="00700CF7" w:rsidP="00700CF7">
      <w:pPr>
        <w:rPr>
          <w:lang w:val="en-US"/>
        </w:rPr>
      </w:pPr>
    </w:p>
    <w:p w14:paraId="7456B5A7" w14:textId="77777777" w:rsidR="00700CF7" w:rsidRPr="002F3D10" w:rsidRDefault="00700CF7" w:rsidP="00700CF7">
      <w:pPr>
        <w:rPr>
          <w:lang w:val="en-US" w:eastAsia="x-none"/>
        </w:rPr>
      </w:pPr>
      <w:r w:rsidRPr="002F3D10">
        <w:rPr>
          <w:lang w:val="en-US" w:eastAsia="x-none"/>
        </w:rPr>
        <w:t>Parameters in request body</w:t>
      </w:r>
    </w:p>
    <w:tbl>
      <w:tblPr>
        <w:tblW w:w="9356" w:type="dxa"/>
        <w:tblInd w:w="108" w:type="dxa"/>
        <w:tblCellMar>
          <w:left w:w="142" w:type="dxa"/>
          <w:right w:w="0" w:type="dxa"/>
        </w:tblCellMar>
        <w:tblLook w:val="04A0" w:firstRow="1" w:lastRow="0" w:firstColumn="1" w:lastColumn="0" w:noHBand="0" w:noVBand="1"/>
      </w:tblPr>
      <w:tblGrid>
        <w:gridCol w:w="2395"/>
        <w:gridCol w:w="1251"/>
        <w:gridCol w:w="1251"/>
        <w:gridCol w:w="4459"/>
      </w:tblGrid>
      <w:tr w:rsidR="00A75ECF" w:rsidRPr="00A75ECF" w14:paraId="26C834E4" w14:textId="77777777" w:rsidTr="00A75EC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3D83B36A" w14:textId="77777777" w:rsidR="00A75ECF" w:rsidRPr="00A75ECF" w:rsidRDefault="00A75ECF" w:rsidP="008B6F48">
            <w:pPr>
              <w:keepNext/>
              <w:rPr>
                <w:rFonts w:cs="Arial"/>
                <w:b/>
                <w:bCs/>
                <w:iCs/>
                <w:lang w:val="en-US"/>
              </w:rPr>
            </w:pPr>
            <w:r w:rsidRPr="00A75ECF">
              <w:rPr>
                <w:b/>
                <w:bCs/>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5ADA87D0" w14:textId="03F2E6EF" w:rsidR="00A75ECF" w:rsidRPr="00A75ECF" w:rsidRDefault="00A75ECF" w:rsidP="008B6F48">
            <w:pPr>
              <w:keepNext/>
              <w:rPr>
                <w:b/>
                <w:bCs/>
                <w:iCs/>
                <w:lang w:val="en-US"/>
              </w:rPr>
            </w:pPr>
            <w:r w:rsidRPr="00A75ECF">
              <w:rPr>
                <w:b/>
                <w:color w:val="auto"/>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E2BF18E" w14:textId="31DF33FF" w:rsidR="00A75ECF" w:rsidRPr="00A75ECF" w:rsidRDefault="00A75ECF" w:rsidP="008B6F48">
            <w:pPr>
              <w:keepNext/>
              <w:rPr>
                <w:rFonts w:cs="Arial"/>
                <w:b/>
                <w:bCs/>
                <w:iCs/>
                <w:lang w:val="en-US"/>
              </w:rPr>
            </w:pPr>
            <w:r w:rsidRPr="00A75ECF">
              <w:rPr>
                <w:b/>
                <w:bCs/>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DEA763" w14:textId="77777777" w:rsidR="00A75ECF" w:rsidRPr="00A75ECF" w:rsidRDefault="00A75ECF" w:rsidP="008B6F48">
            <w:pPr>
              <w:keepNext/>
              <w:rPr>
                <w:rFonts w:cs="Arial"/>
                <w:b/>
                <w:bCs/>
                <w:iCs/>
                <w:lang w:val="en-US"/>
              </w:rPr>
            </w:pPr>
            <w:r w:rsidRPr="00A75ECF">
              <w:rPr>
                <w:b/>
                <w:bCs/>
                <w:iCs/>
                <w:lang w:val="en-US"/>
              </w:rPr>
              <w:t>Explanation</w:t>
            </w:r>
          </w:p>
        </w:tc>
      </w:tr>
      <w:tr w:rsidR="00A75ECF" w:rsidRPr="002F3D10" w14:paraId="536B260F" w14:textId="77777777" w:rsidTr="00A75ECF">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69A1E3F2" w14:textId="77777777" w:rsidR="00A75ECF" w:rsidRPr="002F3D10" w:rsidRDefault="00A75ECF" w:rsidP="008B6F48">
            <w:pPr>
              <w:keepNext/>
              <w:rPr>
                <w:rFonts w:cs="Arial"/>
                <w:i/>
                <w:iCs/>
                <w:sz w:val="22"/>
                <w:szCs w:val="22"/>
                <w:lang w:val="en-US"/>
              </w:rPr>
            </w:pPr>
            <w:r w:rsidRPr="002F3D10">
              <w:rPr>
                <w:rFonts w:cs="Arial"/>
                <w:i/>
                <w:iCs/>
                <w:lang w:val="en-US"/>
              </w:rPr>
              <w:t>name</w:t>
            </w:r>
          </w:p>
        </w:tc>
        <w:tc>
          <w:tcPr>
            <w:tcW w:w="1251" w:type="dxa"/>
            <w:tcBorders>
              <w:top w:val="single" w:sz="4" w:space="0" w:color="auto"/>
              <w:left w:val="single" w:sz="4" w:space="0" w:color="auto"/>
              <w:bottom w:val="single" w:sz="4" w:space="0" w:color="auto"/>
              <w:right w:val="single" w:sz="4" w:space="0" w:color="auto"/>
            </w:tcBorders>
          </w:tcPr>
          <w:p w14:paraId="6BD41A83" w14:textId="1892130D" w:rsidR="00A75ECF" w:rsidRPr="00A75ECF" w:rsidRDefault="00A75ECF" w:rsidP="008B6F48">
            <w:pPr>
              <w:keepNext/>
              <w:rPr>
                <w:i/>
                <w:iCs/>
                <w:lang w:val="en-US"/>
              </w:rPr>
            </w:pPr>
            <w:r w:rsidRPr="00A75ECF">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19FB6B07" w14:textId="0C993006" w:rsidR="00A75ECF" w:rsidRPr="002F3D10" w:rsidRDefault="00A75ECF" w:rsidP="008B6F48">
            <w:pPr>
              <w:keepNext/>
              <w:rPr>
                <w:rFonts w:cs="Arial"/>
                <w:i/>
                <w:iCs/>
                <w:sz w:val="22"/>
                <w:szCs w:val="22"/>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45A22B" w14:textId="77777777" w:rsidR="00A75ECF" w:rsidRPr="002F3D10" w:rsidRDefault="00A75ECF" w:rsidP="008B6F48">
            <w:pPr>
              <w:keepNext/>
              <w:rPr>
                <w:rFonts w:cs="Arial"/>
                <w:i/>
                <w:iCs/>
                <w:color w:val="auto"/>
                <w:sz w:val="22"/>
                <w:szCs w:val="22"/>
                <w:lang w:val="en-US"/>
              </w:rPr>
            </w:pPr>
            <w:r w:rsidRPr="002F3D10">
              <w:rPr>
                <w:color w:val="auto"/>
                <w:lang w:val="en-US"/>
              </w:rPr>
              <w:t>Name of a company (BG)</w:t>
            </w:r>
          </w:p>
        </w:tc>
      </w:tr>
      <w:tr w:rsidR="00A75ECF" w:rsidRPr="002F3D10" w14:paraId="7676627F" w14:textId="77777777" w:rsidTr="00A75ECF">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509FF081" w14:textId="77777777" w:rsidR="00A75ECF" w:rsidRPr="002F3D10" w:rsidRDefault="00A75ECF" w:rsidP="008B6F48">
            <w:pPr>
              <w:keepNext/>
              <w:rPr>
                <w:rFonts w:cs="Arial"/>
                <w:i/>
                <w:iCs/>
                <w:sz w:val="22"/>
                <w:szCs w:val="22"/>
                <w:lang w:val="en-US"/>
              </w:rPr>
            </w:pPr>
            <w:r w:rsidRPr="002F3D10">
              <w:rPr>
                <w:rFonts w:cs="Arial"/>
                <w:i/>
                <w:iCs/>
                <w:lang w:val="en-US"/>
              </w:rPr>
              <w:t>ctxLength</w:t>
            </w:r>
          </w:p>
        </w:tc>
        <w:tc>
          <w:tcPr>
            <w:tcW w:w="1251" w:type="dxa"/>
            <w:tcBorders>
              <w:top w:val="single" w:sz="4" w:space="0" w:color="auto"/>
              <w:left w:val="single" w:sz="4" w:space="0" w:color="auto"/>
              <w:bottom w:val="single" w:sz="4" w:space="0" w:color="auto"/>
              <w:right w:val="single" w:sz="4" w:space="0" w:color="auto"/>
            </w:tcBorders>
          </w:tcPr>
          <w:p w14:paraId="72AC3B40" w14:textId="36F1A45A" w:rsidR="00A75ECF" w:rsidRPr="00A75ECF" w:rsidRDefault="00A75ECF" w:rsidP="008B6F48">
            <w:pPr>
              <w:keepNext/>
              <w:rPr>
                <w:i/>
                <w:iCs/>
                <w:lang w:val="en-US"/>
              </w:rPr>
            </w:pPr>
            <w:r w:rsidRPr="00A75ECF">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F2DA887" w14:textId="430A069B" w:rsidR="00A75ECF" w:rsidRPr="002F3D10" w:rsidRDefault="00A75ECF" w:rsidP="008B6F48">
            <w:pPr>
              <w:keepNext/>
              <w:rPr>
                <w:rFonts w:cs="Arial"/>
                <w:i/>
                <w:iCs/>
                <w:sz w:val="22"/>
                <w:szCs w:val="22"/>
                <w:lang w:val="en-US"/>
              </w:rPr>
            </w:pPr>
            <w:r w:rsidRPr="002F3D10">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718FD" w14:textId="77777777" w:rsidR="00A75ECF" w:rsidRPr="002F3D10" w:rsidRDefault="00A75ECF" w:rsidP="008B6F48">
            <w:pPr>
              <w:keepNext/>
              <w:rPr>
                <w:rFonts w:cs="Arial"/>
                <w:i/>
                <w:iCs/>
                <w:sz w:val="22"/>
                <w:szCs w:val="22"/>
                <w:lang w:val="en-US"/>
              </w:rPr>
            </w:pPr>
            <w:r w:rsidRPr="002F3D10">
              <w:rPr>
                <w:lang w:val="en-US"/>
              </w:rPr>
              <w:t xml:space="preserve">Number of digits used for internal numbers. Allowed values: 3, 4, 5. </w:t>
            </w:r>
          </w:p>
        </w:tc>
      </w:tr>
      <w:tr w:rsidR="00A75ECF" w:rsidRPr="002F3D10" w14:paraId="1D1BC27D" w14:textId="77777777" w:rsidTr="00A75ECF">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AD9201" w14:textId="77777777" w:rsidR="00A75ECF" w:rsidRPr="002F3D10" w:rsidRDefault="00A75ECF" w:rsidP="008B6F48">
            <w:pPr>
              <w:keepNext/>
              <w:rPr>
                <w:rFonts w:cs="Arial"/>
                <w:i/>
                <w:iCs/>
                <w:lang w:val="en-US"/>
              </w:rPr>
            </w:pPr>
            <w:r w:rsidRPr="002F3D10">
              <w:rPr>
                <w:rFonts w:cs="Arial"/>
                <w:i/>
                <w:iCs/>
                <w:lang w:val="en-US"/>
              </w:rPr>
              <w:t>extId</w:t>
            </w:r>
          </w:p>
        </w:tc>
        <w:tc>
          <w:tcPr>
            <w:tcW w:w="1251" w:type="dxa"/>
            <w:tcBorders>
              <w:top w:val="single" w:sz="4" w:space="0" w:color="auto"/>
              <w:left w:val="single" w:sz="4" w:space="0" w:color="auto"/>
              <w:bottom w:val="single" w:sz="4" w:space="0" w:color="auto"/>
              <w:right w:val="single" w:sz="4" w:space="0" w:color="auto"/>
            </w:tcBorders>
          </w:tcPr>
          <w:p w14:paraId="02F67CEC" w14:textId="6F3AE73C" w:rsidR="00A75ECF" w:rsidRPr="00A75ECF" w:rsidRDefault="00A75ECF" w:rsidP="008B6F48">
            <w:pPr>
              <w:keepNext/>
              <w:rPr>
                <w:i/>
                <w:iCs/>
                <w:lang w:val="en-US"/>
              </w:rPr>
            </w:pPr>
            <w:r w:rsidRPr="00A75ECF">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8F1E3" w14:textId="546A0960" w:rsidR="00A75ECF" w:rsidRPr="002F3D10" w:rsidRDefault="00A75ECF"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647CFD" w14:textId="30651EA5" w:rsidR="00A75ECF" w:rsidRPr="002F3D10" w:rsidRDefault="00A75ECF" w:rsidP="00E47C10">
            <w:pPr>
              <w:keepNext/>
              <w:rPr>
                <w:color w:val="auto"/>
                <w:lang w:val="en-US"/>
              </w:rPr>
            </w:pPr>
            <w:r w:rsidRPr="002F3D10">
              <w:rPr>
                <w:color w:val="auto"/>
                <w:lang w:val="en-US"/>
              </w:rPr>
              <w:t>External ID of company used by other system</w:t>
            </w:r>
            <w:r>
              <w:rPr>
                <w:color w:val="auto"/>
                <w:lang w:val="en-US"/>
              </w:rPr>
              <w:t xml:space="preserve"> </w:t>
            </w:r>
            <w:r w:rsidRPr="002F3D10">
              <w:rPr>
                <w:lang w:val="en-US" w:eastAsia="x-none"/>
              </w:rPr>
              <w:t>(e.g. billing system)</w:t>
            </w:r>
            <w:r>
              <w:rPr>
                <w:color w:val="auto"/>
                <w:lang w:val="en-US"/>
              </w:rPr>
              <w:t xml:space="preserve"> or null. Parameter can only be set at BG creation.</w:t>
            </w:r>
          </w:p>
        </w:tc>
      </w:tr>
      <w:tr w:rsidR="00A75ECF" w:rsidRPr="00395C63" w14:paraId="41A1DC46" w14:textId="77777777" w:rsidTr="00A75ECF">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8E624B" w14:textId="354270B4" w:rsidR="00A75ECF" w:rsidRPr="00395C63" w:rsidRDefault="00A75ECF" w:rsidP="008B6F48">
            <w:pPr>
              <w:keepNext/>
              <w:rPr>
                <w:rFonts w:cs="Arial"/>
                <w:i/>
                <w:iCs/>
                <w:lang w:val="en-US"/>
              </w:rPr>
            </w:pPr>
            <w:r w:rsidRPr="00395C63">
              <w:rPr>
                <w:lang w:val="en-US"/>
              </w:rPr>
              <w:t>softphoneLicMobile</w:t>
            </w:r>
          </w:p>
        </w:tc>
        <w:tc>
          <w:tcPr>
            <w:tcW w:w="1251" w:type="dxa"/>
            <w:tcBorders>
              <w:top w:val="single" w:sz="4" w:space="0" w:color="auto"/>
              <w:left w:val="single" w:sz="4" w:space="0" w:color="auto"/>
              <w:bottom w:val="single" w:sz="4" w:space="0" w:color="auto"/>
              <w:right w:val="single" w:sz="4" w:space="0" w:color="auto"/>
            </w:tcBorders>
          </w:tcPr>
          <w:p w14:paraId="7013078E" w14:textId="41C5E122" w:rsidR="00A75ECF" w:rsidRPr="00A75ECF" w:rsidRDefault="00A75ECF" w:rsidP="008B6F48">
            <w:pPr>
              <w:keepNext/>
              <w:rPr>
                <w:i/>
                <w:lang w:val="en-US"/>
              </w:rPr>
            </w:pPr>
            <w:r w:rsidRPr="00A75ECF">
              <w:rPr>
                <w:i/>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6CF078" w14:textId="4523236E" w:rsidR="00A75ECF" w:rsidRPr="00395C63" w:rsidRDefault="00A75ECF" w:rsidP="008B6F48">
            <w:pPr>
              <w:keepNext/>
              <w:rPr>
                <w:i/>
                <w:iCs/>
                <w:lang w:val="en-US"/>
              </w:rPr>
            </w:pPr>
            <w:r w:rsidRPr="00395C63">
              <w:rPr>
                <w:lang w:val="en-US"/>
              </w:rPr>
              <w:t>Integer</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51F7F1" w14:textId="0CA4B9E1" w:rsidR="00A75ECF" w:rsidRPr="00395C63" w:rsidRDefault="00A75ECF" w:rsidP="003B0FC4">
            <w:pPr>
              <w:keepNext/>
              <w:rPr>
                <w:color w:val="auto"/>
                <w:lang w:val="en-US"/>
              </w:rPr>
            </w:pPr>
            <w:r w:rsidRPr="00395C63">
              <w:rPr>
                <w:lang w:val="en-US"/>
              </w:rPr>
              <w:t>Number of available mobile licenses per BG</w:t>
            </w:r>
            <w:r>
              <w:rPr>
                <w:lang w:val="en-US"/>
              </w:rPr>
              <w:t>. In case license per BG are not limited value must be “null”.</w:t>
            </w:r>
          </w:p>
        </w:tc>
      </w:tr>
      <w:tr w:rsidR="00A75ECF" w:rsidRPr="00395C63" w14:paraId="2544ADD7" w14:textId="77777777" w:rsidTr="00A75ECF">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4B66DD" w14:textId="2F6EB4F1" w:rsidR="00A75ECF" w:rsidRPr="00395C63" w:rsidRDefault="00A75ECF" w:rsidP="008B6F48">
            <w:pPr>
              <w:keepNext/>
              <w:rPr>
                <w:lang w:val="en-US"/>
              </w:rPr>
            </w:pPr>
            <w:r w:rsidRPr="00395C63">
              <w:rPr>
                <w:lang w:val="en-US"/>
              </w:rPr>
              <w:t>softphoneLicDesktop</w:t>
            </w:r>
          </w:p>
        </w:tc>
        <w:tc>
          <w:tcPr>
            <w:tcW w:w="1251" w:type="dxa"/>
            <w:tcBorders>
              <w:top w:val="single" w:sz="4" w:space="0" w:color="auto"/>
              <w:left w:val="single" w:sz="4" w:space="0" w:color="auto"/>
              <w:bottom w:val="single" w:sz="4" w:space="0" w:color="auto"/>
              <w:right w:val="single" w:sz="4" w:space="0" w:color="auto"/>
            </w:tcBorders>
          </w:tcPr>
          <w:p w14:paraId="4F6176DB" w14:textId="5F5AA466" w:rsidR="00A75ECF" w:rsidRPr="00A75ECF" w:rsidRDefault="00A75ECF" w:rsidP="008B6F48">
            <w:pPr>
              <w:keepNext/>
              <w:rPr>
                <w:i/>
                <w:lang w:val="en-US"/>
              </w:rPr>
            </w:pPr>
            <w:r w:rsidRPr="00A75ECF">
              <w:rPr>
                <w:i/>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F9E625" w14:textId="2515C634" w:rsidR="00A75ECF" w:rsidRPr="00395C63" w:rsidRDefault="00A75ECF" w:rsidP="008B6F48">
            <w:pPr>
              <w:keepNext/>
              <w:rPr>
                <w:lang w:val="en-US"/>
              </w:rPr>
            </w:pPr>
            <w:r w:rsidRPr="00395C63">
              <w:rPr>
                <w:lang w:val="en-US"/>
              </w:rPr>
              <w:t>Integer</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FEC7D3" w14:textId="6571CBDC" w:rsidR="00A75ECF" w:rsidRPr="00395C63" w:rsidRDefault="00A75ECF" w:rsidP="008B6F48">
            <w:pPr>
              <w:keepNext/>
              <w:rPr>
                <w:lang w:val="en-US"/>
              </w:rPr>
            </w:pPr>
            <w:r w:rsidRPr="00395C63">
              <w:rPr>
                <w:lang w:val="en-US"/>
              </w:rPr>
              <w:t>Number of available desktop licenses per BG</w:t>
            </w:r>
            <w:r>
              <w:rPr>
                <w:lang w:val="en-US"/>
              </w:rPr>
              <w:t xml:space="preserve">. In case license is not limited value must be “null” </w:t>
            </w:r>
          </w:p>
        </w:tc>
      </w:tr>
    </w:tbl>
    <w:p w14:paraId="4D010150" w14:textId="77777777" w:rsidR="00700CF7" w:rsidRPr="002F3D10" w:rsidRDefault="00700CF7" w:rsidP="00700CF7">
      <w:pPr>
        <w:rPr>
          <w:b/>
          <w:lang w:val="en-US" w:eastAsia="x-none"/>
        </w:rPr>
      </w:pPr>
    </w:p>
    <w:p w14:paraId="3A9C33FA" w14:textId="77777777" w:rsidR="00700CF7" w:rsidRPr="002F3D10" w:rsidRDefault="00700CF7" w:rsidP="00700CF7">
      <w:pPr>
        <w:rPr>
          <w:lang w:val="en-US" w:eastAsia="x-none"/>
        </w:rPr>
      </w:pPr>
    </w:p>
    <w:p w14:paraId="1582D677" w14:textId="77777777" w:rsidR="00700CF7" w:rsidRPr="002F3D10" w:rsidRDefault="00700CF7" w:rsidP="00700CF7">
      <w:pPr>
        <w:rPr>
          <w:lang w:val="en-US"/>
        </w:rPr>
      </w:pPr>
      <w:r w:rsidRPr="002F3D10">
        <w:rPr>
          <w:lang w:val="en-US"/>
        </w:rPr>
        <w:t>Request example:</w:t>
      </w:r>
    </w:p>
    <w:p w14:paraId="576A4222" w14:textId="77777777" w:rsidR="00700CF7" w:rsidRPr="002F3D10" w:rsidRDefault="00700CF7" w:rsidP="00700CF7">
      <w:pPr>
        <w:rPr>
          <w:lang w:val="en-US"/>
        </w:rPr>
      </w:pPr>
    </w:p>
    <w:p w14:paraId="22780751" w14:textId="77777777" w:rsidR="00700CF7" w:rsidRPr="002F3D10" w:rsidRDefault="00700CF7" w:rsidP="00700CF7">
      <w:pPr>
        <w:ind w:firstLine="708"/>
        <w:rPr>
          <w:lang w:val="en-US" w:eastAsia="x-none"/>
        </w:rPr>
      </w:pPr>
      <w:r w:rsidRPr="002F3D10">
        <w:rPr>
          <w:lang w:val="en-US" w:eastAsia="x-none"/>
        </w:rPr>
        <w:t>POST http://</w:t>
      </w:r>
      <w:r>
        <w:rPr>
          <w:lang w:val="en-US" w:eastAsia="x-none"/>
        </w:rPr>
        <w:t>10.1.2.3</w:t>
      </w:r>
      <w:r w:rsidRPr="002F3D10">
        <w:rPr>
          <w:lang w:val="en-US" w:eastAsia="x-none"/>
        </w:rPr>
        <w:t>/sa/rest/v1/prov/bgs</w:t>
      </w:r>
    </w:p>
    <w:p w14:paraId="71BD76A7" w14:textId="77777777" w:rsidR="00700CF7" w:rsidRPr="002F3D10" w:rsidRDefault="00700CF7" w:rsidP="00700CF7">
      <w:pPr>
        <w:rPr>
          <w:lang w:val="en-US"/>
        </w:rPr>
      </w:pPr>
    </w:p>
    <w:p w14:paraId="0C7DE8C5" w14:textId="77777777" w:rsidR="00700CF7" w:rsidRPr="002F3D10" w:rsidRDefault="00700CF7" w:rsidP="00700CF7">
      <w:pPr>
        <w:ind w:left="708"/>
        <w:rPr>
          <w:lang w:val="en-US"/>
        </w:rPr>
      </w:pPr>
      <w:r>
        <w:rPr>
          <w:lang w:val="en-US"/>
        </w:rPr>
        <w:t>HTTP</w:t>
      </w:r>
      <w:r w:rsidRPr="002F3D10">
        <w:rPr>
          <w:lang w:val="en-US"/>
        </w:rPr>
        <w:t xml:space="preserve"> body</w:t>
      </w:r>
    </w:p>
    <w:p w14:paraId="55578A08" w14:textId="77777777" w:rsidR="00782739" w:rsidRPr="00782739" w:rsidRDefault="00782739" w:rsidP="00782739">
      <w:pPr>
        <w:pStyle w:val="Code0"/>
        <w:rPr>
          <w:lang w:val="en-US"/>
        </w:rPr>
      </w:pPr>
      <w:r w:rsidRPr="00782739">
        <w:rPr>
          <w:lang w:val="en-US"/>
        </w:rPr>
        <w:t>{</w:t>
      </w:r>
    </w:p>
    <w:p w14:paraId="6083F555" w14:textId="77777777" w:rsidR="00782739" w:rsidRPr="00782739" w:rsidRDefault="00782739" w:rsidP="00782739">
      <w:pPr>
        <w:pStyle w:val="Code0"/>
        <w:rPr>
          <w:lang w:val="en-US"/>
        </w:rPr>
      </w:pPr>
      <w:r w:rsidRPr="00782739">
        <w:rPr>
          <w:lang w:val="en-US"/>
        </w:rPr>
        <w:t xml:space="preserve"> </w:t>
      </w:r>
      <w:r w:rsidRPr="00782739">
        <w:rPr>
          <w:lang w:val="en-US"/>
        </w:rPr>
        <w:tab/>
        <w:t>"name" : "aRest1",</w:t>
      </w:r>
    </w:p>
    <w:p w14:paraId="4167B4CA" w14:textId="77777777" w:rsidR="00782739" w:rsidRPr="00782739" w:rsidRDefault="00782739" w:rsidP="00782739">
      <w:pPr>
        <w:pStyle w:val="Code0"/>
        <w:rPr>
          <w:lang w:val="en-US"/>
        </w:rPr>
      </w:pPr>
      <w:r w:rsidRPr="00782739">
        <w:rPr>
          <w:lang w:val="en-US"/>
        </w:rPr>
        <w:t xml:space="preserve">  </w:t>
      </w:r>
      <w:r w:rsidRPr="00782739">
        <w:rPr>
          <w:lang w:val="en-US"/>
        </w:rPr>
        <w:tab/>
        <w:t>"ctxLength" : 4,</w:t>
      </w:r>
    </w:p>
    <w:p w14:paraId="428F8D56" w14:textId="77777777" w:rsidR="00782739" w:rsidRPr="00782739" w:rsidRDefault="00782739" w:rsidP="00782739">
      <w:pPr>
        <w:pStyle w:val="Code0"/>
        <w:rPr>
          <w:lang w:val="en-US"/>
        </w:rPr>
      </w:pPr>
      <w:r w:rsidRPr="00782739">
        <w:rPr>
          <w:lang w:val="en-US"/>
        </w:rPr>
        <w:tab/>
        <w:t>"extId" : "EXT_ID_aRest1",</w:t>
      </w:r>
    </w:p>
    <w:p w14:paraId="182E01EC" w14:textId="77777777" w:rsidR="00782739" w:rsidRPr="00782739" w:rsidRDefault="00782739" w:rsidP="00782739">
      <w:pPr>
        <w:pStyle w:val="Code0"/>
        <w:ind w:firstLine="708"/>
        <w:rPr>
          <w:lang w:val="en-US"/>
        </w:rPr>
      </w:pPr>
      <w:r w:rsidRPr="00782739">
        <w:rPr>
          <w:lang w:val="en-US"/>
        </w:rPr>
        <w:t>"softphoneLicMobile" : null,</w:t>
      </w:r>
    </w:p>
    <w:p w14:paraId="380C80DE" w14:textId="58BC73D9" w:rsidR="00782739" w:rsidRPr="00782739" w:rsidRDefault="00782739" w:rsidP="00782739">
      <w:pPr>
        <w:pStyle w:val="Code0"/>
        <w:ind w:firstLine="708"/>
        <w:rPr>
          <w:lang w:val="en-US"/>
        </w:rPr>
      </w:pPr>
      <w:r w:rsidRPr="00782739">
        <w:rPr>
          <w:lang w:val="en-US"/>
        </w:rPr>
        <w:t xml:space="preserve">"softphoneLicDesktop" : </w:t>
      </w:r>
      <w:r w:rsidR="00A75ECF">
        <w:rPr>
          <w:lang w:val="en-US"/>
        </w:rPr>
        <w:t>5</w:t>
      </w:r>
    </w:p>
    <w:p w14:paraId="128BDCF7" w14:textId="52B89F16" w:rsidR="00700CF7" w:rsidRPr="002F3D10" w:rsidRDefault="00782739" w:rsidP="00782739">
      <w:pPr>
        <w:pStyle w:val="Code0"/>
        <w:rPr>
          <w:lang w:val="en-US" w:eastAsia="x-none"/>
        </w:rPr>
      </w:pPr>
      <w:r w:rsidRPr="00782739">
        <w:rPr>
          <w:lang w:val="en-US"/>
        </w:rPr>
        <w:t>}</w:t>
      </w:r>
    </w:p>
    <w:p w14:paraId="1A3C25A7" w14:textId="77777777" w:rsidR="008B5934" w:rsidRPr="002F3D10" w:rsidRDefault="008B5934" w:rsidP="008B5934">
      <w:pPr>
        <w:rPr>
          <w:b/>
          <w:lang w:val="en-US" w:eastAsia="x-none"/>
        </w:rPr>
      </w:pPr>
      <w:r w:rsidRPr="002F3D10">
        <w:rPr>
          <w:b/>
          <w:lang w:val="en-US" w:eastAsia="x-none"/>
        </w:rPr>
        <w:t>Response</w:t>
      </w:r>
    </w:p>
    <w:p w14:paraId="107D4140" w14:textId="77777777" w:rsidR="008B5934" w:rsidRPr="002F3D10" w:rsidRDefault="008B5934" w:rsidP="008B5934">
      <w:pPr>
        <w:rPr>
          <w:lang w:val="en-US" w:eastAsia="x-none"/>
        </w:rPr>
      </w:pPr>
    </w:p>
    <w:p w14:paraId="498C8207" w14:textId="371D889A" w:rsidR="00700CF7" w:rsidRPr="002F3D10" w:rsidRDefault="008B5934" w:rsidP="00700CF7">
      <w:pPr>
        <w:rPr>
          <w:lang w:val="en-US" w:eastAsia="x-none"/>
        </w:rPr>
      </w:pPr>
      <w:r w:rsidRPr="002F3D10">
        <w:rPr>
          <w:lang w:val="en-US" w:eastAsia="x-none"/>
        </w:rPr>
        <w:t>For description refer to</w:t>
      </w:r>
      <w:r w:rsidR="00D83310">
        <w:rPr>
          <w:lang w:val="en-US" w:eastAsia="x-none"/>
        </w:rPr>
        <w:t xml:space="preserve"> response description of </w:t>
      </w:r>
      <w:r w:rsidRPr="002F3D10">
        <w:rPr>
          <w:lang w:val="en-US" w:eastAsia="x-none"/>
        </w:rPr>
        <w:t xml:space="preserve">chapter </w:t>
      </w:r>
      <w:r>
        <w:rPr>
          <w:lang w:val="en-US" w:eastAsia="x-none"/>
        </w:rPr>
        <w:fldChar w:fldCharType="begin"/>
      </w:r>
      <w:r>
        <w:rPr>
          <w:lang w:val="en-US" w:eastAsia="x-none"/>
        </w:rPr>
        <w:instrText xml:space="preserve"> REF _Ref469035621 \r \h </w:instrText>
      </w:r>
      <w:r>
        <w:rPr>
          <w:lang w:val="en-US" w:eastAsia="x-none"/>
        </w:rPr>
      </w:r>
      <w:r>
        <w:rPr>
          <w:lang w:val="en-US" w:eastAsia="x-none"/>
        </w:rPr>
        <w:fldChar w:fldCharType="separate"/>
      </w:r>
      <w:r>
        <w:rPr>
          <w:lang w:val="en-US" w:eastAsia="x-none"/>
        </w:rPr>
        <w:t>3.1.3</w:t>
      </w:r>
      <w:r>
        <w:rPr>
          <w:lang w:val="en-US" w:eastAsia="x-none"/>
        </w:rPr>
        <w:fldChar w:fldCharType="end"/>
      </w:r>
      <w:r>
        <w:rPr>
          <w:lang w:val="en-US" w:eastAsia="x-none"/>
        </w:rPr>
        <w:t>.</w:t>
      </w:r>
    </w:p>
    <w:p w14:paraId="2E652C4C" w14:textId="77777777" w:rsidR="00700CF7" w:rsidRPr="002F3D10" w:rsidRDefault="00700CF7" w:rsidP="00700CF7">
      <w:pPr>
        <w:pStyle w:val="Heading3"/>
        <w:numPr>
          <w:ilvl w:val="2"/>
          <w:numId w:val="1"/>
        </w:numPr>
        <w:rPr>
          <w:lang w:val="en-US"/>
        </w:rPr>
      </w:pPr>
      <w:bookmarkStart w:id="29" w:name="_Ref444866885"/>
      <w:bookmarkStart w:id="30" w:name="_Toc447888194"/>
      <w:bookmarkStart w:id="31" w:name="_Toc473185607"/>
      <w:r w:rsidRPr="002F3D10">
        <w:rPr>
          <w:lang w:val="en-US"/>
        </w:rPr>
        <w:t>Update BG</w:t>
      </w:r>
      <w:bookmarkEnd w:id="29"/>
      <w:bookmarkEnd w:id="30"/>
      <w:bookmarkEnd w:id="31"/>
    </w:p>
    <w:p w14:paraId="7A612CB5" w14:textId="124425A6" w:rsidR="00700CF7" w:rsidRPr="002F3D10" w:rsidRDefault="003527A3" w:rsidP="00700CF7">
      <w:pPr>
        <w:rPr>
          <w:lang w:val="en-US" w:eastAsia="x-none"/>
        </w:rPr>
      </w:pPr>
      <w:r>
        <w:rPr>
          <w:lang w:val="en-US" w:eastAsia="x-none"/>
        </w:rPr>
        <w:lastRenderedPageBreak/>
        <w:t>It</w:t>
      </w:r>
      <w:r w:rsidR="00700CF7" w:rsidRPr="002F3D10">
        <w:rPr>
          <w:lang w:val="en-US" w:eastAsia="x-none"/>
        </w:rPr>
        <w:t xml:space="preserve"> updates BG with values set in request body.</w:t>
      </w:r>
      <w:r>
        <w:rPr>
          <w:lang w:val="en-US" w:eastAsia="x-none"/>
        </w:rPr>
        <w:t xml:space="preserve"> In case of success, 200 Ok </w:t>
      </w:r>
      <w:r w:rsidR="007F0F98">
        <w:rPr>
          <w:lang w:val="en-US" w:eastAsia="x-none"/>
        </w:rPr>
        <w:t xml:space="preserve">is returned </w:t>
      </w:r>
      <w:r>
        <w:rPr>
          <w:lang w:val="en-US" w:eastAsia="x-none"/>
        </w:rPr>
        <w:t>with parameters</w:t>
      </w:r>
      <w:r w:rsidR="007F0F98">
        <w:rPr>
          <w:lang w:val="en-US" w:eastAsia="x-none"/>
        </w:rPr>
        <w:t xml:space="preserve"> in body</w:t>
      </w:r>
      <w:r>
        <w:rPr>
          <w:lang w:val="en-US" w:eastAsia="x-none"/>
        </w:rPr>
        <w:t>.</w:t>
      </w:r>
      <w:r w:rsidR="00700CF7" w:rsidRPr="002F3D10">
        <w:rPr>
          <w:lang w:val="en-US" w:eastAsia="x-none"/>
        </w:rPr>
        <w:t xml:space="preserve"> </w:t>
      </w:r>
    </w:p>
    <w:p w14:paraId="7CFD186E" w14:textId="77777777" w:rsidR="00700CF7" w:rsidRPr="002F3D10" w:rsidRDefault="00700CF7" w:rsidP="00700CF7">
      <w:pPr>
        <w:rPr>
          <w:lang w:val="en-US" w:eastAsia="x-none"/>
        </w:rPr>
      </w:pPr>
    </w:p>
    <w:p w14:paraId="149F3DC2" w14:textId="77777777" w:rsidR="00700CF7" w:rsidRPr="002F3D10" w:rsidRDefault="00700CF7" w:rsidP="00700CF7">
      <w:pPr>
        <w:rPr>
          <w:b/>
          <w:lang w:val="en-US" w:eastAsia="x-none"/>
        </w:rPr>
      </w:pPr>
      <w:r w:rsidRPr="002F3D10">
        <w:rPr>
          <w:b/>
          <w:lang w:val="en-US" w:eastAsia="x-none"/>
        </w:rPr>
        <w:t>Request</w:t>
      </w:r>
    </w:p>
    <w:p w14:paraId="3C10F074" w14:textId="77777777" w:rsidR="00700CF7" w:rsidRPr="002F3D10" w:rsidRDefault="00700CF7" w:rsidP="00700CF7">
      <w:pPr>
        <w:rPr>
          <w:lang w:val="en-US" w:eastAsia="x-none"/>
        </w:rPr>
      </w:pPr>
    </w:p>
    <w:p w14:paraId="70E555B9" w14:textId="77777777" w:rsidR="00700CF7" w:rsidRPr="002F3D10" w:rsidRDefault="00700CF7" w:rsidP="00700CF7">
      <w:pPr>
        <w:rPr>
          <w:lang w:val="en-US"/>
        </w:rPr>
      </w:pPr>
      <w:r w:rsidRPr="002F3D10">
        <w:rPr>
          <w:lang w:val="en-US"/>
        </w:rPr>
        <w:t xml:space="preserve">Resource </w:t>
      </w:r>
      <w:r>
        <w:rPr>
          <w:lang w:val="en-US"/>
        </w:rPr>
        <w:t>URI</w:t>
      </w:r>
      <w:r w:rsidRPr="002F3D10">
        <w:rPr>
          <w:lang w:val="en-US"/>
        </w:rPr>
        <w:t>:</w:t>
      </w:r>
    </w:p>
    <w:p w14:paraId="29169444" w14:textId="77777777" w:rsidR="00700CF7" w:rsidRPr="002F3D10" w:rsidRDefault="00700CF7" w:rsidP="00700CF7">
      <w:pPr>
        <w:rPr>
          <w:lang w:val="en-US" w:eastAsia="x-none"/>
        </w:rPr>
      </w:pPr>
    </w:p>
    <w:p w14:paraId="6242CA7F" w14:textId="77777777" w:rsidR="00700CF7" w:rsidRPr="002F3D10" w:rsidRDefault="00700CF7" w:rsidP="00700CF7">
      <w:pPr>
        <w:ind w:firstLine="708"/>
        <w:rPr>
          <w:b/>
          <w:lang w:val="en-US" w:eastAsia="x-none"/>
        </w:rPr>
      </w:pPr>
      <w:r w:rsidRPr="002F3D10">
        <w:rPr>
          <w:b/>
          <w:lang w:val="en-US" w:eastAsia="x-none"/>
        </w:rPr>
        <w:t>PUT</w:t>
      </w:r>
      <w:r>
        <w:rPr>
          <w:b/>
          <w:lang w:val="en-US" w:eastAsia="x-none"/>
        </w:rPr>
        <w:t xml:space="preserve"> http://&lt;hostname&gt;/sa/rest/v1/prov</w:t>
      </w:r>
      <w:r w:rsidRPr="002F3D10">
        <w:rPr>
          <w:b/>
          <w:lang w:val="en-US" w:eastAsia="x-none"/>
        </w:rPr>
        <w:t>/bgs/&lt;bgid&gt;</w:t>
      </w:r>
    </w:p>
    <w:p w14:paraId="375F4327" w14:textId="77777777" w:rsidR="00700CF7" w:rsidRPr="002F3D10" w:rsidRDefault="00700CF7" w:rsidP="00700CF7">
      <w:pPr>
        <w:rPr>
          <w:lang w:val="en-US" w:eastAsia="x-none"/>
        </w:rPr>
      </w:pPr>
    </w:p>
    <w:p w14:paraId="5CA000EA"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A75ECF" w:rsidRPr="002F3D10" w14:paraId="3C14360C" w14:textId="77777777" w:rsidTr="00A75EC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014FF15F" w14:textId="77777777" w:rsidR="00A75ECF" w:rsidRPr="002F3D10" w:rsidRDefault="00A75ECF" w:rsidP="008B6F48">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0C56980E" w14:textId="2F524256" w:rsidR="00A75ECF" w:rsidRPr="002F3D10" w:rsidRDefault="00A75ECF"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CB22BE" w14:textId="3EA2F325" w:rsidR="00A75ECF" w:rsidRPr="002F3D10" w:rsidRDefault="00A75ECF"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00A705" w14:textId="77777777" w:rsidR="00A75ECF" w:rsidRPr="002F3D10" w:rsidRDefault="00A75ECF" w:rsidP="008B6F48">
            <w:pPr>
              <w:keepNext/>
              <w:rPr>
                <w:rFonts w:cs="Arial"/>
                <w:b/>
                <w:bCs/>
                <w:i/>
                <w:iCs/>
                <w:lang w:val="en-US"/>
              </w:rPr>
            </w:pPr>
            <w:r w:rsidRPr="002F3D10">
              <w:rPr>
                <w:b/>
                <w:bCs/>
                <w:i/>
                <w:iCs/>
                <w:lang w:val="en-US"/>
              </w:rPr>
              <w:t>Explanation</w:t>
            </w:r>
          </w:p>
        </w:tc>
      </w:tr>
      <w:tr w:rsidR="00A75ECF" w:rsidRPr="002F3D10" w14:paraId="6765A16E" w14:textId="77777777" w:rsidTr="00A75ECF">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6E6A2BEB" w14:textId="77777777" w:rsidR="00A75ECF" w:rsidRPr="002F3D10" w:rsidRDefault="00A75ECF" w:rsidP="008B6F48">
            <w:pPr>
              <w:keepNext/>
              <w:rPr>
                <w:rFonts w:ascii="Courier New" w:hAnsi="Courier New" w:cs="Courier New"/>
                <w:i/>
                <w:iCs/>
                <w:sz w:val="22"/>
                <w:szCs w:val="22"/>
                <w:lang w:val="en-US"/>
              </w:rPr>
            </w:pPr>
            <w:r w:rsidRPr="002F3D10">
              <w:rPr>
                <w:rFonts w:ascii="Courier New" w:hAnsi="Courier New" w:cs="Courier New"/>
                <w:i/>
                <w:iCs/>
                <w:lang w:val="en-US"/>
              </w:rPr>
              <w:t>bgid</w:t>
            </w:r>
          </w:p>
        </w:tc>
        <w:tc>
          <w:tcPr>
            <w:tcW w:w="1251" w:type="dxa"/>
            <w:tcBorders>
              <w:top w:val="single" w:sz="4" w:space="0" w:color="auto"/>
              <w:left w:val="single" w:sz="4" w:space="0" w:color="auto"/>
              <w:bottom w:val="single" w:sz="4" w:space="0" w:color="auto"/>
              <w:right w:val="single" w:sz="4" w:space="0" w:color="auto"/>
            </w:tcBorders>
          </w:tcPr>
          <w:p w14:paraId="26874AEE" w14:textId="01C7A7BA" w:rsidR="00A75ECF" w:rsidRDefault="00A75ECF" w:rsidP="008B6F48">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4B8CBB7E" w14:textId="7113FABE" w:rsidR="00A75ECF" w:rsidRPr="002F3D10" w:rsidRDefault="00A75ECF" w:rsidP="008B6F48">
            <w:pPr>
              <w:keepNext/>
              <w:rPr>
                <w:rFonts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01A6B7" w14:textId="77777777" w:rsidR="00A75ECF" w:rsidRPr="002F3D10" w:rsidRDefault="00A75ECF" w:rsidP="008B6F48">
            <w:pPr>
              <w:keepNext/>
              <w:rPr>
                <w:rFonts w:cs="Arial"/>
                <w:i/>
                <w:iCs/>
                <w:color w:val="auto"/>
                <w:sz w:val="22"/>
                <w:szCs w:val="22"/>
                <w:lang w:val="en-US"/>
              </w:rPr>
            </w:pPr>
            <w:r w:rsidRPr="002F3D10">
              <w:rPr>
                <w:color w:val="auto"/>
                <w:lang w:val="en-US"/>
              </w:rPr>
              <w:t>ID of a company (BG)</w:t>
            </w:r>
          </w:p>
        </w:tc>
      </w:tr>
    </w:tbl>
    <w:p w14:paraId="40EEE8FB" w14:textId="77777777" w:rsidR="00700CF7" w:rsidRPr="002F3D10" w:rsidRDefault="00700CF7" w:rsidP="00700CF7">
      <w:pPr>
        <w:rPr>
          <w:lang w:val="en-US" w:eastAsia="x-none"/>
        </w:rPr>
      </w:pPr>
    </w:p>
    <w:p w14:paraId="286CADDE" w14:textId="3CD98AF2" w:rsidR="00700CF7" w:rsidRPr="002F3D10" w:rsidRDefault="001419C7" w:rsidP="00700CF7">
      <w:pPr>
        <w:rPr>
          <w:lang w:val="en-US" w:eastAsia="x-none"/>
        </w:rPr>
      </w:pPr>
      <w:r>
        <w:rPr>
          <w:lang w:val="en-US" w:eastAsia="x-none"/>
        </w:rPr>
        <w:t xml:space="preserve">For description of parameters in request body refer to the chapter </w:t>
      </w:r>
      <w:r>
        <w:rPr>
          <w:lang w:val="en-US" w:eastAsia="x-none"/>
        </w:rPr>
        <w:fldChar w:fldCharType="begin"/>
      </w:r>
      <w:r>
        <w:rPr>
          <w:lang w:val="en-US" w:eastAsia="x-none"/>
        </w:rPr>
        <w:instrText xml:space="preserve"> REF _Ref444866545 \r \h </w:instrText>
      </w:r>
      <w:r>
        <w:rPr>
          <w:lang w:val="en-US" w:eastAsia="x-none"/>
        </w:rPr>
      </w:r>
      <w:r>
        <w:rPr>
          <w:lang w:val="en-US" w:eastAsia="x-none"/>
        </w:rPr>
        <w:fldChar w:fldCharType="separate"/>
      </w:r>
      <w:r>
        <w:rPr>
          <w:lang w:val="en-US" w:eastAsia="x-none"/>
        </w:rPr>
        <w:t>3.1.1</w:t>
      </w:r>
      <w:r>
        <w:rPr>
          <w:lang w:val="en-US" w:eastAsia="x-none"/>
        </w:rPr>
        <w:fldChar w:fldCharType="end"/>
      </w:r>
      <w:r>
        <w:rPr>
          <w:lang w:val="en-US" w:eastAsia="x-none"/>
        </w:rPr>
        <w:t xml:space="preserve"> .</w:t>
      </w:r>
    </w:p>
    <w:p w14:paraId="59E024E6" w14:textId="77777777" w:rsidR="00700CF7" w:rsidRPr="002F3D10" w:rsidRDefault="00700CF7" w:rsidP="00700CF7">
      <w:pPr>
        <w:rPr>
          <w:lang w:val="en-US" w:eastAsia="x-none"/>
        </w:rPr>
      </w:pPr>
    </w:p>
    <w:p w14:paraId="06F4713C" w14:textId="77777777" w:rsidR="00700CF7" w:rsidRPr="002F3D10" w:rsidRDefault="00700CF7" w:rsidP="00700CF7">
      <w:pPr>
        <w:rPr>
          <w:lang w:val="en-US" w:eastAsia="x-none"/>
        </w:rPr>
      </w:pPr>
      <w:r w:rsidRPr="002F3D10">
        <w:rPr>
          <w:lang w:val="en-US" w:eastAsia="x-none"/>
        </w:rPr>
        <w:t>Request Example</w:t>
      </w:r>
    </w:p>
    <w:p w14:paraId="6AA8D0ED" w14:textId="77777777" w:rsidR="00700CF7" w:rsidRPr="002F3D10" w:rsidRDefault="00700CF7" w:rsidP="00700CF7">
      <w:pPr>
        <w:rPr>
          <w:lang w:val="en-US" w:eastAsia="x-none"/>
        </w:rPr>
      </w:pPr>
    </w:p>
    <w:p w14:paraId="696414E6" w14:textId="3F9DB91D" w:rsidR="00700CF7" w:rsidRPr="002F3D10" w:rsidRDefault="00700CF7" w:rsidP="00700CF7">
      <w:pPr>
        <w:ind w:firstLine="708"/>
        <w:rPr>
          <w:lang w:val="en-US" w:eastAsia="x-none"/>
        </w:rPr>
      </w:pPr>
      <w:r w:rsidRPr="002F3D10">
        <w:rPr>
          <w:lang w:val="en-US" w:eastAsia="x-none"/>
        </w:rPr>
        <w:t>PUT http://</w:t>
      </w:r>
      <w:r w:rsidR="003B17D2">
        <w:rPr>
          <w:lang w:val="en-US" w:eastAsia="x-none"/>
        </w:rPr>
        <w:t>prov.server.net/</w:t>
      </w:r>
      <w:r w:rsidRPr="002F3D10">
        <w:rPr>
          <w:lang w:val="en-US" w:eastAsia="x-none"/>
        </w:rPr>
        <w:t>sa/rest/v1/prov/bgs/12</w:t>
      </w:r>
    </w:p>
    <w:p w14:paraId="3F829E9C" w14:textId="77777777" w:rsidR="00700CF7" w:rsidRPr="002F3D10" w:rsidRDefault="00700CF7" w:rsidP="00700CF7">
      <w:pPr>
        <w:rPr>
          <w:lang w:val="en-US" w:eastAsia="x-none"/>
        </w:rPr>
      </w:pPr>
    </w:p>
    <w:p w14:paraId="110BA576" w14:textId="77777777" w:rsidR="00700CF7" w:rsidRPr="002F3D10" w:rsidRDefault="00700CF7" w:rsidP="00700CF7">
      <w:pPr>
        <w:ind w:left="708"/>
        <w:rPr>
          <w:lang w:val="en-US" w:eastAsia="x-none"/>
        </w:rPr>
      </w:pPr>
      <w:r w:rsidRPr="002F3D10">
        <w:rPr>
          <w:lang w:val="en-US" w:eastAsia="x-none"/>
        </w:rPr>
        <w:t>Body:</w:t>
      </w:r>
    </w:p>
    <w:p w14:paraId="06D74ABB" w14:textId="77777777" w:rsidR="00700CF7" w:rsidRPr="002F3D10" w:rsidRDefault="00700CF7" w:rsidP="00700CF7">
      <w:pPr>
        <w:ind w:left="708"/>
        <w:rPr>
          <w:lang w:val="en-US" w:eastAsia="x-none"/>
        </w:rPr>
      </w:pPr>
      <w:r w:rsidRPr="002F3D10">
        <w:rPr>
          <w:lang w:val="en-US" w:eastAsia="x-none"/>
        </w:rPr>
        <w:t>{</w:t>
      </w:r>
    </w:p>
    <w:p w14:paraId="6B3E9736" w14:textId="35A95DDE" w:rsidR="001419C7" w:rsidRPr="002F3D10" w:rsidRDefault="001419C7" w:rsidP="001419C7">
      <w:pPr>
        <w:ind w:left="708"/>
        <w:rPr>
          <w:lang w:val="en-US"/>
        </w:rPr>
      </w:pPr>
      <w:r w:rsidRPr="002F3D10">
        <w:rPr>
          <w:lang w:val="en-US"/>
        </w:rPr>
        <w:t xml:space="preserve">  </w:t>
      </w:r>
      <w:r>
        <w:rPr>
          <w:lang w:val="en-US"/>
        </w:rPr>
        <w:tab/>
        <w:t>“bgId” : 12</w:t>
      </w:r>
      <w:r w:rsidRPr="002F3D10">
        <w:rPr>
          <w:lang w:val="en-US"/>
        </w:rPr>
        <w:t xml:space="preserve">, </w:t>
      </w:r>
    </w:p>
    <w:p w14:paraId="5B3BE871" w14:textId="52214BFF" w:rsidR="001419C7" w:rsidRPr="002F3D10" w:rsidRDefault="001419C7" w:rsidP="001419C7">
      <w:pPr>
        <w:ind w:left="708" w:firstLine="708"/>
        <w:rPr>
          <w:lang w:val="en-US"/>
        </w:rPr>
      </w:pPr>
      <w:r w:rsidRPr="002F3D10">
        <w:rPr>
          <w:lang w:val="en-US"/>
        </w:rPr>
        <w:t>“name” : “example company”,</w:t>
      </w:r>
    </w:p>
    <w:p w14:paraId="245115FD" w14:textId="5BD60B19" w:rsidR="001419C7" w:rsidRDefault="001419C7" w:rsidP="001419C7">
      <w:pPr>
        <w:ind w:left="708" w:firstLine="708"/>
        <w:rPr>
          <w:lang w:val="en-US"/>
        </w:rPr>
      </w:pPr>
      <w:r>
        <w:rPr>
          <w:lang w:val="en-US"/>
        </w:rPr>
        <w:t>“ctxLenght” : 4</w:t>
      </w:r>
      <w:r w:rsidR="00D179F3">
        <w:rPr>
          <w:lang w:val="en-US"/>
        </w:rPr>
        <w:t>,</w:t>
      </w:r>
    </w:p>
    <w:p w14:paraId="2E465921" w14:textId="3D98E309" w:rsidR="00D179F3" w:rsidRDefault="00D179F3" w:rsidP="001419C7">
      <w:pPr>
        <w:ind w:left="708" w:firstLine="708"/>
        <w:rPr>
          <w:lang w:val="en-US"/>
        </w:rPr>
      </w:pPr>
      <w:r w:rsidRPr="002F3D10">
        <w:rPr>
          <w:lang w:val="en-US"/>
        </w:rPr>
        <w:t xml:space="preserve">“extId” : </w:t>
      </w:r>
      <w:r>
        <w:rPr>
          <w:lang w:val="en-US"/>
        </w:rPr>
        <w:t>“</w:t>
      </w:r>
      <w:r w:rsidRPr="002F3D10">
        <w:rPr>
          <w:lang w:val="en-US" w:eastAsia="x-none"/>
        </w:rPr>
        <w:t>987</w:t>
      </w:r>
      <w:r w:rsidRPr="002F3D10">
        <w:rPr>
          <w:lang w:val="en-US"/>
        </w:rPr>
        <w:t>”</w:t>
      </w:r>
      <w:r>
        <w:rPr>
          <w:lang w:val="en-US"/>
        </w:rPr>
        <w:t>,</w:t>
      </w:r>
    </w:p>
    <w:p w14:paraId="55C543B4" w14:textId="0C3713D7" w:rsidR="001419C7" w:rsidRPr="001419C7" w:rsidRDefault="001419C7" w:rsidP="001419C7">
      <w:pPr>
        <w:ind w:left="708"/>
        <w:rPr>
          <w:i/>
          <w:lang w:val="en-US"/>
        </w:rPr>
      </w:pPr>
      <w:r>
        <w:rPr>
          <w:lang w:val="en-US"/>
        </w:rPr>
        <w:t xml:space="preserve"> </w:t>
      </w:r>
      <w:r>
        <w:rPr>
          <w:lang w:val="en-US"/>
        </w:rPr>
        <w:tab/>
        <w:t>“</w:t>
      </w:r>
      <w:r w:rsidRPr="001419C7">
        <w:rPr>
          <w:i/>
          <w:lang w:val="en-US"/>
        </w:rPr>
        <w:t xml:space="preserve">softphoneLicMobile” : </w:t>
      </w:r>
      <w:r w:rsidR="00782739">
        <w:rPr>
          <w:i/>
          <w:lang w:val="en-US"/>
        </w:rPr>
        <w:t>0</w:t>
      </w:r>
      <w:r w:rsidRPr="001419C7">
        <w:rPr>
          <w:i/>
          <w:lang w:val="en-US"/>
        </w:rPr>
        <w:t>,</w:t>
      </w:r>
    </w:p>
    <w:p w14:paraId="0BC34475" w14:textId="15C8EB34" w:rsidR="001419C7" w:rsidRPr="001419C7" w:rsidRDefault="001419C7" w:rsidP="001419C7">
      <w:pPr>
        <w:ind w:left="708" w:firstLine="708"/>
        <w:rPr>
          <w:i/>
          <w:lang w:val="en-US"/>
        </w:rPr>
      </w:pPr>
      <w:r w:rsidRPr="001419C7">
        <w:rPr>
          <w:i/>
          <w:lang w:val="en-US"/>
        </w:rPr>
        <w:t xml:space="preserve">“softphoneLicDesktop” : </w:t>
      </w:r>
      <w:r w:rsidR="00782739">
        <w:rPr>
          <w:i/>
          <w:lang w:val="en-US"/>
        </w:rPr>
        <w:t>0</w:t>
      </w:r>
    </w:p>
    <w:p w14:paraId="07BE9501" w14:textId="77777777" w:rsidR="00700CF7" w:rsidRPr="002F3D10" w:rsidRDefault="00700CF7" w:rsidP="00700CF7">
      <w:pPr>
        <w:ind w:left="708"/>
        <w:rPr>
          <w:lang w:val="en-US" w:eastAsia="x-none"/>
        </w:rPr>
      </w:pPr>
      <w:r w:rsidRPr="002F3D10">
        <w:rPr>
          <w:lang w:val="en-US" w:eastAsia="x-none"/>
        </w:rPr>
        <w:t>}</w:t>
      </w:r>
    </w:p>
    <w:p w14:paraId="3567021C" w14:textId="77777777" w:rsidR="00700CF7" w:rsidRPr="002F3D10" w:rsidRDefault="00700CF7" w:rsidP="00700CF7">
      <w:pPr>
        <w:rPr>
          <w:lang w:val="en-US" w:eastAsia="x-none"/>
        </w:rPr>
      </w:pPr>
    </w:p>
    <w:p w14:paraId="4BC8AF3B" w14:textId="77777777" w:rsidR="00700CF7" w:rsidRPr="002F3D10" w:rsidRDefault="00700CF7" w:rsidP="00700CF7">
      <w:pPr>
        <w:rPr>
          <w:b/>
          <w:lang w:val="en-US" w:eastAsia="x-none"/>
        </w:rPr>
      </w:pPr>
      <w:r w:rsidRPr="002F3D10">
        <w:rPr>
          <w:b/>
          <w:lang w:val="en-US" w:eastAsia="x-none"/>
        </w:rPr>
        <w:t>Response</w:t>
      </w:r>
    </w:p>
    <w:p w14:paraId="6CF75A13" w14:textId="77777777" w:rsidR="00700CF7" w:rsidRPr="002F3D10" w:rsidRDefault="00700CF7" w:rsidP="00700CF7">
      <w:pPr>
        <w:rPr>
          <w:lang w:val="en-US" w:eastAsia="x-none"/>
        </w:rPr>
      </w:pPr>
    </w:p>
    <w:p w14:paraId="3342C3C4" w14:textId="3C6331D5" w:rsidR="00700CF7" w:rsidRPr="002F3D10" w:rsidRDefault="00700CF7" w:rsidP="00700CF7">
      <w:pPr>
        <w:rPr>
          <w:lang w:val="en-US" w:eastAsia="x-none"/>
        </w:rPr>
      </w:pPr>
      <w:r w:rsidRPr="002F3D10">
        <w:rPr>
          <w:lang w:val="en-US" w:eastAsia="x-none"/>
        </w:rPr>
        <w:t xml:space="preserve">For </w:t>
      </w:r>
      <w:r w:rsidR="000964A5">
        <w:rPr>
          <w:lang w:val="en-US" w:eastAsia="x-none"/>
        </w:rPr>
        <w:t>description</w:t>
      </w:r>
      <w:r w:rsidR="004442A5">
        <w:rPr>
          <w:lang w:val="en-US" w:eastAsia="x-none"/>
        </w:rPr>
        <w:t xml:space="preserve"> of response</w:t>
      </w:r>
      <w:r w:rsidR="000964A5">
        <w:rPr>
          <w:lang w:val="en-US" w:eastAsia="x-none"/>
        </w:rPr>
        <w:t xml:space="preserve"> refer to cha</w:t>
      </w:r>
      <w:r w:rsidRPr="002F3D10">
        <w:rPr>
          <w:lang w:val="en-US" w:eastAsia="x-none"/>
        </w:rPr>
        <w:t xml:space="preserve">pter </w:t>
      </w:r>
      <w:r w:rsidR="005E7977">
        <w:rPr>
          <w:lang w:val="en-US" w:eastAsia="x-none"/>
        </w:rPr>
        <w:fldChar w:fldCharType="begin"/>
      </w:r>
      <w:r w:rsidR="005E7977">
        <w:rPr>
          <w:lang w:val="en-US" w:eastAsia="x-none"/>
        </w:rPr>
        <w:instrText xml:space="preserve"> REF _Ref469035621 \r \h </w:instrText>
      </w:r>
      <w:r w:rsidR="005E7977">
        <w:rPr>
          <w:lang w:val="en-US" w:eastAsia="x-none"/>
        </w:rPr>
      </w:r>
      <w:r w:rsidR="005E7977">
        <w:rPr>
          <w:lang w:val="en-US" w:eastAsia="x-none"/>
        </w:rPr>
        <w:fldChar w:fldCharType="separate"/>
      </w:r>
      <w:r w:rsidR="005E7977">
        <w:rPr>
          <w:lang w:val="en-US" w:eastAsia="x-none"/>
        </w:rPr>
        <w:t>3.1.3</w:t>
      </w:r>
      <w:r w:rsidR="005E7977">
        <w:rPr>
          <w:lang w:val="en-US" w:eastAsia="x-none"/>
        </w:rPr>
        <w:fldChar w:fldCharType="end"/>
      </w:r>
      <w:r w:rsidR="005E7977">
        <w:rPr>
          <w:lang w:val="en-US" w:eastAsia="x-none"/>
        </w:rPr>
        <w:t>.</w:t>
      </w:r>
    </w:p>
    <w:p w14:paraId="235D0B40" w14:textId="77777777" w:rsidR="00700CF7" w:rsidRPr="002F3D10" w:rsidRDefault="00700CF7" w:rsidP="00700CF7">
      <w:pPr>
        <w:pStyle w:val="Heading3"/>
        <w:numPr>
          <w:ilvl w:val="2"/>
          <w:numId w:val="1"/>
        </w:numPr>
        <w:rPr>
          <w:lang w:val="en-US"/>
        </w:rPr>
      </w:pPr>
      <w:bookmarkStart w:id="32" w:name="_Toc447888195"/>
      <w:bookmarkStart w:id="33" w:name="_Ref469035621"/>
      <w:bookmarkStart w:id="34" w:name="_Toc473185608"/>
      <w:r w:rsidRPr="002F3D10">
        <w:rPr>
          <w:lang w:val="en-US"/>
        </w:rPr>
        <w:t>Get BG</w:t>
      </w:r>
      <w:bookmarkEnd w:id="32"/>
      <w:bookmarkEnd w:id="33"/>
      <w:bookmarkEnd w:id="34"/>
    </w:p>
    <w:p w14:paraId="43854FF2" w14:textId="78F7975E" w:rsidR="00700CF7" w:rsidRPr="002F3D10" w:rsidRDefault="006B5BE1" w:rsidP="00700CF7">
      <w:pPr>
        <w:rPr>
          <w:lang w:val="en-US" w:eastAsia="x-none"/>
        </w:rPr>
      </w:pPr>
      <w:r>
        <w:rPr>
          <w:lang w:val="en-US" w:eastAsia="x-none"/>
        </w:rPr>
        <w:t>It returns data for specified business group.</w:t>
      </w:r>
    </w:p>
    <w:p w14:paraId="6C58CB81" w14:textId="77777777" w:rsidR="00700CF7" w:rsidRPr="002F3D10" w:rsidRDefault="00700CF7" w:rsidP="00700CF7">
      <w:pPr>
        <w:rPr>
          <w:lang w:val="en-US" w:eastAsia="x-none"/>
        </w:rPr>
      </w:pPr>
    </w:p>
    <w:p w14:paraId="258416D7" w14:textId="77777777" w:rsidR="00700CF7" w:rsidRPr="002F3D10" w:rsidRDefault="00700CF7" w:rsidP="00700CF7">
      <w:pPr>
        <w:rPr>
          <w:b/>
          <w:lang w:val="en-US" w:eastAsia="x-none"/>
        </w:rPr>
      </w:pPr>
      <w:r w:rsidRPr="002F3D10">
        <w:rPr>
          <w:b/>
          <w:lang w:val="en-US" w:eastAsia="x-none"/>
        </w:rPr>
        <w:t>Request</w:t>
      </w:r>
    </w:p>
    <w:p w14:paraId="576CFD10" w14:textId="77777777" w:rsidR="00700CF7" w:rsidRPr="002F3D10" w:rsidRDefault="00700CF7" w:rsidP="00700CF7">
      <w:pPr>
        <w:rPr>
          <w:lang w:val="en-US" w:eastAsia="x-none"/>
        </w:rPr>
      </w:pPr>
    </w:p>
    <w:p w14:paraId="0B35292E" w14:textId="77777777" w:rsidR="00700CF7" w:rsidRPr="002F3D10" w:rsidRDefault="00700CF7" w:rsidP="00700CF7">
      <w:pPr>
        <w:rPr>
          <w:lang w:val="en-US"/>
        </w:rPr>
      </w:pPr>
      <w:r w:rsidRPr="002F3D10">
        <w:rPr>
          <w:lang w:val="en-US"/>
        </w:rPr>
        <w:t xml:space="preserve">Resource </w:t>
      </w:r>
      <w:r>
        <w:rPr>
          <w:lang w:val="en-US"/>
        </w:rPr>
        <w:t>URI</w:t>
      </w:r>
      <w:r w:rsidRPr="002F3D10">
        <w:rPr>
          <w:lang w:val="en-US"/>
        </w:rPr>
        <w:t>:</w:t>
      </w:r>
    </w:p>
    <w:p w14:paraId="11797F70" w14:textId="77777777" w:rsidR="00700CF7" w:rsidRPr="002F3D10" w:rsidRDefault="00700CF7" w:rsidP="00700CF7">
      <w:pPr>
        <w:rPr>
          <w:lang w:val="en-US" w:eastAsia="x-none"/>
        </w:rPr>
      </w:pPr>
    </w:p>
    <w:p w14:paraId="7D1AA83A" w14:textId="77DE56DC" w:rsidR="00700CF7" w:rsidRPr="003A17E2" w:rsidRDefault="00700CF7" w:rsidP="00700CF7">
      <w:pPr>
        <w:ind w:firstLine="708"/>
        <w:rPr>
          <w:b/>
          <w:color w:val="auto"/>
          <w:lang w:val="en-US" w:eastAsia="x-none"/>
        </w:rPr>
      </w:pPr>
      <w:r w:rsidRPr="003A17E2">
        <w:rPr>
          <w:b/>
          <w:color w:val="auto"/>
          <w:lang w:val="en-US" w:eastAsia="x-none"/>
        </w:rPr>
        <w:t xml:space="preserve">GET </w:t>
      </w:r>
      <w:hyperlink w:history="1">
        <w:r w:rsidR="003A17E2" w:rsidRPr="003A17E2">
          <w:rPr>
            <w:rStyle w:val="Hyperlink"/>
            <w:b/>
            <w:color w:val="auto"/>
            <w:lang w:val="en-US" w:eastAsia="x-none"/>
          </w:rPr>
          <w:t>http://&lt;hostname&gt;/sa/rest/v1/prov/bgs/&lt;bgid</w:t>
        </w:r>
      </w:hyperlink>
      <w:r w:rsidRPr="003A17E2">
        <w:rPr>
          <w:b/>
          <w:color w:val="auto"/>
          <w:lang w:val="en-US" w:eastAsia="x-none"/>
        </w:rPr>
        <w:t>&gt;</w:t>
      </w:r>
    </w:p>
    <w:p w14:paraId="594E0C1C" w14:textId="77777777" w:rsidR="003A17E2" w:rsidRDefault="003A17E2" w:rsidP="00700CF7">
      <w:pPr>
        <w:ind w:firstLine="708"/>
        <w:rPr>
          <w:b/>
          <w:lang w:val="en-US" w:eastAsia="x-none"/>
        </w:rPr>
      </w:pPr>
    </w:p>
    <w:p w14:paraId="374E81DB" w14:textId="77777777" w:rsidR="003A17E2" w:rsidRPr="002F3D10" w:rsidRDefault="003A17E2" w:rsidP="003A17E2">
      <w:pPr>
        <w:rPr>
          <w:lang w:val="en-US" w:eastAsia="x-none"/>
        </w:rPr>
      </w:pPr>
      <w:r w:rsidRPr="002F3D10">
        <w:rPr>
          <w:lang w:val="en-US" w:eastAsia="x-none"/>
        </w:rPr>
        <w:t>Request Example</w:t>
      </w:r>
    </w:p>
    <w:p w14:paraId="59D89236" w14:textId="77777777" w:rsidR="003A17E2" w:rsidRPr="002F3D10" w:rsidRDefault="003A17E2" w:rsidP="003A17E2">
      <w:pPr>
        <w:rPr>
          <w:lang w:val="en-US" w:eastAsia="x-none"/>
        </w:rPr>
      </w:pPr>
    </w:p>
    <w:p w14:paraId="646E11C8" w14:textId="2616A028" w:rsidR="003A17E2" w:rsidRPr="002F3D10" w:rsidRDefault="003A17E2" w:rsidP="003A17E2">
      <w:pPr>
        <w:ind w:firstLine="708"/>
        <w:rPr>
          <w:lang w:val="en-US" w:eastAsia="x-none"/>
        </w:rPr>
      </w:pPr>
      <w:r>
        <w:rPr>
          <w:lang w:val="en-US" w:eastAsia="x-none"/>
        </w:rPr>
        <w:t>GET</w:t>
      </w:r>
      <w:r w:rsidRPr="002F3D10">
        <w:rPr>
          <w:lang w:val="en-US" w:eastAsia="x-none"/>
        </w:rPr>
        <w:t xml:space="preserve"> http://</w:t>
      </w:r>
      <w:r>
        <w:rPr>
          <w:lang w:val="en-US" w:eastAsia="x-none"/>
        </w:rPr>
        <w:t>prov.server.net/</w:t>
      </w:r>
      <w:r w:rsidRPr="002F3D10">
        <w:rPr>
          <w:lang w:val="en-US" w:eastAsia="x-none"/>
        </w:rPr>
        <w:t>sa/rest/v1/prov/bgs/12</w:t>
      </w:r>
    </w:p>
    <w:p w14:paraId="27B71FDF" w14:textId="77777777" w:rsidR="003A17E2" w:rsidRPr="002F3D10" w:rsidRDefault="003A17E2" w:rsidP="00700CF7">
      <w:pPr>
        <w:ind w:firstLine="708"/>
        <w:rPr>
          <w:b/>
          <w:lang w:val="en-US" w:eastAsia="x-none"/>
        </w:rPr>
      </w:pPr>
    </w:p>
    <w:p w14:paraId="02B4B049" w14:textId="77777777" w:rsidR="00700CF7" w:rsidRPr="002F3D10" w:rsidRDefault="00700CF7" w:rsidP="00700CF7">
      <w:pPr>
        <w:rPr>
          <w:lang w:val="en-US" w:eastAsia="x-none"/>
        </w:rPr>
      </w:pPr>
    </w:p>
    <w:p w14:paraId="38F34C60" w14:textId="77777777" w:rsidR="001419C7" w:rsidRPr="002F3D10" w:rsidRDefault="001419C7" w:rsidP="001419C7">
      <w:pPr>
        <w:rPr>
          <w:b/>
          <w:lang w:val="en-US" w:eastAsia="x-none"/>
        </w:rPr>
      </w:pPr>
      <w:r w:rsidRPr="002F3D10">
        <w:rPr>
          <w:b/>
          <w:lang w:val="en-US" w:eastAsia="x-none"/>
        </w:rPr>
        <w:t>Response</w:t>
      </w:r>
    </w:p>
    <w:p w14:paraId="68C5D946" w14:textId="77777777" w:rsidR="001419C7" w:rsidRPr="002F3D10" w:rsidRDefault="001419C7" w:rsidP="001419C7">
      <w:pPr>
        <w:rPr>
          <w:lang w:val="en-US" w:eastAsia="x-none"/>
        </w:rPr>
      </w:pPr>
    </w:p>
    <w:p w14:paraId="092D4539" w14:textId="77777777" w:rsidR="001419C7" w:rsidRPr="002F3D10" w:rsidRDefault="001419C7" w:rsidP="001419C7">
      <w:pPr>
        <w:rPr>
          <w:lang w:val="en-US" w:eastAsia="x-none"/>
        </w:rPr>
      </w:pPr>
      <w:r w:rsidRPr="002F3D10">
        <w:rPr>
          <w:lang w:val="en-US" w:eastAsia="x-none"/>
        </w:rPr>
        <w:t>Parameters in response body</w:t>
      </w:r>
    </w:p>
    <w:p w14:paraId="28C559AD" w14:textId="77777777" w:rsidR="001419C7" w:rsidRPr="002F3D10" w:rsidRDefault="001419C7" w:rsidP="001419C7">
      <w:pPr>
        <w:rPr>
          <w:lang w:val="en-US" w:eastAsia="x-none"/>
        </w:rPr>
      </w:pPr>
    </w:p>
    <w:tbl>
      <w:tblPr>
        <w:tblW w:w="8105" w:type="dxa"/>
        <w:tblInd w:w="108" w:type="dxa"/>
        <w:tblCellMar>
          <w:left w:w="0" w:type="dxa"/>
          <w:right w:w="0" w:type="dxa"/>
        </w:tblCellMar>
        <w:tblLook w:val="04A0" w:firstRow="1" w:lastRow="0" w:firstColumn="1" w:lastColumn="0" w:noHBand="0" w:noVBand="1"/>
      </w:tblPr>
      <w:tblGrid>
        <w:gridCol w:w="2395"/>
        <w:gridCol w:w="1251"/>
        <w:gridCol w:w="4459"/>
      </w:tblGrid>
      <w:tr w:rsidR="001419C7" w:rsidRPr="002F3D10" w14:paraId="519BA4BA" w14:textId="77777777" w:rsidTr="00D83310">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0DFDA4" w14:textId="77777777" w:rsidR="001419C7" w:rsidRPr="002F3D10" w:rsidRDefault="001419C7" w:rsidP="00D83310">
            <w:pPr>
              <w:keepNext/>
              <w:rPr>
                <w:rFonts w:cs="Arial"/>
                <w:b/>
                <w:bCs/>
                <w:i/>
                <w:iCs/>
                <w:lang w:val="en-US"/>
              </w:rPr>
            </w:pPr>
            <w:r w:rsidRPr="002F3D10">
              <w:rPr>
                <w:b/>
                <w:bCs/>
                <w:i/>
                <w:iCs/>
                <w:lang w:val="en-US"/>
              </w:rPr>
              <w:lastRenderedPageBreak/>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C85478" w14:textId="77777777" w:rsidR="001419C7" w:rsidRPr="002F3D10" w:rsidRDefault="001419C7" w:rsidP="00D83310">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5D5BE9" w14:textId="77777777" w:rsidR="001419C7" w:rsidRPr="002F3D10" w:rsidRDefault="001419C7" w:rsidP="00D83310">
            <w:pPr>
              <w:keepNext/>
              <w:rPr>
                <w:rFonts w:cs="Arial"/>
                <w:b/>
                <w:bCs/>
                <w:i/>
                <w:iCs/>
                <w:lang w:val="en-US"/>
              </w:rPr>
            </w:pPr>
            <w:r w:rsidRPr="002F3D10">
              <w:rPr>
                <w:b/>
                <w:bCs/>
                <w:i/>
                <w:iCs/>
                <w:lang w:val="en-US"/>
              </w:rPr>
              <w:t>Explanation</w:t>
            </w:r>
          </w:p>
        </w:tc>
      </w:tr>
      <w:tr w:rsidR="001419C7" w:rsidRPr="002F3D10" w14:paraId="1815E4AF" w14:textId="77777777" w:rsidTr="00D83310">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0B5E6B" w14:textId="77777777" w:rsidR="001419C7" w:rsidRPr="00A83CB3" w:rsidRDefault="001419C7" w:rsidP="00D83310">
            <w:pPr>
              <w:keepNext/>
              <w:rPr>
                <w:rFonts w:cs="Arial"/>
                <w:i/>
                <w:iCs/>
                <w:lang w:val="en-US"/>
              </w:rPr>
            </w:pPr>
            <w:r w:rsidRPr="00A83CB3">
              <w:rPr>
                <w:rFonts w:cs="Arial"/>
                <w:i/>
                <w:iCs/>
                <w:lang w:val="en-US"/>
              </w:rPr>
              <w:t>bgid</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20975" w14:textId="77777777" w:rsidR="001419C7" w:rsidRPr="002F3D10" w:rsidRDefault="001419C7" w:rsidP="00D83310">
            <w:pPr>
              <w:keepNext/>
              <w:rPr>
                <w:lang w:val="en-US"/>
              </w:rPr>
            </w:pPr>
            <w:r w:rsidRPr="002F3D10">
              <w:rPr>
                <w:i/>
                <w:iCs/>
                <w:lang w:val="en-US"/>
              </w:rPr>
              <w:t>Integer</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A1BE7F" w14:textId="77777777" w:rsidR="001419C7" w:rsidRPr="002F3D10" w:rsidRDefault="001419C7" w:rsidP="00D83310">
            <w:pPr>
              <w:keepNext/>
              <w:rPr>
                <w:color w:val="auto"/>
                <w:lang w:val="en-US"/>
              </w:rPr>
            </w:pPr>
            <w:r w:rsidRPr="002F3D10">
              <w:rPr>
                <w:color w:val="auto"/>
                <w:lang w:val="en-US"/>
              </w:rPr>
              <w:t xml:space="preserve">ID of a BG in the IBC system. </w:t>
            </w:r>
          </w:p>
        </w:tc>
      </w:tr>
      <w:tr w:rsidR="001419C7" w:rsidRPr="002F3D10" w14:paraId="63274390" w14:textId="77777777" w:rsidTr="00D83310">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2B92F" w14:textId="77777777" w:rsidR="001419C7" w:rsidRPr="00A83CB3" w:rsidRDefault="001419C7" w:rsidP="00D83310">
            <w:pPr>
              <w:keepNext/>
              <w:rPr>
                <w:rFonts w:cs="Arial"/>
                <w:i/>
                <w:iCs/>
                <w:sz w:val="22"/>
                <w:szCs w:val="22"/>
                <w:lang w:val="en-US"/>
              </w:rPr>
            </w:pPr>
            <w:r w:rsidRPr="00A83CB3">
              <w:rPr>
                <w:rFonts w:cs="Arial"/>
                <w:i/>
                <w:iCs/>
                <w:lang w:val="en-US"/>
              </w:rPr>
              <w:t>name</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6CB70EF9" w14:textId="77777777" w:rsidR="001419C7" w:rsidRPr="002F3D10" w:rsidRDefault="001419C7" w:rsidP="00D83310">
            <w:pPr>
              <w:keepNext/>
              <w:rPr>
                <w:rFonts w:cs="Arial"/>
                <w:i/>
                <w:iCs/>
                <w:sz w:val="22"/>
                <w:szCs w:val="22"/>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C64A90" w14:textId="77777777" w:rsidR="001419C7" w:rsidRPr="002F3D10" w:rsidRDefault="001419C7" w:rsidP="00D83310">
            <w:pPr>
              <w:keepNext/>
              <w:rPr>
                <w:rFonts w:cs="Arial"/>
                <w:i/>
                <w:iCs/>
                <w:color w:val="auto"/>
                <w:sz w:val="22"/>
                <w:szCs w:val="22"/>
                <w:lang w:val="en-US"/>
              </w:rPr>
            </w:pPr>
            <w:r w:rsidRPr="002F3D10">
              <w:rPr>
                <w:color w:val="auto"/>
                <w:lang w:val="en-US"/>
              </w:rPr>
              <w:t>Name of a company (BG)</w:t>
            </w:r>
          </w:p>
        </w:tc>
      </w:tr>
      <w:tr w:rsidR="001419C7" w:rsidRPr="002F3D10" w14:paraId="4B81F96B" w14:textId="77777777" w:rsidTr="00D83310">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7CF90" w14:textId="77777777" w:rsidR="001419C7" w:rsidRPr="00A83CB3" w:rsidRDefault="001419C7" w:rsidP="00D83310">
            <w:pPr>
              <w:keepNext/>
              <w:rPr>
                <w:rFonts w:cs="Arial"/>
                <w:i/>
                <w:iCs/>
                <w:sz w:val="22"/>
                <w:szCs w:val="22"/>
                <w:lang w:val="en-US"/>
              </w:rPr>
            </w:pPr>
            <w:r w:rsidRPr="00A83CB3">
              <w:rPr>
                <w:rFonts w:cs="Arial"/>
                <w:i/>
                <w:iCs/>
                <w:lang w:val="en-US"/>
              </w:rPr>
              <w:t>ctxLength</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67C2C8DD" w14:textId="77777777" w:rsidR="001419C7" w:rsidRPr="002F3D10" w:rsidRDefault="001419C7" w:rsidP="00D83310">
            <w:pPr>
              <w:keepNext/>
              <w:rPr>
                <w:rFonts w:cs="Arial"/>
                <w:i/>
                <w:iCs/>
                <w:sz w:val="22"/>
                <w:szCs w:val="22"/>
                <w:lang w:val="en-US"/>
              </w:rPr>
            </w:pPr>
            <w:r w:rsidRPr="002F3D10">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0A25F" w14:textId="77777777" w:rsidR="001419C7" w:rsidRPr="002F3D10" w:rsidRDefault="001419C7" w:rsidP="00D83310">
            <w:pPr>
              <w:keepNext/>
              <w:rPr>
                <w:rFonts w:cs="Arial"/>
                <w:i/>
                <w:iCs/>
                <w:sz w:val="22"/>
                <w:szCs w:val="22"/>
                <w:lang w:val="en-US"/>
              </w:rPr>
            </w:pPr>
            <w:r w:rsidRPr="002F3D10">
              <w:rPr>
                <w:lang w:val="en-US"/>
              </w:rPr>
              <w:t xml:space="preserve">Number of digits used for internal numbers. Allowed values: 3, 4, 5. </w:t>
            </w:r>
          </w:p>
        </w:tc>
      </w:tr>
      <w:tr w:rsidR="001419C7" w:rsidRPr="002F3D10" w14:paraId="576389D2" w14:textId="77777777" w:rsidTr="00D83310">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4A4EB8" w14:textId="77777777" w:rsidR="001419C7" w:rsidRPr="00A83CB3" w:rsidRDefault="001419C7" w:rsidP="00D83310">
            <w:pPr>
              <w:keepNext/>
              <w:rPr>
                <w:rFonts w:cs="Arial"/>
                <w:i/>
                <w:iCs/>
                <w:lang w:val="en-US"/>
              </w:rPr>
            </w:pPr>
            <w:r w:rsidRPr="00A83CB3">
              <w:rPr>
                <w:rFonts w:cs="Arial"/>
                <w:i/>
                <w:iCs/>
                <w:lang w:val="en-US"/>
              </w:rPr>
              <w:t>extId</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AC24F" w14:textId="77777777" w:rsidR="001419C7" w:rsidRPr="002F3D10" w:rsidRDefault="001419C7" w:rsidP="00D83310">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BD25E5" w14:textId="77777777" w:rsidR="001419C7" w:rsidRPr="002F3D10" w:rsidRDefault="001419C7" w:rsidP="00D83310">
            <w:pPr>
              <w:keepNext/>
              <w:rPr>
                <w:color w:val="auto"/>
                <w:lang w:val="en-US"/>
              </w:rPr>
            </w:pPr>
            <w:r w:rsidRPr="002F3D10">
              <w:rPr>
                <w:color w:val="auto"/>
                <w:lang w:val="en-US"/>
              </w:rPr>
              <w:t>External ID of company used by other system.</w:t>
            </w:r>
          </w:p>
        </w:tc>
      </w:tr>
      <w:tr w:rsidR="001419C7" w:rsidRPr="00395C63" w14:paraId="06C17A91" w14:textId="77777777" w:rsidTr="00D83310">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AB3002" w14:textId="77777777" w:rsidR="001419C7" w:rsidRPr="00A83CB3" w:rsidRDefault="001419C7" w:rsidP="00D83310">
            <w:pPr>
              <w:keepNext/>
              <w:rPr>
                <w:rFonts w:cs="Arial"/>
                <w:i/>
                <w:iCs/>
                <w:lang w:val="en-US"/>
              </w:rPr>
            </w:pPr>
            <w:r w:rsidRPr="00A83CB3">
              <w:rPr>
                <w:rFonts w:cs="Arial"/>
                <w:i/>
                <w:lang w:val="en-US"/>
              </w:rPr>
              <w:t>softphoneLicMobile</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D73B9" w14:textId="77777777" w:rsidR="001419C7" w:rsidRPr="00395C63" w:rsidRDefault="001419C7" w:rsidP="00D83310">
            <w:pPr>
              <w:keepNext/>
              <w:rPr>
                <w:i/>
                <w:iCs/>
                <w:lang w:val="en-US"/>
              </w:rPr>
            </w:pPr>
            <w:r w:rsidRPr="00395C63">
              <w:rPr>
                <w:lang w:val="en-US"/>
              </w:rPr>
              <w:t>Integer</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2D667C" w14:textId="55617BF8" w:rsidR="001419C7" w:rsidRPr="00395C63" w:rsidRDefault="001419C7" w:rsidP="00845B32">
            <w:pPr>
              <w:keepNext/>
              <w:rPr>
                <w:color w:val="auto"/>
                <w:lang w:val="en-US"/>
              </w:rPr>
            </w:pPr>
            <w:r w:rsidRPr="00395C63">
              <w:rPr>
                <w:lang w:val="en-US"/>
              </w:rPr>
              <w:t>Number of available mobile licenses per BG</w:t>
            </w:r>
            <w:r>
              <w:rPr>
                <w:lang w:val="en-US"/>
              </w:rPr>
              <w:t xml:space="preserve">. </w:t>
            </w:r>
          </w:p>
        </w:tc>
      </w:tr>
      <w:tr w:rsidR="001419C7" w:rsidRPr="00395C63" w14:paraId="05F08496" w14:textId="77777777" w:rsidTr="00D83310">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87C625" w14:textId="77777777" w:rsidR="001419C7" w:rsidRPr="00A83CB3" w:rsidRDefault="001419C7" w:rsidP="00D83310">
            <w:pPr>
              <w:keepNext/>
              <w:rPr>
                <w:rFonts w:cs="Arial"/>
                <w:i/>
                <w:lang w:val="en-US"/>
              </w:rPr>
            </w:pPr>
            <w:r w:rsidRPr="00A83CB3">
              <w:rPr>
                <w:rFonts w:cs="Arial"/>
                <w:i/>
                <w:lang w:val="en-US"/>
              </w:rPr>
              <w:t>softphoneLicDesktop</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C95F7E" w14:textId="77777777" w:rsidR="001419C7" w:rsidRPr="00395C63" w:rsidRDefault="001419C7" w:rsidP="00D83310">
            <w:pPr>
              <w:keepNext/>
              <w:rPr>
                <w:lang w:val="en-US"/>
              </w:rPr>
            </w:pPr>
            <w:r w:rsidRPr="00395C63">
              <w:rPr>
                <w:lang w:val="en-US"/>
              </w:rPr>
              <w:t>Integer</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614DBF" w14:textId="17DDB1BD" w:rsidR="001419C7" w:rsidRPr="00395C63" w:rsidRDefault="001419C7" w:rsidP="00845B32">
            <w:pPr>
              <w:keepNext/>
              <w:rPr>
                <w:lang w:val="en-US"/>
              </w:rPr>
            </w:pPr>
            <w:r w:rsidRPr="00395C63">
              <w:rPr>
                <w:lang w:val="en-US"/>
              </w:rPr>
              <w:t>Number of available desktop licenses per BG</w:t>
            </w:r>
            <w:r>
              <w:rPr>
                <w:lang w:val="en-US"/>
              </w:rPr>
              <w:t xml:space="preserve">. </w:t>
            </w:r>
          </w:p>
        </w:tc>
      </w:tr>
    </w:tbl>
    <w:p w14:paraId="771B2D0E" w14:textId="77777777" w:rsidR="001419C7" w:rsidRPr="002F3D10" w:rsidRDefault="001419C7" w:rsidP="001419C7">
      <w:pPr>
        <w:rPr>
          <w:lang w:val="en-US" w:eastAsia="x-none"/>
        </w:rPr>
      </w:pPr>
    </w:p>
    <w:p w14:paraId="689C65A0" w14:textId="77777777" w:rsidR="001419C7" w:rsidRPr="002F3D10" w:rsidRDefault="001419C7" w:rsidP="001419C7">
      <w:pPr>
        <w:rPr>
          <w:lang w:val="en-US" w:eastAsia="x-none"/>
        </w:rPr>
      </w:pPr>
    </w:p>
    <w:p w14:paraId="52F3888F" w14:textId="77777777" w:rsidR="001419C7" w:rsidRDefault="001419C7" w:rsidP="001419C7">
      <w:pPr>
        <w:rPr>
          <w:lang w:val="en-US" w:eastAsia="x-none"/>
        </w:rPr>
      </w:pPr>
      <w:r w:rsidRPr="002F3D10">
        <w:rPr>
          <w:lang w:val="en-US" w:eastAsia="x-none"/>
        </w:rPr>
        <w:t>Response body example</w:t>
      </w:r>
    </w:p>
    <w:p w14:paraId="10D9D384" w14:textId="77777777" w:rsidR="00121775" w:rsidRDefault="00121775" w:rsidP="00121775">
      <w:pPr>
        <w:ind w:left="708"/>
        <w:rPr>
          <w:lang w:val="en-US" w:eastAsia="x-none"/>
        </w:rPr>
      </w:pPr>
    </w:p>
    <w:p w14:paraId="1F9BDAA5" w14:textId="0F94255B" w:rsidR="00121775" w:rsidRPr="002F3D10" w:rsidRDefault="00121775" w:rsidP="00121775">
      <w:pPr>
        <w:ind w:left="708"/>
        <w:rPr>
          <w:lang w:val="en-US" w:eastAsia="x-none"/>
        </w:rPr>
      </w:pPr>
      <w:r w:rsidRPr="002F3D10">
        <w:rPr>
          <w:lang w:val="en-US" w:eastAsia="x-none"/>
        </w:rPr>
        <w:t>200 OK</w:t>
      </w:r>
    </w:p>
    <w:p w14:paraId="63CAC331" w14:textId="77777777" w:rsidR="001419C7" w:rsidRPr="002F3D10" w:rsidRDefault="001419C7" w:rsidP="001419C7">
      <w:pPr>
        <w:rPr>
          <w:lang w:val="en-US" w:eastAsia="x-none"/>
        </w:rPr>
      </w:pPr>
    </w:p>
    <w:p w14:paraId="4B0BA31B" w14:textId="77777777" w:rsidR="00782739" w:rsidRPr="002F3D10" w:rsidRDefault="00782739" w:rsidP="00595C89">
      <w:pPr>
        <w:pStyle w:val="Code0"/>
        <w:rPr>
          <w:lang w:val="en-US"/>
        </w:rPr>
      </w:pPr>
      <w:r w:rsidRPr="002F3D10">
        <w:rPr>
          <w:lang w:val="en-US"/>
        </w:rPr>
        <w:t>{</w:t>
      </w:r>
    </w:p>
    <w:p w14:paraId="7EB3D627" w14:textId="77777777" w:rsidR="00782739" w:rsidRPr="002F3D10" w:rsidRDefault="00782739" w:rsidP="00595C89">
      <w:pPr>
        <w:pStyle w:val="Code0"/>
        <w:rPr>
          <w:lang w:val="en-US"/>
        </w:rPr>
      </w:pPr>
      <w:r w:rsidRPr="002F3D10">
        <w:rPr>
          <w:lang w:val="en-US"/>
        </w:rPr>
        <w:t xml:space="preserve">  </w:t>
      </w:r>
      <w:r>
        <w:rPr>
          <w:lang w:val="en-US"/>
        </w:rPr>
        <w:tab/>
        <w:t>“bgId” : 12</w:t>
      </w:r>
      <w:r w:rsidRPr="002F3D10">
        <w:rPr>
          <w:lang w:val="en-US"/>
        </w:rPr>
        <w:t xml:space="preserve">, </w:t>
      </w:r>
    </w:p>
    <w:p w14:paraId="542B9F10" w14:textId="72CA46F3" w:rsidR="00782739" w:rsidRPr="002F3D10" w:rsidRDefault="00782739" w:rsidP="00595C89">
      <w:pPr>
        <w:pStyle w:val="Code0"/>
        <w:ind w:firstLine="708"/>
        <w:rPr>
          <w:lang w:val="en-US"/>
        </w:rPr>
      </w:pPr>
      <w:r w:rsidRPr="002F3D10">
        <w:rPr>
          <w:lang w:val="en-US"/>
        </w:rPr>
        <w:t>“name” : “example company”,</w:t>
      </w:r>
    </w:p>
    <w:p w14:paraId="2881FD42" w14:textId="1B06DF07" w:rsidR="00782739" w:rsidRDefault="00782739" w:rsidP="00595C89">
      <w:pPr>
        <w:pStyle w:val="Code0"/>
        <w:ind w:firstLine="708"/>
        <w:rPr>
          <w:lang w:val="en-US"/>
        </w:rPr>
      </w:pPr>
      <w:r>
        <w:rPr>
          <w:lang w:val="en-US"/>
        </w:rPr>
        <w:t>“ctxLenght” : 4,</w:t>
      </w:r>
    </w:p>
    <w:p w14:paraId="1999EF96" w14:textId="77777777" w:rsidR="00782739" w:rsidRDefault="00782739" w:rsidP="00595C89">
      <w:pPr>
        <w:pStyle w:val="Code0"/>
        <w:ind w:firstLine="708"/>
        <w:rPr>
          <w:lang w:val="en-US"/>
        </w:rPr>
      </w:pPr>
      <w:r w:rsidRPr="002F3D10">
        <w:rPr>
          <w:lang w:val="en-US"/>
        </w:rPr>
        <w:t xml:space="preserve">“extId” : </w:t>
      </w:r>
      <w:r>
        <w:rPr>
          <w:lang w:val="en-US"/>
        </w:rPr>
        <w:t>“</w:t>
      </w:r>
      <w:r w:rsidRPr="002F3D10">
        <w:rPr>
          <w:lang w:val="en-US"/>
        </w:rPr>
        <w:t>987”</w:t>
      </w:r>
      <w:r>
        <w:rPr>
          <w:lang w:val="en-US"/>
        </w:rPr>
        <w:t>,</w:t>
      </w:r>
    </w:p>
    <w:p w14:paraId="737EB0C8" w14:textId="77777777" w:rsidR="00782739" w:rsidRPr="001419C7" w:rsidRDefault="00782739" w:rsidP="00595C89">
      <w:pPr>
        <w:pStyle w:val="Code0"/>
        <w:rPr>
          <w:i/>
          <w:lang w:val="en-US"/>
        </w:rPr>
      </w:pPr>
      <w:r>
        <w:rPr>
          <w:lang w:val="en-US"/>
        </w:rPr>
        <w:t xml:space="preserve"> </w:t>
      </w:r>
      <w:r>
        <w:rPr>
          <w:lang w:val="en-US"/>
        </w:rPr>
        <w:tab/>
        <w:t>“</w:t>
      </w:r>
      <w:r w:rsidRPr="001419C7">
        <w:rPr>
          <w:i/>
          <w:lang w:val="en-US"/>
        </w:rPr>
        <w:t xml:space="preserve">softphoneLicMobile” : </w:t>
      </w:r>
      <w:r>
        <w:rPr>
          <w:i/>
          <w:lang w:val="en-US"/>
        </w:rPr>
        <w:t>0</w:t>
      </w:r>
      <w:r w:rsidRPr="001419C7">
        <w:rPr>
          <w:i/>
          <w:lang w:val="en-US"/>
        </w:rPr>
        <w:t>,</w:t>
      </w:r>
    </w:p>
    <w:p w14:paraId="5E50F119" w14:textId="77777777" w:rsidR="00782739" w:rsidRPr="001419C7" w:rsidRDefault="00782739" w:rsidP="00595C89">
      <w:pPr>
        <w:pStyle w:val="Code0"/>
        <w:ind w:firstLine="708"/>
        <w:rPr>
          <w:i/>
          <w:lang w:val="en-US"/>
        </w:rPr>
      </w:pPr>
      <w:r w:rsidRPr="001419C7">
        <w:rPr>
          <w:i/>
          <w:lang w:val="en-US"/>
        </w:rPr>
        <w:t xml:space="preserve">“softphoneLicDesktop” : </w:t>
      </w:r>
      <w:r>
        <w:rPr>
          <w:i/>
          <w:lang w:val="en-US"/>
        </w:rPr>
        <w:t>0</w:t>
      </w:r>
    </w:p>
    <w:p w14:paraId="48F83243" w14:textId="77777777" w:rsidR="00782739" w:rsidRPr="002F3D10" w:rsidRDefault="00782739" w:rsidP="00595C89">
      <w:pPr>
        <w:pStyle w:val="Code0"/>
        <w:rPr>
          <w:lang w:val="en-US"/>
        </w:rPr>
      </w:pPr>
      <w:r w:rsidRPr="002F3D10">
        <w:rPr>
          <w:lang w:val="en-US"/>
        </w:rPr>
        <w:t>}</w:t>
      </w:r>
    </w:p>
    <w:p w14:paraId="68DB93B2" w14:textId="0EC50F94" w:rsidR="00700CF7" w:rsidRPr="002F3D10" w:rsidRDefault="00700CF7" w:rsidP="00700CF7">
      <w:pPr>
        <w:rPr>
          <w:lang w:val="en-US" w:eastAsia="x-none"/>
        </w:rPr>
      </w:pPr>
      <w:r w:rsidRPr="002F3D10">
        <w:rPr>
          <w:lang w:val="en-US" w:eastAsia="x-none"/>
        </w:rPr>
        <w:t>.</w:t>
      </w:r>
    </w:p>
    <w:p w14:paraId="4ABDEFD4" w14:textId="77777777" w:rsidR="00700CF7" w:rsidRPr="002F3D10" w:rsidRDefault="00700CF7" w:rsidP="00700CF7">
      <w:pPr>
        <w:rPr>
          <w:lang w:val="en-US" w:eastAsia="x-none"/>
        </w:rPr>
      </w:pPr>
    </w:p>
    <w:p w14:paraId="77C7B591" w14:textId="77777777" w:rsidR="00700CF7" w:rsidRPr="002F3D10" w:rsidRDefault="00700CF7" w:rsidP="00700CF7">
      <w:pPr>
        <w:pStyle w:val="Heading3"/>
        <w:numPr>
          <w:ilvl w:val="2"/>
          <w:numId w:val="1"/>
        </w:numPr>
        <w:rPr>
          <w:lang w:val="en-US"/>
        </w:rPr>
      </w:pPr>
      <w:bookmarkStart w:id="35" w:name="_Toc447888196"/>
      <w:bookmarkStart w:id="36" w:name="_Toc473185609"/>
      <w:r w:rsidRPr="002F3D10">
        <w:rPr>
          <w:lang w:val="en-US"/>
        </w:rPr>
        <w:t>Delete BG</w:t>
      </w:r>
      <w:bookmarkEnd w:id="35"/>
      <w:bookmarkEnd w:id="36"/>
    </w:p>
    <w:p w14:paraId="438D7313" w14:textId="37AF3C74" w:rsidR="00700CF7" w:rsidRPr="002F3D10" w:rsidRDefault="000D1520" w:rsidP="00700CF7">
      <w:pPr>
        <w:rPr>
          <w:lang w:val="en-US" w:eastAsia="x-none"/>
        </w:rPr>
      </w:pPr>
      <w:r>
        <w:rPr>
          <w:lang w:val="en-US" w:eastAsia="x-none"/>
        </w:rPr>
        <w:t>It</w:t>
      </w:r>
      <w:r w:rsidR="00700CF7" w:rsidRPr="002F3D10">
        <w:rPr>
          <w:lang w:val="en-US" w:eastAsia="x-none"/>
        </w:rPr>
        <w:t xml:space="preserve"> deletes BG with given id. </w:t>
      </w:r>
    </w:p>
    <w:p w14:paraId="248477A5" w14:textId="77777777" w:rsidR="00700CF7" w:rsidRPr="002F3D10" w:rsidRDefault="00700CF7" w:rsidP="00700CF7">
      <w:pPr>
        <w:rPr>
          <w:lang w:val="en-US" w:eastAsia="x-none"/>
        </w:rPr>
      </w:pPr>
    </w:p>
    <w:p w14:paraId="08EEC352" w14:textId="77777777" w:rsidR="00700CF7" w:rsidRPr="002F3D10" w:rsidRDefault="00700CF7" w:rsidP="00700CF7">
      <w:pPr>
        <w:rPr>
          <w:b/>
          <w:lang w:val="en-US" w:eastAsia="x-none"/>
        </w:rPr>
      </w:pPr>
      <w:r w:rsidRPr="002F3D10">
        <w:rPr>
          <w:b/>
          <w:lang w:val="en-US" w:eastAsia="x-none"/>
        </w:rPr>
        <w:t>Request</w:t>
      </w:r>
    </w:p>
    <w:p w14:paraId="4AC7D41D" w14:textId="77777777" w:rsidR="00700CF7" w:rsidRPr="002F3D10" w:rsidRDefault="00700CF7" w:rsidP="00700CF7">
      <w:pPr>
        <w:rPr>
          <w:lang w:val="en-US" w:eastAsia="x-none"/>
        </w:rPr>
      </w:pPr>
    </w:p>
    <w:p w14:paraId="6F2146A2" w14:textId="77777777" w:rsidR="00700CF7" w:rsidRPr="002F3D10" w:rsidRDefault="00700CF7" w:rsidP="00700CF7">
      <w:pPr>
        <w:rPr>
          <w:lang w:val="en-US"/>
        </w:rPr>
      </w:pPr>
      <w:r w:rsidRPr="002F3D10">
        <w:rPr>
          <w:lang w:val="en-US"/>
        </w:rPr>
        <w:t xml:space="preserve">Resource </w:t>
      </w:r>
      <w:r>
        <w:rPr>
          <w:lang w:val="en-US"/>
        </w:rPr>
        <w:t>URI</w:t>
      </w:r>
      <w:r w:rsidRPr="002F3D10">
        <w:rPr>
          <w:lang w:val="en-US"/>
        </w:rPr>
        <w:t>:</w:t>
      </w:r>
    </w:p>
    <w:p w14:paraId="6A9F967B" w14:textId="77777777" w:rsidR="00700CF7" w:rsidRPr="002F3D10" w:rsidRDefault="00700CF7" w:rsidP="00700CF7">
      <w:pPr>
        <w:rPr>
          <w:lang w:val="en-US" w:eastAsia="x-none"/>
        </w:rPr>
      </w:pPr>
    </w:p>
    <w:p w14:paraId="075CE09A" w14:textId="77777777" w:rsidR="00700CF7" w:rsidRPr="002F3D10" w:rsidRDefault="00700CF7" w:rsidP="00700CF7">
      <w:pPr>
        <w:ind w:firstLine="708"/>
        <w:rPr>
          <w:b/>
          <w:lang w:val="en-US" w:eastAsia="x-none"/>
        </w:rPr>
      </w:pPr>
      <w:r w:rsidRPr="002F3D10">
        <w:rPr>
          <w:b/>
          <w:lang w:val="en-US" w:eastAsia="x-none"/>
        </w:rPr>
        <w:t>DELETE http://</w:t>
      </w:r>
      <w:r>
        <w:rPr>
          <w:b/>
          <w:lang w:val="en-US" w:eastAsia="x-none"/>
        </w:rPr>
        <w:t>&lt;hostname&gt;</w:t>
      </w:r>
      <w:r w:rsidRPr="002F3D10">
        <w:rPr>
          <w:b/>
          <w:lang w:val="en-US" w:eastAsia="x-none"/>
        </w:rPr>
        <w:t>/sa/rest/v1/prov/bgs/&lt;bgid&gt;</w:t>
      </w:r>
    </w:p>
    <w:p w14:paraId="11212759" w14:textId="77777777" w:rsidR="00700CF7" w:rsidRPr="002F3D10" w:rsidRDefault="00700CF7" w:rsidP="00700CF7">
      <w:pPr>
        <w:rPr>
          <w:lang w:val="en-US" w:eastAsia="x-none"/>
        </w:rPr>
      </w:pPr>
    </w:p>
    <w:p w14:paraId="3FEF4C09" w14:textId="483EB7AF" w:rsidR="00700CF7" w:rsidRPr="002F3D10" w:rsidRDefault="00700CF7" w:rsidP="00700CF7">
      <w:pPr>
        <w:rPr>
          <w:lang w:val="en-US" w:eastAsia="x-none"/>
        </w:rPr>
      </w:pPr>
      <w:r w:rsidRPr="002F3D10">
        <w:rPr>
          <w:lang w:val="en-US" w:eastAsia="x-none"/>
        </w:rPr>
        <w:t xml:space="preserve">For description of bgid parameter refer to description of parameters in request </w:t>
      </w:r>
      <w:r>
        <w:rPr>
          <w:lang w:val="en-US" w:eastAsia="x-none"/>
        </w:rPr>
        <w:t>URI</w:t>
      </w:r>
      <w:r w:rsidRPr="002F3D10">
        <w:rPr>
          <w:lang w:val="en-US" w:eastAsia="x-none"/>
        </w:rPr>
        <w:t xml:space="preserve"> in chapter </w:t>
      </w:r>
      <w:r w:rsidR="00845B32">
        <w:rPr>
          <w:lang w:val="en-US" w:eastAsia="x-none"/>
        </w:rPr>
        <w:fldChar w:fldCharType="begin"/>
      </w:r>
      <w:r w:rsidR="00845B32">
        <w:rPr>
          <w:lang w:val="en-US" w:eastAsia="x-none"/>
        </w:rPr>
        <w:instrText xml:space="preserve"> REF _Ref444866545 \r \h </w:instrText>
      </w:r>
      <w:r w:rsidR="00845B32">
        <w:rPr>
          <w:lang w:val="en-US" w:eastAsia="x-none"/>
        </w:rPr>
      </w:r>
      <w:r w:rsidR="00845B32">
        <w:rPr>
          <w:lang w:val="en-US" w:eastAsia="x-none"/>
        </w:rPr>
        <w:fldChar w:fldCharType="separate"/>
      </w:r>
      <w:r w:rsidR="00845B32">
        <w:rPr>
          <w:lang w:val="en-US" w:eastAsia="x-none"/>
        </w:rPr>
        <w:t>3.1.1</w:t>
      </w:r>
      <w:r w:rsidR="00845B32">
        <w:rPr>
          <w:lang w:val="en-US" w:eastAsia="x-none"/>
        </w:rPr>
        <w:fldChar w:fldCharType="end"/>
      </w:r>
      <w:r w:rsidR="00845B32">
        <w:rPr>
          <w:lang w:val="en-US" w:eastAsia="x-none"/>
        </w:rPr>
        <w:t>.</w:t>
      </w:r>
    </w:p>
    <w:p w14:paraId="5A44D2C7" w14:textId="77777777" w:rsidR="00700CF7" w:rsidRPr="002F3D10" w:rsidRDefault="00700CF7" w:rsidP="00700CF7">
      <w:pPr>
        <w:rPr>
          <w:lang w:val="en-US" w:eastAsia="x-none"/>
        </w:rPr>
      </w:pPr>
    </w:p>
    <w:p w14:paraId="1D571082" w14:textId="77777777" w:rsidR="00700CF7" w:rsidRPr="002F3D10" w:rsidRDefault="00700CF7" w:rsidP="00700CF7">
      <w:pPr>
        <w:rPr>
          <w:lang w:val="en-US" w:eastAsia="x-none"/>
        </w:rPr>
      </w:pPr>
      <w:r w:rsidRPr="002F3D10">
        <w:rPr>
          <w:lang w:val="en-US" w:eastAsia="x-none"/>
        </w:rPr>
        <w:t>Request Example</w:t>
      </w:r>
    </w:p>
    <w:p w14:paraId="30211A81" w14:textId="77777777" w:rsidR="00700CF7" w:rsidRPr="002F3D10" w:rsidRDefault="00700CF7" w:rsidP="00700CF7">
      <w:pPr>
        <w:rPr>
          <w:lang w:val="en-US" w:eastAsia="x-none"/>
        </w:rPr>
      </w:pPr>
    </w:p>
    <w:p w14:paraId="01028116" w14:textId="28082902" w:rsidR="00700CF7" w:rsidRPr="002F3D10" w:rsidRDefault="00700CF7" w:rsidP="00700CF7">
      <w:pPr>
        <w:ind w:firstLine="708"/>
        <w:rPr>
          <w:lang w:val="en-US" w:eastAsia="x-none"/>
        </w:rPr>
      </w:pPr>
      <w:r w:rsidRPr="002F3D10">
        <w:rPr>
          <w:lang w:val="en-US" w:eastAsia="x-none"/>
        </w:rPr>
        <w:t>DELETE http://</w:t>
      </w:r>
      <w:r w:rsidR="003A17E2">
        <w:rPr>
          <w:lang w:val="en-US" w:eastAsia="x-none"/>
        </w:rPr>
        <w:t>prov.server.net/</w:t>
      </w:r>
      <w:r w:rsidRPr="002F3D10">
        <w:rPr>
          <w:lang w:val="en-US" w:eastAsia="x-none"/>
        </w:rPr>
        <w:t>sa/rest/v1/prov/bgs/12</w:t>
      </w:r>
    </w:p>
    <w:p w14:paraId="581EE1A3" w14:textId="77777777" w:rsidR="00700CF7" w:rsidRPr="002F3D10" w:rsidRDefault="00700CF7" w:rsidP="00700CF7">
      <w:pPr>
        <w:rPr>
          <w:lang w:val="en-US" w:eastAsia="x-none"/>
        </w:rPr>
      </w:pPr>
    </w:p>
    <w:p w14:paraId="33C31058" w14:textId="77777777" w:rsidR="00700CF7" w:rsidRPr="002F3D10" w:rsidRDefault="00700CF7" w:rsidP="00700CF7">
      <w:pPr>
        <w:rPr>
          <w:lang w:val="en-US" w:eastAsia="x-none"/>
        </w:rPr>
      </w:pPr>
    </w:p>
    <w:p w14:paraId="5D56D503" w14:textId="77777777" w:rsidR="00700CF7" w:rsidRPr="002F3D10" w:rsidRDefault="00700CF7" w:rsidP="00700CF7">
      <w:pPr>
        <w:rPr>
          <w:b/>
          <w:lang w:val="en-US" w:eastAsia="x-none"/>
        </w:rPr>
      </w:pPr>
      <w:r w:rsidRPr="002F3D10">
        <w:rPr>
          <w:b/>
          <w:lang w:val="en-US" w:eastAsia="x-none"/>
        </w:rPr>
        <w:t>Response</w:t>
      </w:r>
    </w:p>
    <w:p w14:paraId="6736B425" w14:textId="77777777" w:rsidR="00700CF7" w:rsidRPr="002F3D10" w:rsidRDefault="00700CF7" w:rsidP="00700CF7">
      <w:pPr>
        <w:rPr>
          <w:lang w:val="en-US" w:eastAsia="x-none"/>
        </w:rPr>
      </w:pPr>
    </w:p>
    <w:p w14:paraId="38A9EA66" w14:textId="47E91189" w:rsidR="00700CF7" w:rsidRDefault="00700CF7" w:rsidP="00700CF7">
      <w:pPr>
        <w:rPr>
          <w:lang w:val="en-US" w:eastAsia="x-none"/>
        </w:rPr>
      </w:pPr>
      <w:r w:rsidRPr="002F3D10">
        <w:rPr>
          <w:lang w:val="en-US" w:eastAsia="x-none"/>
        </w:rPr>
        <w:t xml:space="preserve">In case of successful delete of a BG 200 OK </w:t>
      </w:r>
      <w:r w:rsidRPr="00782739">
        <w:rPr>
          <w:lang w:val="en-US" w:eastAsia="x-none"/>
        </w:rPr>
        <w:t>is returned</w:t>
      </w:r>
      <w:r w:rsidR="00782739" w:rsidRPr="00782739">
        <w:rPr>
          <w:lang w:val="en-US" w:eastAsia="x-none"/>
        </w:rPr>
        <w:t>.</w:t>
      </w:r>
    </w:p>
    <w:p w14:paraId="6B7BD849" w14:textId="77777777" w:rsidR="00782739" w:rsidRDefault="00782739" w:rsidP="00700CF7">
      <w:pPr>
        <w:rPr>
          <w:lang w:val="en-US" w:eastAsia="x-none"/>
        </w:rPr>
      </w:pPr>
    </w:p>
    <w:p w14:paraId="092559BD" w14:textId="3A8B80DE" w:rsidR="00782739" w:rsidRDefault="00782739" w:rsidP="00700CF7">
      <w:pPr>
        <w:rPr>
          <w:lang w:val="en-US" w:eastAsia="x-none"/>
        </w:rPr>
      </w:pPr>
      <w:r>
        <w:rPr>
          <w:lang w:val="en-US" w:eastAsia="x-none"/>
        </w:rPr>
        <w:t>Response example:</w:t>
      </w:r>
    </w:p>
    <w:p w14:paraId="78F06CD1" w14:textId="77777777" w:rsidR="00782739" w:rsidRDefault="00782739" w:rsidP="00700CF7">
      <w:pPr>
        <w:rPr>
          <w:lang w:val="en-US" w:eastAsia="x-none"/>
        </w:rPr>
      </w:pPr>
    </w:p>
    <w:p w14:paraId="74713ECA" w14:textId="77777777" w:rsidR="00782739" w:rsidRPr="00782739" w:rsidRDefault="00782739" w:rsidP="00782739">
      <w:pPr>
        <w:pStyle w:val="Code0"/>
        <w:rPr>
          <w:lang w:val="en-US"/>
        </w:rPr>
      </w:pPr>
      <w:r w:rsidRPr="00782739">
        <w:rPr>
          <w:lang w:val="en-US"/>
        </w:rPr>
        <w:t>{</w:t>
      </w:r>
    </w:p>
    <w:p w14:paraId="3782C644" w14:textId="77777777" w:rsidR="00782739" w:rsidRPr="00782739" w:rsidRDefault="00782739" w:rsidP="00782739">
      <w:pPr>
        <w:pStyle w:val="Code0"/>
        <w:ind w:left="1416"/>
        <w:rPr>
          <w:lang w:val="en-US"/>
        </w:rPr>
      </w:pPr>
      <w:r w:rsidRPr="00782739">
        <w:rPr>
          <w:lang w:val="en-US"/>
        </w:rPr>
        <w:t>"code": 200,</w:t>
      </w:r>
    </w:p>
    <w:p w14:paraId="2EFCF459" w14:textId="77777777" w:rsidR="00782739" w:rsidRPr="00782739" w:rsidRDefault="00782739" w:rsidP="00782739">
      <w:pPr>
        <w:pStyle w:val="Code0"/>
        <w:ind w:left="1416"/>
        <w:rPr>
          <w:lang w:val="en-US"/>
        </w:rPr>
      </w:pPr>
      <w:r w:rsidRPr="00782739">
        <w:rPr>
          <w:lang w:val="en-US"/>
        </w:rPr>
        <w:t>"msg": "Business group with id: 47 successfully deleted!"</w:t>
      </w:r>
    </w:p>
    <w:p w14:paraId="14DB90B4" w14:textId="3936C569" w:rsidR="00782739" w:rsidRPr="002F3D10" w:rsidRDefault="00782739" w:rsidP="00782739">
      <w:pPr>
        <w:pStyle w:val="Code0"/>
        <w:rPr>
          <w:lang w:val="en-US"/>
        </w:rPr>
      </w:pPr>
      <w:r w:rsidRPr="00782739">
        <w:rPr>
          <w:lang w:val="en-US"/>
        </w:rPr>
        <w:t>}</w:t>
      </w:r>
    </w:p>
    <w:p w14:paraId="699227AA" w14:textId="77777777" w:rsidR="00700CF7" w:rsidRDefault="00700CF7" w:rsidP="00700CF7">
      <w:pPr>
        <w:rPr>
          <w:lang w:val="en-US" w:eastAsia="x-none"/>
        </w:rPr>
      </w:pPr>
    </w:p>
    <w:p w14:paraId="27089214" w14:textId="77777777" w:rsidR="00700CF7" w:rsidRDefault="00700CF7" w:rsidP="00B34E80">
      <w:pPr>
        <w:pStyle w:val="Heading3"/>
        <w:numPr>
          <w:ilvl w:val="2"/>
          <w:numId w:val="14"/>
        </w:numPr>
        <w:rPr>
          <w:lang w:val="en-US"/>
        </w:rPr>
      </w:pPr>
      <w:bookmarkStart w:id="37" w:name="_Toc461621613"/>
      <w:bookmarkStart w:id="38" w:name="_Toc473185610"/>
      <w:r>
        <w:rPr>
          <w:lang w:val="en-US"/>
        </w:rPr>
        <w:t>Get list of BGs</w:t>
      </w:r>
      <w:bookmarkEnd w:id="37"/>
      <w:bookmarkEnd w:id="38"/>
    </w:p>
    <w:p w14:paraId="0ED8E3A2" w14:textId="77777777" w:rsidR="00700CF7" w:rsidRDefault="00700CF7" w:rsidP="00700CF7">
      <w:pPr>
        <w:rPr>
          <w:lang w:val="en-US" w:eastAsia="x-none"/>
        </w:rPr>
      </w:pPr>
      <w:r>
        <w:rPr>
          <w:lang w:val="en-US" w:eastAsia="x-none"/>
        </w:rPr>
        <w:lastRenderedPageBreak/>
        <w:t xml:space="preserve">Operation returns list of BGs that already exist in system. </w:t>
      </w:r>
    </w:p>
    <w:p w14:paraId="31A17394" w14:textId="77777777" w:rsidR="00700CF7" w:rsidRDefault="00700CF7" w:rsidP="00700CF7">
      <w:pPr>
        <w:rPr>
          <w:lang w:val="en-US" w:eastAsia="x-none"/>
        </w:rPr>
      </w:pPr>
    </w:p>
    <w:p w14:paraId="19DBB14F" w14:textId="77777777" w:rsidR="00700CF7" w:rsidRDefault="00700CF7" w:rsidP="00700CF7">
      <w:pPr>
        <w:rPr>
          <w:b/>
          <w:lang w:val="en-US" w:eastAsia="x-none"/>
        </w:rPr>
      </w:pPr>
      <w:r>
        <w:rPr>
          <w:b/>
          <w:lang w:val="en-US" w:eastAsia="x-none"/>
        </w:rPr>
        <w:t>Request</w:t>
      </w:r>
    </w:p>
    <w:p w14:paraId="1C2DF48D" w14:textId="77777777" w:rsidR="00700CF7" w:rsidRDefault="00700CF7" w:rsidP="00700CF7">
      <w:pPr>
        <w:rPr>
          <w:lang w:val="en-US" w:eastAsia="x-none"/>
        </w:rPr>
      </w:pPr>
    </w:p>
    <w:p w14:paraId="2A0B7853" w14:textId="77777777" w:rsidR="00700CF7" w:rsidRDefault="00700CF7" w:rsidP="00700CF7">
      <w:pPr>
        <w:rPr>
          <w:lang w:val="en-US"/>
        </w:rPr>
      </w:pPr>
      <w:r>
        <w:rPr>
          <w:lang w:val="en-US"/>
        </w:rPr>
        <w:t>Resource URI:</w:t>
      </w:r>
    </w:p>
    <w:p w14:paraId="1513DD59" w14:textId="77777777" w:rsidR="00700CF7" w:rsidRDefault="00700CF7" w:rsidP="00700CF7">
      <w:pPr>
        <w:rPr>
          <w:lang w:val="en-US" w:eastAsia="x-none"/>
        </w:rPr>
      </w:pPr>
    </w:p>
    <w:p w14:paraId="361F66F7" w14:textId="77777777" w:rsidR="00700CF7" w:rsidRDefault="00700CF7" w:rsidP="00700CF7">
      <w:pPr>
        <w:ind w:firstLine="708"/>
        <w:rPr>
          <w:b/>
          <w:lang w:val="en-US" w:eastAsia="x-none"/>
        </w:rPr>
      </w:pPr>
      <w:r>
        <w:rPr>
          <w:b/>
          <w:lang w:val="en-US" w:eastAsia="x-none"/>
        </w:rPr>
        <w:t>GET http://&lt;hostname&gt;/sa/rest/v1/prov/bgs</w:t>
      </w:r>
    </w:p>
    <w:p w14:paraId="6DBDDE14" w14:textId="77777777" w:rsidR="00700CF7" w:rsidRDefault="00700CF7" w:rsidP="00700CF7">
      <w:pPr>
        <w:rPr>
          <w:lang w:val="en-US" w:eastAsia="x-none"/>
        </w:rPr>
      </w:pPr>
    </w:p>
    <w:p w14:paraId="27FDA8FE" w14:textId="77777777" w:rsidR="00700CF7" w:rsidRDefault="00700CF7" w:rsidP="00700CF7">
      <w:pPr>
        <w:rPr>
          <w:lang w:val="en-US" w:eastAsia="x-none"/>
        </w:rPr>
      </w:pPr>
    </w:p>
    <w:p w14:paraId="4948D856" w14:textId="77777777" w:rsidR="00700CF7" w:rsidRDefault="00700CF7" w:rsidP="00700CF7">
      <w:pPr>
        <w:rPr>
          <w:lang w:val="en-US" w:eastAsia="x-none"/>
        </w:rPr>
      </w:pPr>
      <w:r>
        <w:rPr>
          <w:lang w:val="en-US" w:eastAsia="x-none"/>
        </w:rPr>
        <w:t>Request Example:</w:t>
      </w:r>
    </w:p>
    <w:p w14:paraId="0AA040B3" w14:textId="77777777" w:rsidR="00700CF7" w:rsidRDefault="00700CF7" w:rsidP="00700CF7">
      <w:pPr>
        <w:rPr>
          <w:lang w:val="en-US" w:eastAsia="x-none"/>
        </w:rPr>
      </w:pPr>
    </w:p>
    <w:p w14:paraId="40DEC441" w14:textId="6C5D60D0" w:rsidR="00700CF7" w:rsidRDefault="00700CF7" w:rsidP="00700CF7">
      <w:pPr>
        <w:ind w:firstLine="708"/>
        <w:rPr>
          <w:lang w:val="en-US"/>
        </w:rPr>
      </w:pPr>
      <w:r>
        <w:rPr>
          <w:lang w:val="en-US" w:eastAsia="x-none"/>
        </w:rPr>
        <w:t>GET http://</w:t>
      </w:r>
      <w:r w:rsidR="003A17E2">
        <w:rPr>
          <w:lang w:val="en-US" w:eastAsia="x-none"/>
        </w:rPr>
        <w:t>prov.server.net</w:t>
      </w:r>
      <w:r>
        <w:rPr>
          <w:lang w:val="en-US" w:eastAsia="x-none"/>
        </w:rPr>
        <w:t>/sa/rest/v1/prov/bgs</w:t>
      </w:r>
    </w:p>
    <w:p w14:paraId="3D1BD86A" w14:textId="77777777" w:rsidR="00700CF7" w:rsidRDefault="00700CF7" w:rsidP="00700CF7">
      <w:pPr>
        <w:rPr>
          <w:b/>
          <w:lang w:val="en-US" w:eastAsia="x-none"/>
        </w:rPr>
      </w:pPr>
    </w:p>
    <w:p w14:paraId="704A3C70" w14:textId="77777777" w:rsidR="00700CF7" w:rsidRDefault="00700CF7" w:rsidP="00700CF7">
      <w:pPr>
        <w:rPr>
          <w:b/>
          <w:lang w:val="en-US" w:eastAsia="x-none"/>
        </w:rPr>
      </w:pPr>
      <w:r>
        <w:rPr>
          <w:b/>
          <w:lang w:val="en-US" w:eastAsia="x-none"/>
        </w:rPr>
        <w:t>Response</w:t>
      </w:r>
    </w:p>
    <w:p w14:paraId="6AFD7E09" w14:textId="77777777" w:rsidR="00700CF7" w:rsidRDefault="00700CF7" w:rsidP="00700CF7">
      <w:pPr>
        <w:rPr>
          <w:lang w:val="en-US" w:eastAsia="x-none"/>
        </w:rPr>
      </w:pPr>
    </w:p>
    <w:p w14:paraId="19D90819" w14:textId="77777777" w:rsidR="00700CF7" w:rsidRDefault="00700CF7" w:rsidP="00700CF7">
      <w:pPr>
        <w:rPr>
          <w:lang w:val="en-US" w:eastAsia="x-none"/>
        </w:rPr>
      </w:pPr>
      <w:r>
        <w:rPr>
          <w:lang w:val="en-US" w:eastAsia="x-none"/>
        </w:rPr>
        <w:t xml:space="preserve">For description of response parameters refer to response description in chapter </w:t>
      </w:r>
      <w:r>
        <w:rPr>
          <w:lang w:val="en-US" w:eastAsia="x-none"/>
        </w:rPr>
        <w:fldChar w:fldCharType="begin"/>
      </w:r>
      <w:r>
        <w:rPr>
          <w:lang w:val="en-US" w:eastAsia="x-none"/>
        </w:rPr>
        <w:instrText xml:space="preserve"> REF _Ref444866545 \r \h </w:instrText>
      </w:r>
      <w:r>
        <w:rPr>
          <w:lang w:val="en-US" w:eastAsia="x-none"/>
        </w:rPr>
      </w:r>
      <w:r>
        <w:rPr>
          <w:lang w:val="en-US" w:eastAsia="x-none"/>
        </w:rPr>
        <w:fldChar w:fldCharType="separate"/>
      </w:r>
      <w:r>
        <w:rPr>
          <w:lang w:val="en-US" w:eastAsia="x-none"/>
        </w:rPr>
        <w:t>3.1.1</w:t>
      </w:r>
      <w:r>
        <w:rPr>
          <w:lang w:val="en-US" w:eastAsia="x-none"/>
        </w:rPr>
        <w:fldChar w:fldCharType="end"/>
      </w:r>
      <w:r>
        <w:rPr>
          <w:lang w:val="en-US" w:eastAsia="x-none"/>
        </w:rPr>
        <w:t>.</w:t>
      </w:r>
    </w:p>
    <w:p w14:paraId="36185F0E" w14:textId="77777777" w:rsidR="00700CF7" w:rsidRDefault="00700CF7" w:rsidP="00700CF7">
      <w:pPr>
        <w:rPr>
          <w:lang w:val="en-US" w:eastAsia="x-none"/>
        </w:rPr>
      </w:pPr>
    </w:p>
    <w:p w14:paraId="600369DC" w14:textId="77777777" w:rsidR="00700CF7" w:rsidRDefault="00700CF7" w:rsidP="00700CF7">
      <w:pPr>
        <w:rPr>
          <w:lang w:val="en-US" w:eastAsia="x-none"/>
        </w:rPr>
      </w:pPr>
      <w:r>
        <w:rPr>
          <w:lang w:val="en-US" w:eastAsia="x-none"/>
        </w:rPr>
        <w:t>Response example:</w:t>
      </w:r>
    </w:p>
    <w:p w14:paraId="7E010B96" w14:textId="77777777" w:rsidR="00700CF7" w:rsidRDefault="00700CF7" w:rsidP="00700CF7">
      <w:pPr>
        <w:rPr>
          <w:lang w:val="en-US" w:eastAsia="x-none"/>
        </w:rPr>
      </w:pPr>
    </w:p>
    <w:p w14:paraId="09268490" w14:textId="77777777" w:rsidR="00700CF7" w:rsidRDefault="00700CF7" w:rsidP="00700CF7">
      <w:pPr>
        <w:ind w:left="708"/>
        <w:rPr>
          <w:lang w:val="en-US" w:eastAsia="x-none"/>
        </w:rPr>
      </w:pPr>
      <w:r>
        <w:rPr>
          <w:lang w:val="en-US" w:eastAsia="x-none"/>
        </w:rPr>
        <w:t>200 OK</w:t>
      </w:r>
    </w:p>
    <w:p w14:paraId="25B84096" w14:textId="77777777" w:rsidR="00700CF7" w:rsidRDefault="00700CF7" w:rsidP="00700CF7">
      <w:pPr>
        <w:ind w:left="708"/>
        <w:rPr>
          <w:lang w:val="en-US" w:eastAsia="x-none"/>
        </w:rPr>
      </w:pPr>
    </w:p>
    <w:p w14:paraId="28927DC8" w14:textId="77777777" w:rsidR="00700CF7" w:rsidRDefault="00700CF7" w:rsidP="00700CF7">
      <w:pPr>
        <w:ind w:left="708"/>
        <w:rPr>
          <w:lang w:val="en-US" w:eastAsia="x-none"/>
        </w:rPr>
      </w:pPr>
      <w:r>
        <w:rPr>
          <w:lang w:val="en-US" w:eastAsia="x-none"/>
        </w:rPr>
        <w:t>Body:</w:t>
      </w:r>
    </w:p>
    <w:p w14:paraId="16F0197B" w14:textId="77777777" w:rsidR="00700CF7" w:rsidRDefault="00700CF7" w:rsidP="00782739">
      <w:pPr>
        <w:pStyle w:val="Code0"/>
        <w:rPr>
          <w:lang w:val="en-US"/>
        </w:rPr>
      </w:pPr>
      <w:r>
        <w:rPr>
          <w:lang w:val="en-US"/>
        </w:rPr>
        <w:t>{</w:t>
      </w:r>
    </w:p>
    <w:p w14:paraId="140E4387" w14:textId="77777777" w:rsidR="00700CF7" w:rsidRDefault="00700CF7" w:rsidP="00782739">
      <w:pPr>
        <w:pStyle w:val="Code0"/>
        <w:rPr>
          <w:lang w:val="en-US"/>
        </w:rPr>
      </w:pPr>
      <w:r>
        <w:rPr>
          <w:lang w:val="en-US"/>
        </w:rPr>
        <w:t xml:space="preserve">    "bgs": [</w:t>
      </w:r>
    </w:p>
    <w:p w14:paraId="02413C3B" w14:textId="77777777" w:rsidR="00700CF7" w:rsidRDefault="00700CF7" w:rsidP="00782739">
      <w:pPr>
        <w:pStyle w:val="Code0"/>
        <w:rPr>
          <w:lang w:val="en-US"/>
        </w:rPr>
      </w:pPr>
      <w:r>
        <w:rPr>
          <w:lang w:val="en-US"/>
        </w:rPr>
        <w:t xml:space="preserve">        { </w:t>
      </w:r>
    </w:p>
    <w:p w14:paraId="1BB06107" w14:textId="77777777" w:rsidR="00700CF7" w:rsidRDefault="00700CF7" w:rsidP="00782739">
      <w:pPr>
        <w:pStyle w:val="Code0"/>
        <w:rPr>
          <w:lang w:val="en-US"/>
        </w:rPr>
      </w:pPr>
      <w:r>
        <w:rPr>
          <w:lang w:val="en-US"/>
        </w:rPr>
        <w:t xml:space="preserve">            “id” : 12, </w:t>
      </w:r>
    </w:p>
    <w:p w14:paraId="588708DC" w14:textId="77777777" w:rsidR="00700CF7" w:rsidRDefault="00700CF7" w:rsidP="00782739">
      <w:pPr>
        <w:pStyle w:val="Code0"/>
        <w:rPr>
          <w:lang w:val="en-US"/>
        </w:rPr>
      </w:pPr>
      <w:r>
        <w:rPr>
          <w:lang w:val="en-US"/>
        </w:rPr>
        <w:t xml:space="preserve">            “name” : “CompanyA”,</w:t>
      </w:r>
    </w:p>
    <w:p w14:paraId="4F6BBD0F" w14:textId="77777777" w:rsidR="00700CF7" w:rsidRDefault="00700CF7" w:rsidP="00782739">
      <w:pPr>
        <w:pStyle w:val="Code0"/>
        <w:rPr>
          <w:lang w:val="en-US"/>
        </w:rPr>
      </w:pPr>
      <w:r>
        <w:rPr>
          <w:lang w:val="en-US"/>
        </w:rPr>
        <w:t xml:space="preserve">            “centrexNumberLength” : 3,</w:t>
      </w:r>
    </w:p>
    <w:p w14:paraId="7340B9D2" w14:textId="77777777" w:rsidR="00700CF7" w:rsidRDefault="00700CF7" w:rsidP="00782739">
      <w:pPr>
        <w:pStyle w:val="Code0"/>
        <w:rPr>
          <w:lang w:val="en-US"/>
        </w:rPr>
      </w:pPr>
      <w:r>
        <w:rPr>
          <w:lang w:val="en-US"/>
        </w:rPr>
        <w:t xml:space="preserve">            “externalID” : ”987”</w:t>
      </w:r>
    </w:p>
    <w:p w14:paraId="0A7BB16B" w14:textId="27E14ABF" w:rsidR="008A7E7D" w:rsidRPr="001419C7" w:rsidRDefault="008A7E7D" w:rsidP="00782739">
      <w:pPr>
        <w:pStyle w:val="Code0"/>
        <w:ind w:left="2124"/>
        <w:rPr>
          <w:i/>
          <w:lang w:val="en-US"/>
        </w:rPr>
      </w:pPr>
      <w:r w:rsidRPr="001419C7">
        <w:rPr>
          <w:i/>
          <w:lang w:val="en-US"/>
        </w:rPr>
        <w:t>“softphoneLicMobile” : null,</w:t>
      </w:r>
    </w:p>
    <w:p w14:paraId="1EF13FAB" w14:textId="4652170F" w:rsidR="008A7E7D" w:rsidRDefault="008A7E7D" w:rsidP="00782739">
      <w:pPr>
        <w:pStyle w:val="Code0"/>
        <w:ind w:left="2124"/>
        <w:rPr>
          <w:lang w:val="en-US"/>
        </w:rPr>
      </w:pPr>
      <w:r w:rsidRPr="001419C7">
        <w:rPr>
          <w:i/>
          <w:lang w:val="en-US"/>
        </w:rPr>
        <w:t>“softphoneLicDesktop” : null</w:t>
      </w:r>
    </w:p>
    <w:p w14:paraId="1525912C" w14:textId="77777777" w:rsidR="00700CF7" w:rsidRDefault="00700CF7" w:rsidP="00782739">
      <w:pPr>
        <w:pStyle w:val="Code0"/>
        <w:rPr>
          <w:lang w:val="en-US"/>
        </w:rPr>
      </w:pPr>
      <w:r>
        <w:rPr>
          <w:lang w:val="en-US"/>
        </w:rPr>
        <w:t xml:space="preserve">        },</w:t>
      </w:r>
    </w:p>
    <w:p w14:paraId="5D3EFD67" w14:textId="77777777" w:rsidR="00700CF7" w:rsidRDefault="00700CF7" w:rsidP="00782739">
      <w:pPr>
        <w:pStyle w:val="Code0"/>
        <w:rPr>
          <w:lang w:val="en-US"/>
        </w:rPr>
      </w:pPr>
      <w:r>
        <w:rPr>
          <w:lang w:val="en-US"/>
        </w:rPr>
        <w:t xml:space="preserve">        { </w:t>
      </w:r>
    </w:p>
    <w:p w14:paraId="548C5001" w14:textId="77777777" w:rsidR="00700CF7" w:rsidRDefault="00700CF7" w:rsidP="00782739">
      <w:pPr>
        <w:pStyle w:val="Code0"/>
        <w:rPr>
          <w:lang w:val="en-US"/>
        </w:rPr>
      </w:pPr>
      <w:r>
        <w:rPr>
          <w:lang w:val="en-US"/>
        </w:rPr>
        <w:t xml:space="preserve">            “id” : 42, </w:t>
      </w:r>
    </w:p>
    <w:p w14:paraId="25E60C4F" w14:textId="77777777" w:rsidR="00700CF7" w:rsidRDefault="00700CF7" w:rsidP="00782739">
      <w:pPr>
        <w:pStyle w:val="Code0"/>
        <w:rPr>
          <w:lang w:val="en-US"/>
        </w:rPr>
      </w:pPr>
      <w:r>
        <w:rPr>
          <w:lang w:val="en-US"/>
        </w:rPr>
        <w:t xml:space="preserve">            “name” : “CompanyF”,</w:t>
      </w:r>
    </w:p>
    <w:p w14:paraId="0572F34B" w14:textId="77777777" w:rsidR="00700CF7" w:rsidRDefault="00700CF7" w:rsidP="00782739">
      <w:pPr>
        <w:pStyle w:val="Code0"/>
        <w:rPr>
          <w:lang w:val="en-US"/>
        </w:rPr>
      </w:pPr>
      <w:r>
        <w:rPr>
          <w:lang w:val="en-US"/>
        </w:rPr>
        <w:t xml:space="preserve">            “centrexNumberLength” : 5,</w:t>
      </w:r>
    </w:p>
    <w:p w14:paraId="25EC2764" w14:textId="77777777" w:rsidR="00700CF7" w:rsidRDefault="00700CF7" w:rsidP="00782739">
      <w:pPr>
        <w:pStyle w:val="Code0"/>
        <w:rPr>
          <w:lang w:val="en-US"/>
        </w:rPr>
      </w:pPr>
      <w:r>
        <w:rPr>
          <w:lang w:val="en-US"/>
        </w:rPr>
        <w:t xml:space="preserve">            “externalID” : null</w:t>
      </w:r>
    </w:p>
    <w:p w14:paraId="0544E582" w14:textId="77777777" w:rsidR="008A7E7D" w:rsidRPr="001419C7" w:rsidRDefault="008A7E7D" w:rsidP="00782739">
      <w:pPr>
        <w:pStyle w:val="Code0"/>
        <w:ind w:left="2124"/>
        <w:rPr>
          <w:i/>
          <w:lang w:val="en-US"/>
        </w:rPr>
      </w:pPr>
      <w:r w:rsidRPr="001419C7">
        <w:rPr>
          <w:i/>
          <w:lang w:val="en-US"/>
        </w:rPr>
        <w:t>“softphoneLicMobile” : null,</w:t>
      </w:r>
    </w:p>
    <w:p w14:paraId="3F256C4A" w14:textId="77777777" w:rsidR="008A7E7D" w:rsidRDefault="008A7E7D" w:rsidP="00782739">
      <w:pPr>
        <w:pStyle w:val="Code0"/>
        <w:ind w:left="2124"/>
        <w:rPr>
          <w:lang w:val="en-US"/>
        </w:rPr>
      </w:pPr>
      <w:r w:rsidRPr="001419C7">
        <w:rPr>
          <w:i/>
          <w:lang w:val="en-US"/>
        </w:rPr>
        <w:t>“softphoneLicDesktop” : null</w:t>
      </w:r>
    </w:p>
    <w:p w14:paraId="74809E46" w14:textId="77777777" w:rsidR="008A7E7D" w:rsidRDefault="008A7E7D" w:rsidP="00782739">
      <w:pPr>
        <w:pStyle w:val="Code0"/>
        <w:rPr>
          <w:lang w:val="en-US"/>
        </w:rPr>
      </w:pPr>
    </w:p>
    <w:p w14:paraId="6FAFE212" w14:textId="77777777" w:rsidR="00700CF7" w:rsidRDefault="00700CF7" w:rsidP="00782739">
      <w:pPr>
        <w:pStyle w:val="Code0"/>
        <w:rPr>
          <w:lang w:val="en-US"/>
        </w:rPr>
      </w:pPr>
      <w:r>
        <w:rPr>
          <w:lang w:val="en-US"/>
        </w:rPr>
        <w:t xml:space="preserve">        },</w:t>
      </w:r>
    </w:p>
    <w:p w14:paraId="4980B5F7" w14:textId="77777777" w:rsidR="00700CF7" w:rsidRDefault="00700CF7" w:rsidP="00782739">
      <w:pPr>
        <w:pStyle w:val="Code0"/>
        <w:rPr>
          <w:lang w:val="en-US"/>
        </w:rPr>
      </w:pPr>
      <w:r>
        <w:rPr>
          <w:lang w:val="en-US"/>
        </w:rPr>
        <w:t xml:space="preserve">        ...</w:t>
      </w:r>
    </w:p>
    <w:p w14:paraId="69D18E15" w14:textId="77777777" w:rsidR="00700CF7" w:rsidRDefault="00700CF7" w:rsidP="00782739">
      <w:pPr>
        <w:pStyle w:val="Code0"/>
        <w:rPr>
          <w:lang w:val="en-US"/>
        </w:rPr>
      </w:pPr>
      <w:r>
        <w:rPr>
          <w:lang w:val="en-US"/>
        </w:rPr>
        <w:t xml:space="preserve">    ]</w:t>
      </w:r>
    </w:p>
    <w:p w14:paraId="2744B52A" w14:textId="77777777" w:rsidR="00700CF7" w:rsidRDefault="00700CF7" w:rsidP="00782739">
      <w:pPr>
        <w:pStyle w:val="Code0"/>
        <w:rPr>
          <w:ins w:id="39" w:author="Stok Bojan" w:date="2016-11-03T12:38:00Z"/>
          <w:lang w:val="en-US"/>
        </w:rPr>
      </w:pPr>
      <w:r>
        <w:rPr>
          <w:lang w:val="en-US"/>
        </w:rPr>
        <w:t>}</w:t>
      </w:r>
    </w:p>
    <w:p w14:paraId="11E6D790" w14:textId="77777777" w:rsidR="00700CF7" w:rsidRDefault="00700CF7" w:rsidP="00700CF7">
      <w:pPr>
        <w:rPr>
          <w:ins w:id="40" w:author="Stok Bojan" w:date="2016-11-03T12:38:00Z"/>
          <w:lang w:val="en-US"/>
        </w:rPr>
      </w:pPr>
    </w:p>
    <w:p w14:paraId="5FE877D7" w14:textId="77777777" w:rsidR="00700CF7" w:rsidRDefault="00700CF7" w:rsidP="00700CF7">
      <w:pPr>
        <w:rPr>
          <w:ins w:id="41" w:author="Stok Bojan" w:date="2016-11-03T12:38:00Z"/>
          <w:lang w:val="en-US"/>
        </w:rPr>
      </w:pPr>
    </w:p>
    <w:p w14:paraId="744A6CB6" w14:textId="77777777" w:rsidR="00700CF7" w:rsidRPr="002F3D10" w:rsidRDefault="00700CF7" w:rsidP="00700CF7">
      <w:pPr>
        <w:rPr>
          <w:lang w:val="en-US" w:eastAsia="x-none"/>
        </w:rPr>
      </w:pPr>
      <w:r w:rsidRPr="002F3D10">
        <w:rPr>
          <w:lang w:val="en-US" w:eastAsia="x-none"/>
        </w:rPr>
        <w:br w:type="page"/>
      </w:r>
    </w:p>
    <w:p w14:paraId="66397AC0" w14:textId="77777777" w:rsidR="00700CF7" w:rsidRPr="002F3D10" w:rsidRDefault="00700CF7" w:rsidP="00700CF7">
      <w:pPr>
        <w:pStyle w:val="Heading2"/>
        <w:numPr>
          <w:ilvl w:val="1"/>
          <w:numId w:val="1"/>
        </w:numPr>
        <w:rPr>
          <w:lang w:val="en-US"/>
        </w:rPr>
      </w:pPr>
      <w:bookmarkStart w:id="42" w:name="_Toc447888197"/>
      <w:bookmarkStart w:id="43" w:name="_Toc473185611"/>
      <w:bookmarkEnd w:id="15"/>
      <w:bookmarkEnd w:id="16"/>
      <w:bookmarkEnd w:id="20"/>
      <w:r w:rsidRPr="002F3D10">
        <w:rPr>
          <w:lang w:val="en-US"/>
        </w:rPr>
        <w:lastRenderedPageBreak/>
        <w:t>Enterprise Admin (EA) management</w:t>
      </w:r>
      <w:bookmarkEnd w:id="42"/>
      <w:bookmarkEnd w:id="43"/>
    </w:p>
    <w:p w14:paraId="462702AC" w14:textId="3036D650" w:rsidR="00700CF7" w:rsidRPr="002F3D10" w:rsidRDefault="00736942" w:rsidP="00700CF7">
      <w:pPr>
        <w:rPr>
          <w:lang w:val="en-US"/>
        </w:rPr>
      </w:pPr>
      <w:r>
        <w:rPr>
          <w:lang w:val="en-US"/>
        </w:rPr>
        <w:t>A</w:t>
      </w:r>
      <w:r w:rsidR="00C9226B">
        <w:rPr>
          <w:lang w:val="en-US"/>
        </w:rPr>
        <w:t>pi</w:t>
      </w:r>
      <w:r w:rsidR="00700CF7" w:rsidRPr="002F3D10">
        <w:rPr>
          <w:lang w:val="en-US"/>
        </w:rPr>
        <w:t xml:space="preserve"> to manage </w:t>
      </w:r>
      <w:r w:rsidR="005F07DF">
        <w:rPr>
          <w:lang w:val="en-US"/>
        </w:rPr>
        <w:t>enterprise administrator (</w:t>
      </w:r>
      <w:r w:rsidR="00700CF7" w:rsidRPr="002F3D10">
        <w:rPr>
          <w:lang w:val="en-US"/>
        </w:rPr>
        <w:t>EA</w:t>
      </w:r>
      <w:r w:rsidR="005F07DF">
        <w:rPr>
          <w:lang w:val="en-US"/>
        </w:rPr>
        <w:t>)</w:t>
      </w:r>
      <w:r w:rsidR="00700CF7" w:rsidRPr="002F3D10">
        <w:rPr>
          <w:lang w:val="en-US"/>
        </w:rPr>
        <w:t xml:space="preserve"> for certain BG. Only one admin may exist per BG.</w:t>
      </w:r>
    </w:p>
    <w:p w14:paraId="619E620A" w14:textId="77777777" w:rsidR="00700CF7" w:rsidRPr="002F3D10" w:rsidRDefault="00700CF7" w:rsidP="00700CF7">
      <w:pPr>
        <w:rPr>
          <w:lang w:val="en-US"/>
        </w:rPr>
      </w:pPr>
      <w:r w:rsidRPr="002F3D10">
        <w:rPr>
          <w:lang w:val="en-US"/>
        </w:rPr>
        <w:t xml:space="preserve"> </w:t>
      </w:r>
    </w:p>
    <w:p w14:paraId="14240682" w14:textId="77777777" w:rsidR="00700CF7" w:rsidRPr="002F3D10" w:rsidRDefault="00700CF7" w:rsidP="00700CF7">
      <w:pPr>
        <w:rPr>
          <w:lang w:val="en-US"/>
        </w:rPr>
      </w:pPr>
      <w:r w:rsidRPr="002F3D10">
        <w:rPr>
          <w:lang w:val="en-US"/>
        </w:rPr>
        <w:t xml:space="preserve">Resource </w:t>
      </w:r>
      <w:r>
        <w:rPr>
          <w:lang w:val="en-US"/>
        </w:rPr>
        <w:t>URI</w:t>
      </w:r>
      <w:r w:rsidRPr="002F3D10">
        <w:rPr>
          <w:lang w:val="en-US"/>
        </w:rPr>
        <w:t>:</w:t>
      </w:r>
    </w:p>
    <w:p w14:paraId="451A59C8" w14:textId="77777777" w:rsidR="00700CF7" w:rsidRPr="002F3D10" w:rsidRDefault="00700CF7" w:rsidP="00700CF7">
      <w:pPr>
        <w:rPr>
          <w:lang w:val="en-US"/>
        </w:rPr>
      </w:pPr>
    </w:p>
    <w:p w14:paraId="1EF31C1C" w14:textId="77777777" w:rsidR="00700CF7" w:rsidRPr="002F3D10" w:rsidRDefault="00700CF7" w:rsidP="00700CF7">
      <w:pPr>
        <w:ind w:firstLine="708"/>
        <w:rPr>
          <w:b/>
          <w:lang w:val="en-US" w:eastAsia="x-none"/>
        </w:rPr>
      </w:pPr>
      <w:r w:rsidRPr="002F3D10">
        <w:rPr>
          <w:b/>
          <w:lang w:val="en-US" w:eastAsia="x-none"/>
        </w:rPr>
        <w:t>http://</w:t>
      </w:r>
      <w:r>
        <w:rPr>
          <w:b/>
          <w:lang w:val="en-US" w:eastAsia="x-none"/>
        </w:rPr>
        <w:t>&lt;hostname&gt;</w:t>
      </w:r>
      <w:r w:rsidRPr="002F3D10">
        <w:rPr>
          <w:b/>
          <w:lang w:val="en-US" w:eastAsia="x-none"/>
        </w:rPr>
        <w:t>/sa/rest/v1/prov/bgs/&lt;bgid&gt;/ea</w:t>
      </w:r>
    </w:p>
    <w:p w14:paraId="6F8A1877" w14:textId="77777777" w:rsidR="00700CF7" w:rsidRPr="002F3D10" w:rsidRDefault="00700CF7" w:rsidP="00700CF7">
      <w:pPr>
        <w:pStyle w:val="Heading3"/>
        <w:numPr>
          <w:ilvl w:val="2"/>
          <w:numId w:val="1"/>
        </w:numPr>
        <w:rPr>
          <w:lang w:val="en-US"/>
        </w:rPr>
      </w:pPr>
      <w:bookmarkStart w:id="44" w:name="_Ref444868247"/>
      <w:bookmarkStart w:id="45" w:name="_Ref444868442"/>
      <w:bookmarkStart w:id="46" w:name="_Toc447888198"/>
      <w:bookmarkStart w:id="47" w:name="_Toc473185612"/>
      <w:r w:rsidRPr="002F3D10">
        <w:rPr>
          <w:lang w:val="en-US"/>
        </w:rPr>
        <w:t>Create EA</w:t>
      </w:r>
      <w:bookmarkEnd w:id="44"/>
      <w:bookmarkEnd w:id="45"/>
      <w:bookmarkEnd w:id="46"/>
      <w:bookmarkEnd w:id="47"/>
    </w:p>
    <w:p w14:paraId="1FD97336" w14:textId="71CB48DB" w:rsidR="00700CF7" w:rsidRPr="002F3D10" w:rsidRDefault="00B14CFD" w:rsidP="00700CF7">
      <w:pPr>
        <w:rPr>
          <w:lang w:val="en-US" w:eastAsia="x-none"/>
        </w:rPr>
      </w:pPr>
      <w:r>
        <w:rPr>
          <w:lang w:val="en-US" w:eastAsia="x-none"/>
        </w:rPr>
        <w:t xml:space="preserve">It </w:t>
      </w:r>
      <w:r w:rsidR="00700CF7" w:rsidRPr="002F3D10">
        <w:rPr>
          <w:lang w:val="en-US" w:eastAsia="x-none"/>
        </w:rPr>
        <w:t xml:space="preserve">creates EA for provided BG. </w:t>
      </w:r>
      <w:r>
        <w:rPr>
          <w:lang w:val="en-US" w:eastAsia="x-none"/>
        </w:rPr>
        <w:t>Up</w:t>
      </w:r>
      <w:r w:rsidR="00BC522E">
        <w:rPr>
          <w:lang w:val="en-US" w:eastAsia="x-none"/>
        </w:rPr>
        <w:t>on success 200 OK is returned with parameters in response body.</w:t>
      </w:r>
    </w:p>
    <w:p w14:paraId="1E5979B1" w14:textId="11294760" w:rsidR="00700CF7" w:rsidRPr="002F3D10" w:rsidRDefault="00700CF7" w:rsidP="00700CF7">
      <w:pPr>
        <w:rPr>
          <w:lang w:val="en-US" w:eastAsia="x-none"/>
        </w:rPr>
      </w:pPr>
    </w:p>
    <w:p w14:paraId="699E4C5F" w14:textId="77777777" w:rsidR="00700CF7" w:rsidRPr="002F3D10" w:rsidRDefault="00700CF7" w:rsidP="00700CF7">
      <w:pPr>
        <w:rPr>
          <w:b/>
          <w:lang w:val="en-US" w:eastAsia="x-none"/>
        </w:rPr>
      </w:pPr>
      <w:r w:rsidRPr="002F3D10">
        <w:rPr>
          <w:b/>
          <w:lang w:val="en-US" w:eastAsia="x-none"/>
        </w:rPr>
        <w:t>Request</w:t>
      </w:r>
    </w:p>
    <w:p w14:paraId="78E4C6E1" w14:textId="77777777" w:rsidR="00700CF7" w:rsidRPr="002F3D10" w:rsidRDefault="00700CF7" w:rsidP="00700CF7">
      <w:pPr>
        <w:rPr>
          <w:b/>
          <w:lang w:val="en-US" w:eastAsia="x-none"/>
        </w:rPr>
      </w:pPr>
    </w:p>
    <w:p w14:paraId="7BAE94EE" w14:textId="77777777" w:rsidR="00700CF7" w:rsidRPr="002F3D10" w:rsidRDefault="00700CF7" w:rsidP="00700CF7">
      <w:pPr>
        <w:rPr>
          <w:lang w:val="en-US"/>
        </w:rPr>
      </w:pPr>
      <w:r w:rsidRPr="002F3D10">
        <w:rPr>
          <w:lang w:val="en-US"/>
        </w:rPr>
        <w:t xml:space="preserve">Resource </w:t>
      </w:r>
      <w:r>
        <w:rPr>
          <w:lang w:val="en-US"/>
        </w:rPr>
        <w:t>URI</w:t>
      </w:r>
      <w:r w:rsidRPr="002F3D10">
        <w:rPr>
          <w:lang w:val="en-US"/>
        </w:rPr>
        <w:t>:</w:t>
      </w:r>
    </w:p>
    <w:p w14:paraId="73945D94" w14:textId="77777777" w:rsidR="00700CF7" w:rsidRPr="002F3D10" w:rsidRDefault="00700CF7" w:rsidP="00700CF7">
      <w:pPr>
        <w:rPr>
          <w:lang w:val="en-US"/>
        </w:rPr>
      </w:pPr>
    </w:p>
    <w:p w14:paraId="1DD6DEFE" w14:textId="77777777" w:rsidR="00700CF7" w:rsidRPr="002F3D10" w:rsidRDefault="00700CF7" w:rsidP="00700CF7">
      <w:pPr>
        <w:ind w:firstLine="708"/>
        <w:rPr>
          <w:b/>
          <w:lang w:val="en-US" w:eastAsia="x-none"/>
        </w:rPr>
      </w:pPr>
      <w:r w:rsidRPr="002F3D10">
        <w:rPr>
          <w:b/>
          <w:lang w:val="en-US" w:eastAsia="x-none"/>
        </w:rPr>
        <w:t>POST http://</w:t>
      </w:r>
      <w:r>
        <w:rPr>
          <w:b/>
          <w:lang w:val="en-US" w:eastAsia="x-none"/>
        </w:rPr>
        <w:t>&lt;hostname&gt;</w:t>
      </w:r>
      <w:r w:rsidRPr="002F3D10">
        <w:rPr>
          <w:b/>
          <w:lang w:val="en-US" w:eastAsia="x-none"/>
        </w:rPr>
        <w:t>/sa/rest/v1/prov/bgs/&lt;bgid&gt;/ea</w:t>
      </w:r>
    </w:p>
    <w:p w14:paraId="57358339" w14:textId="77777777" w:rsidR="00700CF7" w:rsidRPr="002F3D10" w:rsidRDefault="00700CF7" w:rsidP="00700CF7">
      <w:pPr>
        <w:rPr>
          <w:b/>
          <w:lang w:val="en-US" w:eastAsia="x-none"/>
        </w:rPr>
      </w:pPr>
    </w:p>
    <w:p w14:paraId="3AF81074"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A75ECF" w:rsidRPr="002F3D10" w14:paraId="7E459082" w14:textId="77777777" w:rsidTr="00A75EC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99BF773" w14:textId="77777777" w:rsidR="00A75ECF" w:rsidRPr="002F3D10" w:rsidRDefault="00A75ECF" w:rsidP="008B6F48">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313C93E0" w14:textId="074D7905" w:rsidR="00A75ECF" w:rsidRPr="002F3D10" w:rsidRDefault="00A75ECF"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3619EDE8" w14:textId="6A1B37E7" w:rsidR="00A75ECF" w:rsidRPr="002F3D10" w:rsidRDefault="00A75ECF"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C8B7F2" w14:textId="77777777" w:rsidR="00A75ECF" w:rsidRPr="002F3D10" w:rsidRDefault="00A75ECF" w:rsidP="008B6F48">
            <w:pPr>
              <w:keepNext/>
              <w:rPr>
                <w:rFonts w:cs="Arial"/>
                <w:b/>
                <w:bCs/>
                <w:i/>
                <w:iCs/>
                <w:lang w:val="en-US"/>
              </w:rPr>
            </w:pPr>
            <w:r w:rsidRPr="002F3D10">
              <w:rPr>
                <w:b/>
                <w:bCs/>
                <w:i/>
                <w:iCs/>
                <w:lang w:val="en-US"/>
              </w:rPr>
              <w:t>Explanation</w:t>
            </w:r>
          </w:p>
        </w:tc>
      </w:tr>
      <w:tr w:rsidR="00A75ECF" w:rsidRPr="002F3D10" w14:paraId="18355BFA" w14:textId="77777777" w:rsidTr="00A75ECF">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4DC5C403" w14:textId="77777777" w:rsidR="00A75ECF" w:rsidRPr="002F3D10" w:rsidRDefault="00A75ECF" w:rsidP="008B6F48">
            <w:pPr>
              <w:keepNext/>
              <w:rPr>
                <w:rFonts w:ascii="Courier New" w:hAnsi="Courier New" w:cs="Courier New"/>
                <w:i/>
                <w:iCs/>
                <w:sz w:val="22"/>
                <w:szCs w:val="22"/>
                <w:lang w:val="en-US"/>
              </w:rPr>
            </w:pPr>
            <w:r w:rsidRPr="002F3D10">
              <w:rPr>
                <w:rFonts w:ascii="Courier New" w:hAnsi="Courier New" w:cs="Courier New"/>
                <w:i/>
                <w:iCs/>
                <w:lang w:val="en-US"/>
              </w:rPr>
              <w:t>bgid</w:t>
            </w:r>
          </w:p>
        </w:tc>
        <w:tc>
          <w:tcPr>
            <w:tcW w:w="1251" w:type="dxa"/>
            <w:tcBorders>
              <w:top w:val="single" w:sz="4" w:space="0" w:color="auto"/>
              <w:left w:val="single" w:sz="4" w:space="0" w:color="auto"/>
              <w:bottom w:val="single" w:sz="4" w:space="0" w:color="auto"/>
              <w:right w:val="single" w:sz="4" w:space="0" w:color="auto"/>
            </w:tcBorders>
          </w:tcPr>
          <w:p w14:paraId="6D54B4DD" w14:textId="42285BB4" w:rsidR="00A75ECF" w:rsidRPr="002F3D10" w:rsidRDefault="00A75ECF" w:rsidP="008B6F48">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35288911" w14:textId="7C01D4FC" w:rsidR="00A75ECF" w:rsidRPr="002F3D10" w:rsidRDefault="00A75ECF" w:rsidP="008B6F48">
            <w:pPr>
              <w:keepNext/>
              <w:rPr>
                <w:rFonts w:cs="Arial"/>
                <w:i/>
                <w:iCs/>
                <w:sz w:val="22"/>
                <w:szCs w:val="22"/>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1F20AC" w14:textId="77777777" w:rsidR="00A75ECF" w:rsidRPr="002F3D10" w:rsidRDefault="00A75ECF" w:rsidP="008B6F48">
            <w:pPr>
              <w:keepNext/>
              <w:rPr>
                <w:rFonts w:cs="Arial"/>
                <w:i/>
                <w:iCs/>
                <w:color w:val="auto"/>
                <w:sz w:val="22"/>
                <w:szCs w:val="22"/>
                <w:lang w:val="en-US"/>
              </w:rPr>
            </w:pPr>
            <w:r w:rsidRPr="002F3D10">
              <w:rPr>
                <w:color w:val="auto"/>
                <w:lang w:val="en-US"/>
              </w:rPr>
              <w:t>ID of a company (BG)</w:t>
            </w:r>
          </w:p>
        </w:tc>
      </w:tr>
    </w:tbl>
    <w:p w14:paraId="5216321A" w14:textId="77777777" w:rsidR="00700CF7" w:rsidRPr="002F3D10" w:rsidRDefault="00700CF7" w:rsidP="00700CF7">
      <w:pPr>
        <w:rPr>
          <w:lang w:val="en-US" w:eastAsia="x-none"/>
        </w:rPr>
      </w:pPr>
    </w:p>
    <w:p w14:paraId="388CF6B3" w14:textId="77777777" w:rsidR="00700CF7" w:rsidRPr="002F3D10" w:rsidRDefault="00700CF7" w:rsidP="00700CF7">
      <w:pPr>
        <w:rPr>
          <w:lang w:val="en-US" w:eastAsia="x-none"/>
        </w:rPr>
      </w:pPr>
      <w:r w:rsidRPr="002F3D10">
        <w:rPr>
          <w:lang w:val="en-US" w:eastAsia="x-none"/>
        </w:rPr>
        <w:t>Parameters in request body:</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A75ECF" w:rsidRPr="002F3D10" w14:paraId="6B4051D6" w14:textId="77777777" w:rsidTr="00A75EC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2E0F00C" w14:textId="77777777" w:rsidR="00A75ECF" w:rsidRPr="002F3D10" w:rsidRDefault="00A75ECF" w:rsidP="008B6F48">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23DB24A0" w14:textId="546A9B4F" w:rsidR="00A75ECF" w:rsidRPr="002F3D10" w:rsidRDefault="00A75ECF"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08B5E653" w14:textId="3439AE29" w:rsidR="00A75ECF" w:rsidRPr="002F3D10" w:rsidRDefault="00A75ECF"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551B958" w14:textId="77777777" w:rsidR="00A75ECF" w:rsidRPr="002F3D10" w:rsidRDefault="00A75ECF" w:rsidP="008B6F48">
            <w:pPr>
              <w:keepNext/>
              <w:rPr>
                <w:rFonts w:cs="Arial"/>
                <w:b/>
                <w:bCs/>
                <w:i/>
                <w:iCs/>
                <w:lang w:val="en-US"/>
              </w:rPr>
            </w:pPr>
            <w:r w:rsidRPr="002F3D10">
              <w:rPr>
                <w:b/>
                <w:bCs/>
                <w:i/>
                <w:iCs/>
                <w:lang w:val="en-US"/>
              </w:rPr>
              <w:t>Explanation</w:t>
            </w:r>
          </w:p>
        </w:tc>
      </w:tr>
      <w:tr w:rsidR="00A75ECF" w:rsidRPr="002F3D10" w14:paraId="6B1E80E0" w14:textId="77777777" w:rsidTr="00A75EC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1D907C06" w14:textId="77777777" w:rsidR="00A75ECF" w:rsidRPr="002F3D10" w:rsidRDefault="00A75ECF" w:rsidP="008B6F48">
            <w:pPr>
              <w:keepNext/>
              <w:rPr>
                <w:bCs/>
                <w:i/>
                <w:iCs/>
                <w:lang w:val="en-US"/>
              </w:rPr>
            </w:pPr>
            <w:r w:rsidRPr="002F3D10">
              <w:rPr>
                <w:bCs/>
                <w:i/>
                <w:iCs/>
                <w:lang w:val="en-US"/>
              </w:rPr>
              <w:t>username</w:t>
            </w:r>
          </w:p>
        </w:tc>
        <w:tc>
          <w:tcPr>
            <w:tcW w:w="1251" w:type="dxa"/>
            <w:tcBorders>
              <w:top w:val="single" w:sz="4" w:space="0" w:color="auto"/>
              <w:left w:val="single" w:sz="4" w:space="0" w:color="auto"/>
              <w:bottom w:val="single" w:sz="4" w:space="0" w:color="auto"/>
              <w:right w:val="single" w:sz="4" w:space="0" w:color="auto"/>
            </w:tcBorders>
          </w:tcPr>
          <w:p w14:paraId="3A00D1FE" w14:textId="18D50BFB" w:rsidR="00A75ECF" w:rsidRPr="002F3D10" w:rsidRDefault="00A75ECF" w:rsidP="008B6F48">
            <w:pPr>
              <w:keepNext/>
              <w:rPr>
                <w:bCs/>
                <w:iCs/>
                <w:lang w:val="en-US"/>
              </w:rPr>
            </w:pPr>
            <w:r>
              <w:rPr>
                <w:bCs/>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5DD4C125" w14:textId="2918DDC7" w:rsidR="00A75ECF" w:rsidRPr="002F3D10" w:rsidRDefault="00A75ECF" w:rsidP="008B6F48">
            <w:pPr>
              <w:keepNext/>
              <w:rPr>
                <w:bCs/>
                <w:iCs/>
                <w:lang w:val="en-US"/>
              </w:rPr>
            </w:pPr>
            <w:r w:rsidRPr="002F3D10">
              <w:rPr>
                <w:bCs/>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6028E6B" w14:textId="77777777" w:rsidR="00A75ECF" w:rsidRPr="002F3D10" w:rsidRDefault="00A75ECF" w:rsidP="008B6F48">
            <w:pPr>
              <w:keepNext/>
              <w:rPr>
                <w:bCs/>
                <w:iCs/>
                <w:lang w:val="en-US"/>
              </w:rPr>
            </w:pPr>
            <w:r w:rsidRPr="002F3D10">
              <w:rPr>
                <w:bCs/>
                <w:iCs/>
                <w:lang w:val="en-US"/>
              </w:rPr>
              <w:t>Username of the EA, which will be used as for login in to portal. Username must be unique on IBC system. Username can be either email, telephone number or any other unique value.</w:t>
            </w:r>
          </w:p>
        </w:tc>
      </w:tr>
      <w:tr w:rsidR="00A75ECF" w:rsidRPr="002F3D10" w14:paraId="01C23602" w14:textId="77777777" w:rsidTr="00A75ECF">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0C4301B2" w14:textId="77777777" w:rsidR="00A75ECF" w:rsidRPr="002F3D10" w:rsidRDefault="00A75ECF" w:rsidP="008B6F48">
            <w:pPr>
              <w:keepNext/>
              <w:rPr>
                <w:rFonts w:ascii="Courier New" w:hAnsi="Courier New" w:cs="Courier New"/>
                <w:i/>
                <w:iCs/>
                <w:sz w:val="22"/>
                <w:szCs w:val="22"/>
                <w:lang w:val="en-US"/>
              </w:rPr>
            </w:pPr>
            <w:r w:rsidRPr="002F3D10">
              <w:rPr>
                <w:rFonts w:ascii="Courier New" w:hAnsi="Courier New" w:cs="Courier New"/>
                <w:i/>
                <w:iCs/>
                <w:lang w:val="en-US"/>
              </w:rPr>
              <w:t>email</w:t>
            </w:r>
          </w:p>
        </w:tc>
        <w:tc>
          <w:tcPr>
            <w:tcW w:w="1251" w:type="dxa"/>
            <w:tcBorders>
              <w:top w:val="single" w:sz="4" w:space="0" w:color="auto"/>
              <w:left w:val="single" w:sz="4" w:space="0" w:color="auto"/>
              <w:bottom w:val="single" w:sz="4" w:space="0" w:color="auto"/>
              <w:right w:val="single" w:sz="4" w:space="0" w:color="auto"/>
            </w:tcBorders>
          </w:tcPr>
          <w:p w14:paraId="1CED1FDA" w14:textId="40394D56" w:rsidR="00A75ECF" w:rsidRPr="002F3D10" w:rsidRDefault="00A75ECF" w:rsidP="008B6F48">
            <w:pPr>
              <w:keepNext/>
              <w:rPr>
                <w:i/>
                <w:iCs/>
                <w:lang w:val="en-US"/>
              </w:rPr>
            </w:pPr>
            <w:r>
              <w:rPr>
                <w:i/>
                <w:iCs/>
                <w:lang w:val="en-US"/>
              </w:rPr>
              <w:t>yes</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2996CD21" w14:textId="4C84C7AD" w:rsidR="00A75ECF" w:rsidRPr="002F3D10" w:rsidRDefault="00A75ECF" w:rsidP="008B6F48">
            <w:pPr>
              <w:keepNext/>
              <w:rPr>
                <w:rFonts w:cs="Arial"/>
                <w:i/>
                <w:iCs/>
                <w:sz w:val="22"/>
                <w:szCs w:val="22"/>
                <w:lang w:val="en-US"/>
              </w:rPr>
            </w:pPr>
            <w:r w:rsidRPr="002F3D10">
              <w:rPr>
                <w:i/>
                <w:iCs/>
                <w:lang w:val="en-US"/>
              </w:rPr>
              <w:t>String</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19483266" w14:textId="77777777" w:rsidR="00A75ECF" w:rsidRPr="002F3D10" w:rsidRDefault="00A75ECF" w:rsidP="008B6F48">
            <w:pPr>
              <w:keepNext/>
              <w:rPr>
                <w:rFonts w:cs="Arial"/>
                <w:i/>
                <w:iCs/>
                <w:color w:val="auto"/>
                <w:sz w:val="22"/>
                <w:szCs w:val="22"/>
                <w:lang w:val="en-US"/>
              </w:rPr>
            </w:pPr>
            <w:r w:rsidRPr="002F3D10">
              <w:rPr>
                <w:color w:val="auto"/>
                <w:lang w:val="en-US"/>
              </w:rPr>
              <w:t>EA email</w:t>
            </w:r>
          </w:p>
        </w:tc>
      </w:tr>
      <w:tr w:rsidR="00A75ECF" w:rsidRPr="00010BD1" w14:paraId="6FC20596" w14:textId="77777777" w:rsidTr="00A75ECF">
        <w:tc>
          <w:tcPr>
            <w:tcW w:w="2395"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tcPr>
          <w:p w14:paraId="129E9660" w14:textId="2C0EF844" w:rsidR="00A75ECF" w:rsidRPr="00010BD1" w:rsidRDefault="00A75ECF" w:rsidP="008B6F48">
            <w:pPr>
              <w:keepNext/>
              <w:rPr>
                <w:rFonts w:ascii="Courier New" w:hAnsi="Courier New" w:cs="Courier New"/>
                <w:i/>
                <w:iCs/>
                <w:lang w:val="en-US"/>
              </w:rPr>
            </w:pPr>
            <w:r>
              <w:rPr>
                <w:rFonts w:ascii="Courier New" w:hAnsi="Courier New" w:cs="Courier New"/>
                <w:i/>
                <w:iCs/>
                <w:lang w:val="en-US"/>
              </w:rPr>
              <w:t>d</w:t>
            </w:r>
            <w:r w:rsidRPr="00010BD1">
              <w:rPr>
                <w:rFonts w:ascii="Courier New" w:hAnsi="Courier New" w:cs="Courier New"/>
                <w:i/>
                <w:iCs/>
                <w:lang w:val="en-US"/>
              </w:rPr>
              <w:t>n</w:t>
            </w:r>
            <w:r>
              <w:rPr>
                <w:rFonts w:ascii="Courier New" w:hAnsi="Courier New" w:cs="Courier New"/>
                <w:i/>
                <w:iCs/>
                <w:lang w:val="en-US"/>
              </w:rPr>
              <w:t>*</w:t>
            </w:r>
          </w:p>
        </w:tc>
        <w:tc>
          <w:tcPr>
            <w:tcW w:w="1251" w:type="dxa"/>
            <w:tcBorders>
              <w:top w:val="single" w:sz="4" w:space="0" w:color="auto"/>
              <w:left w:val="single" w:sz="4" w:space="0" w:color="auto"/>
              <w:bottom w:val="single" w:sz="4" w:space="0" w:color="auto"/>
              <w:right w:val="single" w:sz="4" w:space="0" w:color="auto"/>
            </w:tcBorders>
          </w:tcPr>
          <w:p w14:paraId="1E528D66" w14:textId="7158BC13" w:rsidR="00A75ECF" w:rsidRPr="00010BD1" w:rsidRDefault="00A75ECF" w:rsidP="008B6F48">
            <w:pPr>
              <w:keepNext/>
              <w:rPr>
                <w:i/>
                <w:iCs/>
                <w:lang w:val="en-US"/>
              </w:rPr>
            </w:pPr>
            <w:r>
              <w:rPr>
                <w:i/>
                <w:iCs/>
                <w:lang w:val="en-US"/>
              </w:rPr>
              <w:t>yes</w:t>
            </w:r>
          </w:p>
        </w:tc>
        <w:tc>
          <w:tcPr>
            <w:tcW w:w="1251"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18390522" w14:textId="4FEBA62B" w:rsidR="00A75ECF" w:rsidRPr="00010BD1" w:rsidRDefault="00A75ECF" w:rsidP="008B6F48">
            <w:pPr>
              <w:keepNext/>
              <w:rPr>
                <w:i/>
                <w:iCs/>
                <w:lang w:val="en-US"/>
              </w:rPr>
            </w:pPr>
            <w:r w:rsidRPr="00010BD1">
              <w:rPr>
                <w:i/>
                <w:iCs/>
                <w:lang w:val="en-US"/>
              </w:rPr>
              <w:t>String</w:t>
            </w:r>
          </w:p>
        </w:tc>
        <w:tc>
          <w:tcPr>
            <w:tcW w:w="445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E86ADAF" w14:textId="734FF32A" w:rsidR="00A75ECF" w:rsidRPr="00010BD1" w:rsidRDefault="00A75ECF" w:rsidP="00CC0E08">
            <w:pPr>
              <w:keepNext/>
              <w:rPr>
                <w:color w:val="auto"/>
                <w:lang w:val="en-US"/>
              </w:rPr>
            </w:pPr>
            <w:r w:rsidRPr="00010BD1">
              <w:rPr>
                <w:bCs/>
                <w:iCs/>
                <w:lang w:val="en-US"/>
              </w:rPr>
              <w:t>Telephone number, which must be in international format (country code – national destination code + number e.g. 38642071221).</w:t>
            </w:r>
            <w:r>
              <w:rPr>
                <w:bCs/>
                <w:iCs/>
                <w:lang w:val="en-US"/>
              </w:rPr>
              <w:t xml:space="preserve"> </w:t>
            </w:r>
          </w:p>
        </w:tc>
      </w:tr>
      <w:tr w:rsidR="00A75ECF" w:rsidRPr="002F3D10" w14:paraId="6618C830" w14:textId="77777777" w:rsidTr="00A75ECF">
        <w:tc>
          <w:tcPr>
            <w:tcW w:w="239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015D44BB" w14:textId="77777777" w:rsidR="00A75ECF" w:rsidRPr="00010BD1" w:rsidRDefault="00A75ECF" w:rsidP="008B6F48">
            <w:pPr>
              <w:keepNext/>
              <w:rPr>
                <w:rFonts w:ascii="Courier New" w:hAnsi="Courier New" w:cs="Courier New"/>
                <w:i/>
                <w:iCs/>
                <w:lang w:val="en-US"/>
              </w:rPr>
            </w:pPr>
            <w:r w:rsidRPr="00010BD1">
              <w:rPr>
                <w:rFonts w:ascii="Courier New" w:hAnsi="Courier New" w:cs="Courier New"/>
                <w:i/>
                <w:iCs/>
                <w:lang w:val="en-US"/>
              </w:rPr>
              <w:t>nodeId</w:t>
            </w:r>
          </w:p>
        </w:tc>
        <w:tc>
          <w:tcPr>
            <w:tcW w:w="1251" w:type="dxa"/>
            <w:tcBorders>
              <w:top w:val="single" w:sz="4" w:space="0" w:color="auto"/>
              <w:left w:val="single" w:sz="4" w:space="0" w:color="auto"/>
              <w:bottom w:val="single" w:sz="4" w:space="0" w:color="auto"/>
              <w:right w:val="single" w:sz="4" w:space="0" w:color="auto"/>
            </w:tcBorders>
          </w:tcPr>
          <w:p w14:paraId="12BC9021" w14:textId="74340AF4" w:rsidR="00A75ECF" w:rsidRPr="00010BD1" w:rsidRDefault="00A75ECF" w:rsidP="008B6F48">
            <w:pPr>
              <w:keepNext/>
              <w:rPr>
                <w:i/>
                <w:iCs/>
                <w:lang w:val="en-US"/>
              </w:rPr>
            </w:pPr>
            <w:r>
              <w:rPr>
                <w:i/>
                <w:iCs/>
                <w:lang w:val="en-US"/>
              </w:rPr>
              <w:t>yes</w:t>
            </w:r>
          </w:p>
        </w:tc>
        <w:tc>
          <w:tcPr>
            <w:tcW w:w="1251"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2D36AD8B" w14:textId="60074A5C" w:rsidR="00A75ECF" w:rsidRPr="00010BD1" w:rsidRDefault="00A75ECF" w:rsidP="008B6F48">
            <w:pPr>
              <w:keepNext/>
              <w:rPr>
                <w:i/>
                <w:iCs/>
                <w:lang w:val="en-US"/>
              </w:rPr>
            </w:pPr>
            <w:r w:rsidRPr="00010BD1">
              <w:rPr>
                <w:i/>
                <w:iCs/>
                <w:lang w:val="en-US"/>
              </w:rPr>
              <w:t>Integer</w:t>
            </w:r>
          </w:p>
        </w:tc>
        <w:tc>
          <w:tcPr>
            <w:tcW w:w="4459"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5AC828B" w14:textId="77777777" w:rsidR="00A75ECF" w:rsidRPr="00010BD1" w:rsidRDefault="00A75ECF" w:rsidP="008B6F48">
            <w:pPr>
              <w:keepNext/>
              <w:rPr>
                <w:rFonts w:cs="Arial"/>
                <w:i/>
                <w:iCs/>
                <w:color w:val="auto"/>
                <w:sz w:val="22"/>
                <w:szCs w:val="22"/>
                <w:lang w:val="en-US"/>
              </w:rPr>
            </w:pPr>
            <w:r w:rsidRPr="00010BD1">
              <w:rPr>
                <w:color w:val="auto"/>
                <w:lang w:val="en-US"/>
              </w:rPr>
              <w:t>CS node on which DN will be created. Parameter is only valid for creation operation.</w:t>
            </w:r>
          </w:p>
        </w:tc>
      </w:tr>
    </w:tbl>
    <w:p w14:paraId="5FC4D465" w14:textId="77777777" w:rsidR="00700CF7" w:rsidRDefault="00700CF7" w:rsidP="00700CF7">
      <w:pPr>
        <w:rPr>
          <w:lang w:val="en-US" w:eastAsia="x-none"/>
        </w:rPr>
      </w:pPr>
    </w:p>
    <w:p w14:paraId="068AF193" w14:textId="5E41786D" w:rsidR="00CC0E08" w:rsidRDefault="00CC0E08" w:rsidP="00700CF7">
      <w:pPr>
        <w:rPr>
          <w:lang w:val="en-US" w:eastAsia="x-none"/>
        </w:rPr>
      </w:pPr>
      <w:r>
        <w:rPr>
          <w:lang w:val="en-US" w:eastAsia="x-none"/>
        </w:rPr>
        <w:t>*</w:t>
      </w:r>
      <w:r w:rsidRPr="00CC0E08">
        <w:rPr>
          <w:bCs/>
          <w:iCs/>
          <w:color w:val="auto"/>
          <w:lang w:val="en-US"/>
        </w:rPr>
        <w:t xml:space="preserve"> Dn must already exist in provided BG and be free of user.</w:t>
      </w:r>
      <w:r>
        <w:rPr>
          <w:bCs/>
          <w:iCs/>
          <w:color w:val="auto"/>
          <w:lang w:val="en-US"/>
        </w:rPr>
        <w:t xml:space="preserve"> For dn creation </w:t>
      </w:r>
      <w:r w:rsidR="0059178F">
        <w:rPr>
          <w:bCs/>
          <w:iCs/>
          <w:color w:val="auto"/>
          <w:lang w:val="en-US"/>
        </w:rPr>
        <w:t>refer to the</w:t>
      </w:r>
      <w:r>
        <w:rPr>
          <w:bCs/>
          <w:iCs/>
          <w:color w:val="auto"/>
          <w:lang w:val="en-US"/>
        </w:rPr>
        <w:t xml:space="preserve"> chapter</w:t>
      </w:r>
      <w:r w:rsidR="0059178F">
        <w:rPr>
          <w:bCs/>
          <w:iCs/>
          <w:color w:val="auto"/>
          <w:lang w:val="en-US"/>
        </w:rPr>
        <w:t xml:space="preserve"> </w:t>
      </w:r>
      <w:r w:rsidR="0059178F">
        <w:rPr>
          <w:bCs/>
          <w:iCs/>
          <w:color w:val="auto"/>
          <w:lang w:val="en-US"/>
        </w:rPr>
        <w:fldChar w:fldCharType="begin"/>
      </w:r>
      <w:r w:rsidR="0059178F">
        <w:rPr>
          <w:bCs/>
          <w:iCs/>
          <w:color w:val="auto"/>
          <w:lang w:val="en-US"/>
        </w:rPr>
        <w:instrText xml:space="preserve"> REF _Ref444883309 \r \h </w:instrText>
      </w:r>
      <w:r w:rsidR="0059178F">
        <w:rPr>
          <w:bCs/>
          <w:iCs/>
          <w:color w:val="auto"/>
          <w:lang w:val="en-US"/>
        </w:rPr>
      </w:r>
      <w:r w:rsidR="0059178F">
        <w:rPr>
          <w:bCs/>
          <w:iCs/>
          <w:color w:val="auto"/>
          <w:lang w:val="en-US"/>
        </w:rPr>
        <w:fldChar w:fldCharType="separate"/>
      </w:r>
      <w:r w:rsidR="0059178F">
        <w:rPr>
          <w:bCs/>
          <w:iCs/>
          <w:color w:val="auto"/>
          <w:lang w:val="en-US"/>
        </w:rPr>
        <w:t>3.3.1</w:t>
      </w:r>
      <w:r w:rsidR="0059178F">
        <w:rPr>
          <w:bCs/>
          <w:iCs/>
          <w:color w:val="auto"/>
          <w:lang w:val="en-US"/>
        </w:rPr>
        <w:fldChar w:fldCharType="end"/>
      </w:r>
    </w:p>
    <w:p w14:paraId="555705EB" w14:textId="77777777" w:rsidR="00CC0E08" w:rsidRPr="002F3D10" w:rsidRDefault="00CC0E08" w:rsidP="00700CF7">
      <w:pPr>
        <w:rPr>
          <w:lang w:val="en-US" w:eastAsia="x-none"/>
        </w:rPr>
      </w:pPr>
    </w:p>
    <w:p w14:paraId="1D15034E" w14:textId="77777777" w:rsidR="00700CF7" w:rsidRPr="002F3D10" w:rsidRDefault="00700CF7" w:rsidP="00700CF7">
      <w:pPr>
        <w:rPr>
          <w:lang w:val="en-US" w:eastAsia="x-none"/>
        </w:rPr>
      </w:pPr>
      <w:r w:rsidRPr="002F3D10">
        <w:rPr>
          <w:lang w:val="en-US" w:eastAsia="x-none"/>
        </w:rPr>
        <w:t>Request example:</w:t>
      </w:r>
    </w:p>
    <w:p w14:paraId="4A2C8E4B" w14:textId="77777777" w:rsidR="00700CF7" w:rsidRPr="002F3D10" w:rsidRDefault="00700CF7" w:rsidP="00700CF7">
      <w:pPr>
        <w:rPr>
          <w:lang w:val="en-US" w:eastAsia="x-none"/>
        </w:rPr>
      </w:pPr>
    </w:p>
    <w:p w14:paraId="2A5BAD9C" w14:textId="2CBFBBD9" w:rsidR="00700CF7" w:rsidRPr="002F3D10" w:rsidRDefault="00700CF7" w:rsidP="00700CF7">
      <w:pPr>
        <w:ind w:left="708"/>
        <w:rPr>
          <w:lang w:val="en-US" w:eastAsia="x-none"/>
        </w:rPr>
      </w:pPr>
      <w:r w:rsidRPr="002F3D10">
        <w:rPr>
          <w:lang w:val="en-US" w:eastAsia="x-none"/>
        </w:rPr>
        <w:t>POST http://</w:t>
      </w:r>
      <w:r w:rsidR="003A17E2">
        <w:rPr>
          <w:lang w:val="en-US" w:eastAsia="x-none"/>
        </w:rPr>
        <w:t>prov.server.net/</w:t>
      </w:r>
      <w:r w:rsidRPr="002F3D10">
        <w:rPr>
          <w:lang w:val="en-US" w:eastAsia="x-none"/>
        </w:rPr>
        <w:t>sa/rest/v1/prov/bgs/12/ea</w:t>
      </w:r>
    </w:p>
    <w:p w14:paraId="1A2015C3" w14:textId="77777777" w:rsidR="00700CF7" w:rsidRPr="002F3D10" w:rsidRDefault="00700CF7" w:rsidP="00700CF7">
      <w:pPr>
        <w:ind w:left="708"/>
        <w:rPr>
          <w:lang w:val="en-US" w:eastAsia="x-none"/>
        </w:rPr>
      </w:pPr>
    </w:p>
    <w:p w14:paraId="5BEF9661" w14:textId="77777777" w:rsidR="00700CF7" w:rsidRPr="002F3D10" w:rsidRDefault="00700CF7" w:rsidP="00700CF7">
      <w:pPr>
        <w:ind w:left="708"/>
        <w:rPr>
          <w:lang w:val="en-US"/>
        </w:rPr>
      </w:pPr>
      <w:r>
        <w:rPr>
          <w:lang w:val="en-US"/>
        </w:rPr>
        <w:t>HTTP</w:t>
      </w:r>
      <w:r w:rsidRPr="002F3D10">
        <w:rPr>
          <w:lang w:val="en-US"/>
        </w:rPr>
        <w:t xml:space="preserve"> body:</w:t>
      </w:r>
    </w:p>
    <w:p w14:paraId="1168FE74" w14:textId="77777777" w:rsidR="00700CF7" w:rsidRPr="0059178F" w:rsidRDefault="00700CF7" w:rsidP="0059178F">
      <w:pPr>
        <w:pStyle w:val="Code0"/>
        <w:rPr>
          <w:lang w:val="en-US"/>
        </w:rPr>
      </w:pPr>
      <w:r w:rsidRPr="0059178F">
        <w:rPr>
          <w:lang w:val="en-US"/>
        </w:rPr>
        <w:t xml:space="preserve">{ </w:t>
      </w:r>
    </w:p>
    <w:p w14:paraId="03F65B3F" w14:textId="4FB177DC" w:rsidR="00700CF7" w:rsidRPr="0059178F" w:rsidRDefault="00700CF7" w:rsidP="0059178F">
      <w:pPr>
        <w:pStyle w:val="Code0"/>
        <w:rPr>
          <w:lang w:val="en-US"/>
        </w:rPr>
      </w:pPr>
      <w:r w:rsidRPr="0059178F">
        <w:rPr>
          <w:lang w:val="en-US"/>
        </w:rPr>
        <w:tab/>
      </w:r>
      <w:r w:rsidR="008D2215">
        <w:rPr>
          <w:lang w:val="en-US"/>
        </w:rPr>
        <w:t>"username" : "adminUser"</w:t>
      </w:r>
      <w:r w:rsidRPr="0059178F">
        <w:rPr>
          <w:lang w:val="en-US"/>
        </w:rPr>
        <w:t>,</w:t>
      </w:r>
    </w:p>
    <w:p w14:paraId="1D172EB8" w14:textId="1078AC75" w:rsidR="00700CF7" w:rsidRPr="0059178F" w:rsidRDefault="008D2215" w:rsidP="0059178F">
      <w:pPr>
        <w:pStyle w:val="Code0"/>
        <w:ind w:firstLine="708"/>
        <w:rPr>
          <w:lang w:val="en-US" w:eastAsia="x-none"/>
        </w:rPr>
      </w:pPr>
      <w:r>
        <w:rPr>
          <w:lang w:val="en-US"/>
        </w:rPr>
        <w:t>"email" : "</w:t>
      </w:r>
      <w:hyperlink r:id="rId16" w:history="1">
        <w:r w:rsidR="00700CF7" w:rsidRPr="0059178F">
          <w:rPr>
            <w:lang w:val="en-US" w:eastAsia="x-none"/>
          </w:rPr>
          <w:t>ea@companya.com</w:t>
        </w:r>
      </w:hyperlink>
      <w:r>
        <w:rPr>
          <w:lang w:val="en-US" w:eastAsia="x-none"/>
        </w:rPr>
        <w:t>"</w:t>
      </w:r>
      <w:r w:rsidR="00700CF7" w:rsidRPr="0059178F">
        <w:rPr>
          <w:lang w:val="en-US" w:eastAsia="x-none"/>
        </w:rPr>
        <w:t>,</w:t>
      </w:r>
    </w:p>
    <w:p w14:paraId="1D68107A" w14:textId="7A945B86" w:rsidR="00700CF7" w:rsidRPr="0059178F" w:rsidRDefault="008D2215" w:rsidP="0059178F">
      <w:pPr>
        <w:pStyle w:val="Code0"/>
        <w:ind w:firstLine="708"/>
        <w:rPr>
          <w:lang w:val="en-US" w:eastAsia="x-none"/>
        </w:rPr>
      </w:pPr>
      <w:r>
        <w:rPr>
          <w:lang w:val="en-US" w:eastAsia="x-none"/>
        </w:rPr>
        <w:t>"dn"</w:t>
      </w:r>
      <w:r w:rsidR="00700CF7" w:rsidRPr="0059178F">
        <w:rPr>
          <w:lang w:val="en-US" w:eastAsia="x-none"/>
        </w:rPr>
        <w:t xml:space="preserve"> : </w:t>
      </w:r>
      <w:r>
        <w:rPr>
          <w:lang w:val="en-US" w:eastAsia="x-none"/>
        </w:rPr>
        <w:t>"38044100100"</w:t>
      </w:r>
      <w:r w:rsidR="00700CF7" w:rsidRPr="0059178F">
        <w:rPr>
          <w:lang w:val="en-US" w:eastAsia="x-none"/>
        </w:rPr>
        <w:t>,</w:t>
      </w:r>
    </w:p>
    <w:p w14:paraId="3C4CE4AC" w14:textId="560149F7" w:rsidR="00700CF7" w:rsidRPr="0059178F" w:rsidRDefault="008D2215" w:rsidP="0059178F">
      <w:pPr>
        <w:pStyle w:val="Code0"/>
        <w:ind w:firstLine="708"/>
        <w:rPr>
          <w:lang w:val="en-US"/>
        </w:rPr>
      </w:pPr>
      <w:r>
        <w:rPr>
          <w:lang w:val="en-US"/>
        </w:rPr>
        <w:t>"</w:t>
      </w:r>
      <w:r w:rsidR="005611A6" w:rsidRPr="0059178F">
        <w:rPr>
          <w:lang w:val="en-US"/>
        </w:rPr>
        <w:t>node</w:t>
      </w:r>
      <w:r>
        <w:rPr>
          <w:lang w:val="en-US"/>
        </w:rPr>
        <w:t>"</w:t>
      </w:r>
      <w:r w:rsidR="005611A6" w:rsidRPr="0059178F">
        <w:rPr>
          <w:lang w:val="en-US"/>
        </w:rPr>
        <w:t>: 5000</w:t>
      </w:r>
    </w:p>
    <w:p w14:paraId="6CED77D8" w14:textId="77777777" w:rsidR="00700CF7" w:rsidRPr="0059178F" w:rsidRDefault="00700CF7" w:rsidP="0059178F">
      <w:pPr>
        <w:pStyle w:val="Code0"/>
        <w:rPr>
          <w:lang w:val="en-US"/>
        </w:rPr>
      </w:pPr>
      <w:r w:rsidRPr="0059178F">
        <w:rPr>
          <w:lang w:val="en-US"/>
        </w:rPr>
        <w:t>}</w:t>
      </w:r>
    </w:p>
    <w:p w14:paraId="6D1B7FBE" w14:textId="77777777" w:rsidR="00700CF7" w:rsidRPr="002F3D10" w:rsidRDefault="00700CF7" w:rsidP="00700CF7">
      <w:pPr>
        <w:rPr>
          <w:lang w:val="en-US" w:eastAsia="x-none"/>
        </w:rPr>
      </w:pPr>
    </w:p>
    <w:p w14:paraId="530099FA" w14:textId="77777777" w:rsidR="00700CF7" w:rsidRPr="002F3D10" w:rsidRDefault="00700CF7" w:rsidP="00700CF7">
      <w:pPr>
        <w:rPr>
          <w:b/>
          <w:lang w:val="en-US" w:eastAsia="x-none"/>
        </w:rPr>
      </w:pPr>
      <w:r w:rsidRPr="002F3D10">
        <w:rPr>
          <w:b/>
          <w:lang w:val="en-US" w:eastAsia="x-none"/>
        </w:rPr>
        <w:t>Response</w:t>
      </w:r>
    </w:p>
    <w:p w14:paraId="591FF2B2" w14:textId="77777777" w:rsidR="00700CF7" w:rsidRPr="002F3D10" w:rsidRDefault="00700CF7" w:rsidP="00700CF7">
      <w:pPr>
        <w:rPr>
          <w:lang w:val="en-US" w:eastAsia="x-none"/>
        </w:rPr>
      </w:pPr>
    </w:p>
    <w:p w14:paraId="3D237D88" w14:textId="5D083FAC" w:rsidR="00512493" w:rsidRPr="002F3D10" w:rsidRDefault="00512493" w:rsidP="00512493">
      <w:pPr>
        <w:rPr>
          <w:lang w:val="en-US" w:eastAsia="x-none"/>
        </w:rPr>
      </w:pPr>
      <w:r w:rsidRPr="002F3D10">
        <w:rPr>
          <w:lang w:val="en-US" w:eastAsia="x-none"/>
        </w:rPr>
        <w:t xml:space="preserve">For description of response </w:t>
      </w:r>
      <w:r>
        <w:rPr>
          <w:lang w:val="en-US" w:eastAsia="x-none"/>
        </w:rPr>
        <w:t>refer to the</w:t>
      </w:r>
      <w:r w:rsidRPr="002F3D10">
        <w:rPr>
          <w:lang w:val="en-US" w:eastAsia="x-none"/>
        </w:rPr>
        <w:t xml:space="preserve"> chapter </w:t>
      </w:r>
      <w:r>
        <w:rPr>
          <w:lang w:val="en-US" w:eastAsia="x-none"/>
        </w:rPr>
        <w:fldChar w:fldCharType="begin"/>
      </w:r>
      <w:r>
        <w:rPr>
          <w:lang w:val="en-US" w:eastAsia="x-none"/>
        </w:rPr>
        <w:instrText xml:space="preserve"> REF _Ref469041476 \r \h </w:instrText>
      </w:r>
      <w:r>
        <w:rPr>
          <w:lang w:val="en-US" w:eastAsia="x-none"/>
        </w:rPr>
      </w:r>
      <w:r>
        <w:rPr>
          <w:lang w:val="en-US" w:eastAsia="x-none"/>
        </w:rPr>
        <w:fldChar w:fldCharType="separate"/>
      </w:r>
      <w:r>
        <w:rPr>
          <w:lang w:val="en-US" w:eastAsia="x-none"/>
        </w:rPr>
        <w:t>3.2.2</w:t>
      </w:r>
      <w:r>
        <w:rPr>
          <w:lang w:val="en-US" w:eastAsia="x-none"/>
        </w:rPr>
        <w:fldChar w:fldCharType="end"/>
      </w:r>
      <w:r w:rsidR="00771A12">
        <w:rPr>
          <w:lang w:val="en-US" w:eastAsia="x-none"/>
        </w:rPr>
        <w:t>.</w:t>
      </w:r>
    </w:p>
    <w:p w14:paraId="1593B089" w14:textId="77777777" w:rsidR="00512493" w:rsidRPr="002F3D10" w:rsidRDefault="00512493" w:rsidP="00512493">
      <w:pPr>
        <w:rPr>
          <w:lang w:val="en-US" w:eastAsia="x-none"/>
        </w:rPr>
      </w:pPr>
    </w:p>
    <w:p w14:paraId="2D0EAF69" w14:textId="77777777" w:rsidR="00700CF7" w:rsidRPr="002F3D10" w:rsidRDefault="00700CF7" w:rsidP="00700CF7">
      <w:pPr>
        <w:pStyle w:val="Heading3"/>
        <w:numPr>
          <w:ilvl w:val="2"/>
          <w:numId w:val="1"/>
        </w:numPr>
        <w:rPr>
          <w:lang w:val="en-US"/>
        </w:rPr>
      </w:pPr>
      <w:bookmarkStart w:id="48" w:name="_Toc447888200"/>
      <w:bookmarkStart w:id="49" w:name="_Ref469041476"/>
      <w:bookmarkStart w:id="50" w:name="_Toc473185613"/>
      <w:r w:rsidRPr="002F3D10">
        <w:rPr>
          <w:lang w:val="en-US"/>
        </w:rPr>
        <w:lastRenderedPageBreak/>
        <w:t>Get EA</w:t>
      </w:r>
      <w:bookmarkEnd w:id="48"/>
      <w:bookmarkEnd w:id="49"/>
      <w:bookmarkEnd w:id="50"/>
    </w:p>
    <w:p w14:paraId="276C1A00" w14:textId="5DAC221A" w:rsidR="00700CF7" w:rsidRPr="002F3D10" w:rsidRDefault="00DC526B" w:rsidP="00700CF7">
      <w:pPr>
        <w:rPr>
          <w:lang w:val="en-US" w:eastAsia="x-none"/>
        </w:rPr>
      </w:pPr>
      <w:r>
        <w:rPr>
          <w:lang w:val="en-US" w:eastAsia="x-none"/>
        </w:rPr>
        <w:t>It retrieves</w:t>
      </w:r>
      <w:r w:rsidR="00700CF7" w:rsidRPr="002F3D10">
        <w:rPr>
          <w:lang w:val="en-US" w:eastAsia="x-none"/>
        </w:rPr>
        <w:t xml:space="preserve"> EA d</w:t>
      </w:r>
      <w:r w:rsidR="00837872">
        <w:rPr>
          <w:lang w:val="en-US" w:eastAsia="x-none"/>
        </w:rPr>
        <w:t>ata for provided BG.</w:t>
      </w:r>
    </w:p>
    <w:p w14:paraId="792E3715" w14:textId="77777777" w:rsidR="00700CF7" w:rsidRPr="002F3D10" w:rsidRDefault="00700CF7" w:rsidP="00700CF7">
      <w:pPr>
        <w:rPr>
          <w:lang w:val="en-US" w:eastAsia="x-none"/>
        </w:rPr>
      </w:pPr>
    </w:p>
    <w:p w14:paraId="7D040C99" w14:textId="77777777" w:rsidR="00700CF7" w:rsidRPr="002F3D10" w:rsidRDefault="00700CF7" w:rsidP="00700CF7">
      <w:pPr>
        <w:rPr>
          <w:b/>
          <w:lang w:val="en-US" w:eastAsia="x-none"/>
        </w:rPr>
      </w:pPr>
      <w:r w:rsidRPr="002F3D10">
        <w:rPr>
          <w:b/>
          <w:lang w:val="en-US" w:eastAsia="x-none"/>
        </w:rPr>
        <w:t>Request</w:t>
      </w:r>
    </w:p>
    <w:p w14:paraId="1F64400C" w14:textId="77777777" w:rsidR="00700CF7" w:rsidRPr="002F3D10" w:rsidRDefault="00700CF7" w:rsidP="00700CF7">
      <w:pPr>
        <w:rPr>
          <w:b/>
          <w:lang w:val="en-US" w:eastAsia="x-none"/>
        </w:rPr>
      </w:pPr>
    </w:p>
    <w:p w14:paraId="63F9C694" w14:textId="77777777" w:rsidR="00700CF7" w:rsidRPr="002F3D10" w:rsidRDefault="00700CF7" w:rsidP="00700CF7">
      <w:pPr>
        <w:rPr>
          <w:lang w:val="en-US"/>
        </w:rPr>
      </w:pPr>
      <w:r w:rsidRPr="002F3D10">
        <w:rPr>
          <w:lang w:val="en-US"/>
        </w:rPr>
        <w:t>Request to retrieve EA:</w:t>
      </w:r>
    </w:p>
    <w:p w14:paraId="0043FAC7" w14:textId="77777777" w:rsidR="00700CF7" w:rsidRPr="002F3D10" w:rsidRDefault="00700CF7" w:rsidP="00700CF7">
      <w:pPr>
        <w:rPr>
          <w:lang w:val="en-US"/>
        </w:rPr>
      </w:pPr>
    </w:p>
    <w:p w14:paraId="4AF8640E" w14:textId="77777777" w:rsidR="00700CF7" w:rsidRPr="002F3D10" w:rsidRDefault="00700CF7" w:rsidP="00700CF7">
      <w:pPr>
        <w:ind w:firstLine="708"/>
        <w:rPr>
          <w:b/>
          <w:lang w:val="en-US" w:eastAsia="x-none"/>
        </w:rPr>
      </w:pPr>
      <w:r w:rsidRPr="002F3D10">
        <w:rPr>
          <w:b/>
          <w:lang w:val="en-US" w:eastAsia="x-none"/>
        </w:rPr>
        <w:t>GET http://</w:t>
      </w:r>
      <w:r>
        <w:rPr>
          <w:b/>
          <w:lang w:val="en-US" w:eastAsia="x-none"/>
        </w:rPr>
        <w:t>&lt;hostname&gt;</w:t>
      </w:r>
      <w:r w:rsidRPr="002F3D10">
        <w:rPr>
          <w:b/>
          <w:lang w:val="en-US" w:eastAsia="x-none"/>
        </w:rPr>
        <w:t>/sa/rest/v1/prov/bgs/&lt;bgid&gt;/ea</w:t>
      </w:r>
    </w:p>
    <w:p w14:paraId="36235D08" w14:textId="77777777" w:rsidR="00700CF7" w:rsidRPr="002F3D10" w:rsidRDefault="00700CF7" w:rsidP="00700CF7">
      <w:pPr>
        <w:rPr>
          <w:b/>
          <w:lang w:val="en-US" w:eastAsia="x-none"/>
        </w:rPr>
      </w:pPr>
    </w:p>
    <w:p w14:paraId="05B4CC02" w14:textId="77777777" w:rsidR="00700CF7" w:rsidRPr="002F3D10" w:rsidRDefault="00700CF7" w:rsidP="00700CF7">
      <w:pPr>
        <w:rPr>
          <w:lang w:val="en-US" w:eastAsia="x-none"/>
        </w:rPr>
      </w:pPr>
      <w:r w:rsidRPr="002F3D10">
        <w:rPr>
          <w:lang w:val="en-US" w:eastAsia="x-none"/>
        </w:rPr>
        <w:t xml:space="preserve">For description of &lt;bgid&gt; parameter refer to description of parameters in request </w:t>
      </w:r>
      <w:r>
        <w:rPr>
          <w:lang w:val="en-US" w:eastAsia="x-none"/>
        </w:rPr>
        <w:t>URI</w:t>
      </w:r>
      <w:r w:rsidRPr="002F3D10">
        <w:rPr>
          <w:lang w:val="en-US" w:eastAsia="x-none"/>
        </w:rPr>
        <w:t xml:space="preserve"> in chapter </w:t>
      </w:r>
      <w:r w:rsidRPr="002F3D10">
        <w:rPr>
          <w:lang w:val="en-US" w:eastAsia="x-none"/>
        </w:rPr>
        <w:fldChar w:fldCharType="begin"/>
      </w:r>
      <w:r w:rsidRPr="002F3D10">
        <w:rPr>
          <w:lang w:val="en-US" w:eastAsia="x-none"/>
        </w:rPr>
        <w:instrText xml:space="preserve"> REF _Ref444868247 \r \h </w:instrText>
      </w:r>
      <w:r w:rsidRPr="002F3D10">
        <w:rPr>
          <w:lang w:val="en-US" w:eastAsia="x-none"/>
        </w:rPr>
      </w:r>
      <w:r w:rsidRPr="002F3D10">
        <w:rPr>
          <w:lang w:val="en-US" w:eastAsia="x-none"/>
        </w:rPr>
        <w:fldChar w:fldCharType="separate"/>
      </w:r>
      <w:r>
        <w:rPr>
          <w:lang w:val="en-US" w:eastAsia="x-none"/>
        </w:rPr>
        <w:t>3.2.1</w:t>
      </w:r>
      <w:r w:rsidRPr="002F3D10">
        <w:rPr>
          <w:lang w:val="en-US" w:eastAsia="x-none"/>
        </w:rPr>
        <w:fldChar w:fldCharType="end"/>
      </w:r>
      <w:r w:rsidRPr="002F3D10">
        <w:rPr>
          <w:lang w:val="en-US" w:eastAsia="x-none"/>
        </w:rPr>
        <w:t>.</w:t>
      </w:r>
    </w:p>
    <w:p w14:paraId="040322E0" w14:textId="77777777" w:rsidR="00700CF7" w:rsidRPr="002F3D10" w:rsidRDefault="00700CF7" w:rsidP="00700CF7">
      <w:pPr>
        <w:rPr>
          <w:lang w:val="en-US" w:eastAsia="x-none"/>
        </w:rPr>
      </w:pPr>
    </w:p>
    <w:p w14:paraId="075D9D0E" w14:textId="77777777" w:rsidR="00700CF7" w:rsidRPr="002F3D10" w:rsidRDefault="00700CF7" w:rsidP="00700CF7">
      <w:pPr>
        <w:rPr>
          <w:lang w:val="en-US" w:eastAsia="x-none"/>
        </w:rPr>
      </w:pPr>
      <w:r w:rsidRPr="002F3D10">
        <w:rPr>
          <w:lang w:val="en-US" w:eastAsia="x-none"/>
        </w:rPr>
        <w:t>Request example:</w:t>
      </w:r>
    </w:p>
    <w:p w14:paraId="2D5EE5F9" w14:textId="77777777" w:rsidR="00700CF7" w:rsidRPr="002F3D10" w:rsidRDefault="00700CF7" w:rsidP="00700CF7">
      <w:pPr>
        <w:rPr>
          <w:lang w:val="en-US" w:eastAsia="x-none"/>
        </w:rPr>
      </w:pPr>
    </w:p>
    <w:p w14:paraId="2CA94AAA" w14:textId="16B2FA24" w:rsidR="00700CF7" w:rsidRPr="002F3D10" w:rsidRDefault="00700CF7" w:rsidP="00700CF7">
      <w:pPr>
        <w:ind w:firstLine="708"/>
        <w:rPr>
          <w:lang w:val="en-US" w:eastAsia="x-none"/>
        </w:rPr>
      </w:pPr>
      <w:r w:rsidRPr="002F3D10">
        <w:rPr>
          <w:lang w:val="en-US" w:eastAsia="x-none"/>
        </w:rPr>
        <w:t>GET http://</w:t>
      </w:r>
      <w:r w:rsidR="003A17E2">
        <w:rPr>
          <w:lang w:val="en-US" w:eastAsia="x-none"/>
        </w:rPr>
        <w:t>prov.server.net</w:t>
      </w:r>
      <w:r w:rsidRPr="002F3D10">
        <w:rPr>
          <w:lang w:val="en-US" w:eastAsia="x-none"/>
        </w:rPr>
        <w:t>/sa/rest/v1/prov/bgs/12/ea</w:t>
      </w:r>
    </w:p>
    <w:p w14:paraId="75A220FD" w14:textId="77777777" w:rsidR="00700CF7" w:rsidRPr="002F3D10" w:rsidRDefault="00700CF7" w:rsidP="00700CF7">
      <w:pPr>
        <w:rPr>
          <w:b/>
          <w:lang w:val="en-US" w:eastAsia="x-none"/>
        </w:rPr>
      </w:pPr>
    </w:p>
    <w:p w14:paraId="67D883D1" w14:textId="77777777" w:rsidR="00700CF7" w:rsidRPr="002F3D10" w:rsidRDefault="00700CF7" w:rsidP="00700CF7">
      <w:pPr>
        <w:rPr>
          <w:b/>
          <w:lang w:val="en-US" w:eastAsia="x-none"/>
        </w:rPr>
      </w:pPr>
      <w:r w:rsidRPr="002F3D10">
        <w:rPr>
          <w:b/>
          <w:lang w:val="en-US" w:eastAsia="x-none"/>
        </w:rPr>
        <w:t>Response</w:t>
      </w:r>
    </w:p>
    <w:p w14:paraId="7845D724" w14:textId="77777777" w:rsidR="00700CF7" w:rsidRPr="002F3D10" w:rsidRDefault="00700CF7" w:rsidP="00700CF7">
      <w:pPr>
        <w:rPr>
          <w:b/>
          <w:lang w:val="en-US" w:eastAsia="x-none"/>
        </w:rPr>
      </w:pPr>
    </w:p>
    <w:p w14:paraId="127B265C" w14:textId="77777777" w:rsidR="00512493" w:rsidRDefault="00512493" w:rsidP="00512493">
      <w:pPr>
        <w:rPr>
          <w:lang w:val="en-US" w:eastAsia="x-none"/>
        </w:rPr>
      </w:pPr>
    </w:p>
    <w:p w14:paraId="197B6427" w14:textId="77777777" w:rsidR="00512493" w:rsidRPr="002F3D10" w:rsidRDefault="00512493" w:rsidP="00512493">
      <w:pPr>
        <w:rPr>
          <w:lang w:val="en-US" w:eastAsia="x-none"/>
        </w:rPr>
      </w:pPr>
      <w:r w:rsidRPr="002F3D10">
        <w:rPr>
          <w:lang w:val="en-US" w:eastAsia="x-none"/>
        </w:rPr>
        <w:t>Parameters in response body</w:t>
      </w:r>
    </w:p>
    <w:tbl>
      <w:tblPr>
        <w:tblW w:w="9356" w:type="dxa"/>
        <w:tblInd w:w="108" w:type="dxa"/>
        <w:tblCellMar>
          <w:left w:w="0" w:type="dxa"/>
          <w:right w:w="0" w:type="dxa"/>
        </w:tblCellMar>
        <w:tblLook w:val="04A0" w:firstRow="1" w:lastRow="0" w:firstColumn="1" w:lastColumn="0" w:noHBand="0" w:noVBand="1"/>
      </w:tblPr>
      <w:tblGrid>
        <w:gridCol w:w="2395"/>
        <w:gridCol w:w="1251"/>
        <w:gridCol w:w="5710"/>
      </w:tblGrid>
      <w:tr w:rsidR="00512493" w:rsidRPr="002F3D10" w14:paraId="229A81D3" w14:textId="77777777" w:rsidTr="00D83310">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BDDFA5" w14:textId="77777777" w:rsidR="00512493" w:rsidRPr="002F3D10" w:rsidRDefault="00512493" w:rsidP="00D83310">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398E9C" w14:textId="77777777" w:rsidR="00512493" w:rsidRPr="002F3D10" w:rsidRDefault="00512493" w:rsidP="00D83310">
            <w:pPr>
              <w:keepNext/>
              <w:rPr>
                <w:rFonts w:cs="Arial"/>
                <w:b/>
                <w:bCs/>
                <w:i/>
                <w:iCs/>
                <w:lang w:val="en-US"/>
              </w:rPr>
            </w:pPr>
            <w:r w:rsidRPr="002F3D10">
              <w:rPr>
                <w:b/>
                <w:bCs/>
                <w:i/>
                <w:iCs/>
                <w:lang w:val="en-US"/>
              </w:rPr>
              <w:t>Type</w:t>
            </w:r>
          </w:p>
        </w:tc>
        <w:tc>
          <w:tcPr>
            <w:tcW w:w="5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20F66E" w14:textId="77777777" w:rsidR="00512493" w:rsidRPr="002F3D10" w:rsidRDefault="00512493" w:rsidP="00D83310">
            <w:pPr>
              <w:keepNext/>
              <w:rPr>
                <w:rFonts w:cs="Arial"/>
                <w:b/>
                <w:bCs/>
                <w:i/>
                <w:iCs/>
                <w:lang w:val="en-US"/>
              </w:rPr>
            </w:pPr>
            <w:r w:rsidRPr="002F3D10">
              <w:rPr>
                <w:b/>
                <w:bCs/>
                <w:i/>
                <w:iCs/>
                <w:lang w:val="en-US"/>
              </w:rPr>
              <w:t>Explanation</w:t>
            </w:r>
          </w:p>
        </w:tc>
      </w:tr>
      <w:tr w:rsidR="00512493" w:rsidRPr="002F3D10" w14:paraId="30786D60" w14:textId="77777777" w:rsidTr="00D83310">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734769" w14:textId="77777777" w:rsidR="00512493" w:rsidRPr="00512493" w:rsidRDefault="00512493" w:rsidP="00D83310">
            <w:pPr>
              <w:keepNext/>
              <w:rPr>
                <w:rFonts w:cs="Arial"/>
                <w:bCs/>
                <w:i/>
                <w:iCs/>
                <w:lang w:val="en-US"/>
              </w:rPr>
            </w:pPr>
            <w:r w:rsidRPr="00512493">
              <w:rPr>
                <w:rFonts w:cs="Arial"/>
                <w:bCs/>
                <w:i/>
                <w:iCs/>
                <w:lang w:val="en-US"/>
              </w:rPr>
              <w:t>bgid</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D8743C4" w14:textId="77777777" w:rsidR="00512493" w:rsidRPr="002F3D10" w:rsidRDefault="00512493" w:rsidP="00D83310">
            <w:pPr>
              <w:keepNext/>
              <w:rPr>
                <w:bCs/>
                <w:iCs/>
                <w:lang w:val="en-US"/>
              </w:rPr>
            </w:pPr>
            <w:r w:rsidRPr="002F3D10">
              <w:rPr>
                <w:bCs/>
                <w:iCs/>
                <w:lang w:val="en-US"/>
              </w:rPr>
              <w:t>Integer</w:t>
            </w:r>
          </w:p>
        </w:tc>
        <w:tc>
          <w:tcPr>
            <w:tcW w:w="5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93F67A9" w14:textId="77777777" w:rsidR="00512493" w:rsidRPr="002F3D10" w:rsidRDefault="00512493" w:rsidP="00D83310">
            <w:pPr>
              <w:keepNext/>
              <w:rPr>
                <w:bCs/>
                <w:iCs/>
                <w:lang w:val="en-US"/>
              </w:rPr>
            </w:pPr>
            <w:r w:rsidRPr="002F3D10">
              <w:rPr>
                <w:bCs/>
                <w:iCs/>
                <w:lang w:val="en-US"/>
              </w:rPr>
              <w:t>ID of the BG, for which admin will be created</w:t>
            </w:r>
          </w:p>
        </w:tc>
      </w:tr>
      <w:tr w:rsidR="00512493" w:rsidRPr="002F3D10" w14:paraId="2E27849E" w14:textId="77777777" w:rsidTr="00D83310">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08D172" w14:textId="77777777" w:rsidR="00512493" w:rsidRPr="00512493" w:rsidRDefault="00512493" w:rsidP="00D83310">
            <w:pPr>
              <w:keepNext/>
              <w:rPr>
                <w:rFonts w:cs="Arial"/>
                <w:bCs/>
                <w:i/>
                <w:iCs/>
                <w:lang w:val="en-US"/>
              </w:rPr>
            </w:pPr>
            <w:r w:rsidRPr="00512493">
              <w:rPr>
                <w:rFonts w:cs="Arial"/>
                <w:bCs/>
                <w:i/>
                <w:iCs/>
                <w:lang w:val="en-US"/>
              </w:rPr>
              <w:t>username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857C686" w14:textId="77777777" w:rsidR="00512493" w:rsidRPr="002F3D10" w:rsidRDefault="00512493" w:rsidP="00D83310">
            <w:pPr>
              <w:keepNext/>
              <w:rPr>
                <w:bCs/>
                <w:iCs/>
                <w:lang w:val="en-US"/>
              </w:rPr>
            </w:pPr>
            <w:r w:rsidRPr="002F3D10">
              <w:rPr>
                <w:bCs/>
                <w:iCs/>
                <w:lang w:val="en-US"/>
              </w:rPr>
              <w:t>String</w:t>
            </w:r>
          </w:p>
        </w:tc>
        <w:tc>
          <w:tcPr>
            <w:tcW w:w="5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67E0CA" w14:textId="77777777" w:rsidR="00512493" w:rsidRPr="002F3D10" w:rsidRDefault="00512493" w:rsidP="00D83310">
            <w:pPr>
              <w:keepNext/>
              <w:rPr>
                <w:bCs/>
                <w:iCs/>
                <w:lang w:val="en-US"/>
              </w:rPr>
            </w:pPr>
            <w:r w:rsidRPr="002F3D10">
              <w:rPr>
                <w:bCs/>
                <w:iCs/>
                <w:lang w:val="en-US"/>
              </w:rPr>
              <w:t>Username of the EA.</w:t>
            </w:r>
          </w:p>
        </w:tc>
      </w:tr>
      <w:tr w:rsidR="00512493" w:rsidRPr="002F3D10" w14:paraId="6B9FADCC" w14:textId="77777777" w:rsidTr="00D83310">
        <w:tc>
          <w:tcPr>
            <w:tcW w:w="2395"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D177611" w14:textId="77777777" w:rsidR="00512493" w:rsidRPr="00512493" w:rsidRDefault="00512493" w:rsidP="00D83310">
            <w:pPr>
              <w:keepNext/>
              <w:rPr>
                <w:rFonts w:cs="Arial"/>
                <w:i/>
                <w:iCs/>
                <w:sz w:val="22"/>
                <w:szCs w:val="22"/>
                <w:lang w:val="en-US"/>
              </w:rPr>
            </w:pPr>
            <w:r w:rsidRPr="00512493">
              <w:rPr>
                <w:rFonts w:cs="Arial"/>
                <w:i/>
                <w:iCs/>
                <w:lang w:val="en-US"/>
              </w:rPr>
              <w:t>email</w:t>
            </w:r>
          </w:p>
        </w:tc>
        <w:tc>
          <w:tcPr>
            <w:tcW w:w="1251" w:type="dxa"/>
            <w:tcBorders>
              <w:top w:val="nil"/>
              <w:left w:val="nil"/>
              <w:bottom w:val="single" w:sz="4" w:space="0" w:color="auto"/>
              <w:right w:val="single" w:sz="8" w:space="0" w:color="auto"/>
            </w:tcBorders>
            <w:tcMar>
              <w:top w:w="0" w:type="dxa"/>
              <w:left w:w="108" w:type="dxa"/>
              <w:bottom w:w="0" w:type="dxa"/>
              <w:right w:w="108" w:type="dxa"/>
            </w:tcMar>
            <w:hideMark/>
          </w:tcPr>
          <w:p w14:paraId="48194DC1" w14:textId="77777777" w:rsidR="00512493" w:rsidRPr="002F3D10" w:rsidRDefault="00512493" w:rsidP="00D83310">
            <w:pPr>
              <w:keepNext/>
              <w:rPr>
                <w:rFonts w:cs="Arial"/>
                <w:i/>
                <w:iCs/>
                <w:sz w:val="22"/>
                <w:szCs w:val="22"/>
                <w:lang w:val="en-US"/>
              </w:rPr>
            </w:pPr>
            <w:r w:rsidRPr="002F3D10">
              <w:rPr>
                <w:i/>
                <w:iCs/>
                <w:lang w:val="en-US"/>
              </w:rPr>
              <w:t>String</w:t>
            </w:r>
          </w:p>
        </w:tc>
        <w:tc>
          <w:tcPr>
            <w:tcW w:w="571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DC8CE51" w14:textId="77777777" w:rsidR="00512493" w:rsidRPr="002F3D10" w:rsidRDefault="00512493" w:rsidP="00D83310">
            <w:pPr>
              <w:keepNext/>
              <w:rPr>
                <w:rFonts w:cs="Arial"/>
                <w:i/>
                <w:iCs/>
                <w:color w:val="auto"/>
                <w:sz w:val="22"/>
                <w:szCs w:val="22"/>
                <w:lang w:val="en-US"/>
              </w:rPr>
            </w:pPr>
            <w:r w:rsidRPr="002F3D10">
              <w:rPr>
                <w:color w:val="auto"/>
                <w:lang w:val="en-US"/>
              </w:rPr>
              <w:t>EA email</w:t>
            </w:r>
          </w:p>
        </w:tc>
      </w:tr>
      <w:tr w:rsidR="00512493" w:rsidRPr="002F3D10" w14:paraId="20B85480" w14:textId="77777777" w:rsidTr="00D83310">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B6A09" w14:textId="77777777" w:rsidR="00512493" w:rsidRPr="00512493" w:rsidRDefault="00512493" w:rsidP="00D83310">
            <w:pPr>
              <w:keepNext/>
              <w:rPr>
                <w:rFonts w:cs="Arial"/>
                <w:i/>
                <w:iCs/>
                <w:lang w:val="en-US"/>
              </w:rPr>
            </w:pPr>
            <w:r w:rsidRPr="00512493">
              <w:rPr>
                <w:rFonts w:cs="Arial"/>
                <w:i/>
                <w:iCs/>
                <w:lang w:val="en-US"/>
              </w:rPr>
              <w:t>dn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7FD015" w14:textId="77777777" w:rsidR="00512493" w:rsidRPr="002F3D10" w:rsidRDefault="00512493" w:rsidP="00D83310">
            <w:pPr>
              <w:keepNext/>
              <w:rPr>
                <w:i/>
                <w:iCs/>
                <w:lang w:val="en-US"/>
              </w:rPr>
            </w:pPr>
            <w:r>
              <w:rPr>
                <w:i/>
                <w:iCs/>
                <w:lang w:val="en-US"/>
              </w:rPr>
              <w:t>String</w:t>
            </w:r>
          </w:p>
        </w:tc>
        <w:tc>
          <w:tcPr>
            <w:tcW w:w="5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5E964A" w14:textId="77777777" w:rsidR="00512493" w:rsidRPr="002F3D10" w:rsidRDefault="00512493" w:rsidP="00D83310">
            <w:pPr>
              <w:keepNext/>
              <w:rPr>
                <w:color w:val="auto"/>
                <w:lang w:val="en-US"/>
              </w:rPr>
            </w:pPr>
            <w:r>
              <w:rPr>
                <w:bCs/>
                <w:iCs/>
                <w:lang w:val="en-US"/>
              </w:rPr>
              <w:t xml:space="preserve">Telephone number </w:t>
            </w:r>
            <w:r w:rsidRPr="00010BD1">
              <w:rPr>
                <w:bCs/>
                <w:iCs/>
                <w:lang w:val="en-US"/>
              </w:rPr>
              <w:t>in international format (country code – national destination code + number e.g. 38642071221).</w:t>
            </w:r>
          </w:p>
        </w:tc>
      </w:tr>
    </w:tbl>
    <w:p w14:paraId="5A8E6E24" w14:textId="77777777" w:rsidR="00512493" w:rsidRPr="002F3D10" w:rsidRDefault="00512493" w:rsidP="00512493">
      <w:pPr>
        <w:rPr>
          <w:lang w:val="en-US" w:eastAsia="x-none"/>
        </w:rPr>
      </w:pPr>
    </w:p>
    <w:p w14:paraId="25244B66" w14:textId="702A4AAC" w:rsidR="00512493" w:rsidRDefault="00512493" w:rsidP="00512493">
      <w:pPr>
        <w:rPr>
          <w:lang w:val="en-US" w:eastAsia="x-none"/>
        </w:rPr>
      </w:pPr>
      <w:r w:rsidRPr="002F3D10">
        <w:rPr>
          <w:lang w:val="en-US" w:eastAsia="x-none"/>
        </w:rPr>
        <w:t>Response</w:t>
      </w:r>
      <w:r w:rsidR="00116200">
        <w:rPr>
          <w:lang w:val="en-US" w:eastAsia="x-none"/>
        </w:rPr>
        <w:t xml:space="preserve"> </w:t>
      </w:r>
      <w:r w:rsidRPr="002F3D10">
        <w:rPr>
          <w:lang w:val="en-US" w:eastAsia="x-none"/>
        </w:rPr>
        <w:t>example:</w:t>
      </w:r>
    </w:p>
    <w:p w14:paraId="4D1819AA" w14:textId="77777777" w:rsidR="00116200" w:rsidRDefault="00116200" w:rsidP="00512493">
      <w:pPr>
        <w:rPr>
          <w:lang w:val="en-US" w:eastAsia="x-none"/>
        </w:rPr>
      </w:pPr>
    </w:p>
    <w:p w14:paraId="59E88F53" w14:textId="49CF4010" w:rsidR="00116200" w:rsidRDefault="00116200" w:rsidP="00116200">
      <w:pPr>
        <w:ind w:left="708"/>
        <w:rPr>
          <w:lang w:val="en-US" w:eastAsia="x-none"/>
        </w:rPr>
      </w:pPr>
      <w:r>
        <w:rPr>
          <w:lang w:val="en-US" w:eastAsia="x-none"/>
        </w:rPr>
        <w:t>200 OK</w:t>
      </w:r>
    </w:p>
    <w:p w14:paraId="309D7AE1" w14:textId="247FE7B3" w:rsidR="00116200" w:rsidRPr="002F3D10" w:rsidRDefault="00116200" w:rsidP="00512493">
      <w:pPr>
        <w:rPr>
          <w:lang w:val="en-US" w:eastAsia="x-none"/>
        </w:rPr>
      </w:pPr>
    </w:p>
    <w:p w14:paraId="7C6D463E" w14:textId="2DBFF5B9" w:rsidR="00512493" w:rsidRPr="002F3D10" w:rsidRDefault="00116200" w:rsidP="00512493">
      <w:pPr>
        <w:rPr>
          <w:lang w:val="en-US" w:eastAsia="x-none"/>
        </w:rPr>
      </w:pPr>
      <w:r>
        <w:rPr>
          <w:lang w:val="en-US" w:eastAsia="x-none"/>
        </w:rPr>
        <w:tab/>
        <w:t>Body:</w:t>
      </w:r>
    </w:p>
    <w:p w14:paraId="072CAF97" w14:textId="77777777" w:rsidR="00512493" w:rsidRPr="0059178F" w:rsidRDefault="00512493" w:rsidP="0059178F">
      <w:pPr>
        <w:pStyle w:val="Code0"/>
        <w:rPr>
          <w:lang w:val="en-US"/>
        </w:rPr>
      </w:pPr>
      <w:r w:rsidRPr="0059178F">
        <w:rPr>
          <w:lang w:val="en-US"/>
        </w:rPr>
        <w:t xml:space="preserve">{ </w:t>
      </w:r>
    </w:p>
    <w:p w14:paraId="5858D918" w14:textId="0798CC5B" w:rsidR="00512493" w:rsidRPr="0059178F" w:rsidRDefault="00123BB2" w:rsidP="0059178F">
      <w:pPr>
        <w:pStyle w:val="Code0"/>
        <w:ind w:firstLine="708"/>
        <w:rPr>
          <w:lang w:val="en-US"/>
        </w:rPr>
      </w:pPr>
      <w:r>
        <w:rPr>
          <w:lang w:val="en-US"/>
        </w:rPr>
        <w:t>"</w:t>
      </w:r>
      <w:r w:rsidR="00512493" w:rsidRPr="0059178F">
        <w:rPr>
          <w:lang w:val="en-US"/>
        </w:rPr>
        <w:t>bgid</w:t>
      </w:r>
      <w:r>
        <w:rPr>
          <w:lang w:val="en-US"/>
        </w:rPr>
        <w:t>"</w:t>
      </w:r>
      <w:r w:rsidR="00512493" w:rsidRPr="0059178F">
        <w:rPr>
          <w:lang w:val="en-US"/>
        </w:rPr>
        <w:t xml:space="preserve">: 12, </w:t>
      </w:r>
    </w:p>
    <w:p w14:paraId="638D521F" w14:textId="3AFB0953" w:rsidR="00512493" w:rsidRPr="0059178F" w:rsidRDefault="00512493" w:rsidP="0059178F">
      <w:pPr>
        <w:pStyle w:val="Code0"/>
        <w:rPr>
          <w:lang w:val="en-US"/>
        </w:rPr>
      </w:pPr>
      <w:r w:rsidRPr="0059178F">
        <w:rPr>
          <w:lang w:val="en-US"/>
        </w:rPr>
        <w:t xml:space="preserve">  </w:t>
      </w:r>
      <w:r w:rsidRPr="0059178F">
        <w:rPr>
          <w:lang w:val="en-US"/>
        </w:rPr>
        <w:tab/>
      </w:r>
      <w:r w:rsidR="00123BB2">
        <w:rPr>
          <w:lang w:val="en-US"/>
        </w:rPr>
        <w:t>"</w:t>
      </w:r>
      <w:r w:rsidRPr="0059178F">
        <w:rPr>
          <w:lang w:val="en-US"/>
        </w:rPr>
        <w:t>username</w:t>
      </w:r>
      <w:r w:rsidR="00123BB2">
        <w:rPr>
          <w:lang w:val="en-US"/>
        </w:rPr>
        <w:t xml:space="preserve">" </w:t>
      </w:r>
      <w:r w:rsidRPr="0059178F">
        <w:rPr>
          <w:lang w:val="en-US"/>
        </w:rPr>
        <w:t xml:space="preserve">: </w:t>
      </w:r>
      <w:r w:rsidR="00123BB2">
        <w:rPr>
          <w:lang w:val="en-US"/>
        </w:rPr>
        <w:t>"</w:t>
      </w:r>
      <w:r w:rsidRPr="0059178F">
        <w:rPr>
          <w:lang w:val="en-US"/>
        </w:rPr>
        <w:t>adminUser</w:t>
      </w:r>
      <w:r w:rsidR="00123BB2">
        <w:rPr>
          <w:lang w:val="en-US"/>
        </w:rPr>
        <w:t>",</w:t>
      </w:r>
    </w:p>
    <w:p w14:paraId="3F945863" w14:textId="670CCE00" w:rsidR="00512493" w:rsidRPr="0059178F" w:rsidRDefault="00512493" w:rsidP="0059178F">
      <w:pPr>
        <w:pStyle w:val="Code0"/>
        <w:rPr>
          <w:lang w:val="en-US"/>
        </w:rPr>
      </w:pPr>
      <w:r w:rsidRPr="0059178F">
        <w:rPr>
          <w:lang w:val="en-US"/>
        </w:rPr>
        <w:t xml:space="preserve">  </w:t>
      </w:r>
      <w:r w:rsidRPr="0059178F">
        <w:rPr>
          <w:lang w:val="en-US"/>
        </w:rPr>
        <w:tab/>
      </w:r>
      <w:r w:rsidR="00123BB2">
        <w:rPr>
          <w:lang w:val="en-US"/>
        </w:rPr>
        <w:t>"</w:t>
      </w:r>
      <w:r w:rsidRPr="0059178F">
        <w:rPr>
          <w:lang w:val="en-US"/>
        </w:rPr>
        <w:t>email</w:t>
      </w:r>
      <w:r w:rsidR="00123BB2">
        <w:rPr>
          <w:lang w:val="en-US"/>
        </w:rPr>
        <w:t>"</w:t>
      </w:r>
      <w:r w:rsidRPr="0059178F">
        <w:rPr>
          <w:lang w:val="en-US"/>
        </w:rPr>
        <w:t xml:space="preserve"> : </w:t>
      </w:r>
      <w:r w:rsidR="00123BB2">
        <w:rPr>
          <w:lang w:val="en-US"/>
        </w:rPr>
        <w:t>"</w:t>
      </w:r>
      <w:hyperlink r:id="rId17" w:history="1">
        <w:r w:rsidRPr="0059178F">
          <w:rPr>
            <w:lang w:val="en-US" w:eastAsia="x-none"/>
          </w:rPr>
          <w:t>ea@companya.com</w:t>
        </w:r>
      </w:hyperlink>
      <w:r w:rsidR="00123BB2">
        <w:rPr>
          <w:lang w:val="en-US"/>
        </w:rPr>
        <w:t>"</w:t>
      </w:r>
      <w:r w:rsidRPr="0059178F">
        <w:rPr>
          <w:lang w:val="en-US"/>
        </w:rPr>
        <w:t>,</w:t>
      </w:r>
    </w:p>
    <w:p w14:paraId="390FA1BC" w14:textId="0677E594" w:rsidR="00512493" w:rsidRPr="0059178F" w:rsidRDefault="00123BB2" w:rsidP="0059178F">
      <w:pPr>
        <w:pStyle w:val="Code0"/>
        <w:ind w:firstLine="708"/>
        <w:rPr>
          <w:lang w:val="en-US" w:eastAsia="x-none"/>
        </w:rPr>
      </w:pPr>
      <w:r>
        <w:rPr>
          <w:lang w:val="en-US"/>
        </w:rPr>
        <w:t>"</w:t>
      </w:r>
      <w:r w:rsidR="00512493" w:rsidRPr="0059178F">
        <w:rPr>
          <w:lang w:val="en-US" w:eastAsia="x-none"/>
        </w:rPr>
        <w:t>dn</w:t>
      </w:r>
      <w:r>
        <w:rPr>
          <w:lang w:val="en-US"/>
        </w:rPr>
        <w:t>"</w:t>
      </w:r>
      <w:r w:rsidR="00512493" w:rsidRPr="0059178F">
        <w:rPr>
          <w:lang w:val="en-US" w:eastAsia="x-none"/>
        </w:rPr>
        <w:t xml:space="preserve"> : </w:t>
      </w:r>
      <w:r>
        <w:rPr>
          <w:lang w:val="en-US"/>
        </w:rPr>
        <w:t>"</w:t>
      </w:r>
      <w:r w:rsidR="00512493" w:rsidRPr="0059178F">
        <w:rPr>
          <w:lang w:val="en-US" w:eastAsia="x-none"/>
        </w:rPr>
        <w:t>38044100100</w:t>
      </w:r>
      <w:r>
        <w:rPr>
          <w:lang w:val="en-US"/>
        </w:rPr>
        <w:t>"</w:t>
      </w:r>
    </w:p>
    <w:p w14:paraId="27BC85FC" w14:textId="77777777" w:rsidR="00512493" w:rsidRPr="0059178F" w:rsidRDefault="00512493" w:rsidP="0059178F">
      <w:pPr>
        <w:pStyle w:val="Code0"/>
        <w:rPr>
          <w:lang w:val="en-US"/>
        </w:rPr>
      </w:pPr>
      <w:r w:rsidRPr="0059178F">
        <w:rPr>
          <w:lang w:val="en-US"/>
        </w:rPr>
        <w:t>}</w:t>
      </w:r>
    </w:p>
    <w:p w14:paraId="066CE27A" w14:textId="77777777" w:rsidR="00512493" w:rsidRPr="002F3D10" w:rsidRDefault="00512493" w:rsidP="00512493">
      <w:pPr>
        <w:rPr>
          <w:lang w:val="en-US"/>
        </w:rPr>
      </w:pPr>
    </w:p>
    <w:p w14:paraId="01083324" w14:textId="77777777" w:rsidR="00700CF7" w:rsidRPr="002F3D10" w:rsidRDefault="00700CF7" w:rsidP="00700CF7">
      <w:pPr>
        <w:rPr>
          <w:lang w:val="en-US" w:eastAsia="x-none"/>
        </w:rPr>
      </w:pPr>
      <w:r w:rsidRPr="002F3D10">
        <w:rPr>
          <w:lang w:val="en-US" w:eastAsia="x-none"/>
        </w:rPr>
        <w:br w:type="page"/>
      </w:r>
    </w:p>
    <w:p w14:paraId="329E8E65" w14:textId="77777777" w:rsidR="00700CF7" w:rsidRPr="002F3D10" w:rsidRDefault="00700CF7" w:rsidP="00700CF7">
      <w:pPr>
        <w:pStyle w:val="Heading2"/>
        <w:numPr>
          <w:ilvl w:val="1"/>
          <w:numId w:val="1"/>
        </w:numPr>
        <w:rPr>
          <w:lang w:val="en-US"/>
        </w:rPr>
      </w:pPr>
      <w:bookmarkStart w:id="51" w:name="_Ref444775461"/>
      <w:bookmarkStart w:id="52" w:name="_Toc447888202"/>
      <w:bookmarkStart w:id="53" w:name="_Toc473185614"/>
      <w:r w:rsidRPr="002F3D10">
        <w:rPr>
          <w:lang w:val="en-US"/>
        </w:rPr>
        <w:lastRenderedPageBreak/>
        <w:t>Management of DN in BG</w:t>
      </w:r>
      <w:bookmarkEnd w:id="51"/>
      <w:bookmarkEnd w:id="52"/>
      <w:bookmarkEnd w:id="53"/>
    </w:p>
    <w:p w14:paraId="07C999E1" w14:textId="6088F3F1" w:rsidR="00700CF7" w:rsidRPr="002F3D10" w:rsidRDefault="00700CF7" w:rsidP="00700CF7">
      <w:pPr>
        <w:rPr>
          <w:lang w:val="en-US"/>
        </w:rPr>
      </w:pPr>
      <w:r w:rsidRPr="002F3D10">
        <w:rPr>
          <w:lang w:val="en-US"/>
        </w:rPr>
        <w:t>API to manage DNs</w:t>
      </w:r>
      <w:r w:rsidR="002652BD">
        <w:rPr>
          <w:lang w:val="en-US"/>
        </w:rPr>
        <w:t xml:space="preserve"> (telephone numbers)</w:t>
      </w:r>
      <w:r w:rsidRPr="002F3D10">
        <w:rPr>
          <w:lang w:val="en-US"/>
        </w:rPr>
        <w:t xml:space="preserve"> for certain BG. Telephone number must be in international format e.g. 38642071221 (CC - NDC - DN = 386-4-2071221)</w:t>
      </w:r>
    </w:p>
    <w:p w14:paraId="5C20FBE7" w14:textId="77777777" w:rsidR="00700CF7" w:rsidRPr="002F3D10" w:rsidRDefault="00700CF7" w:rsidP="00700CF7">
      <w:pPr>
        <w:rPr>
          <w:lang w:val="en-US"/>
        </w:rPr>
      </w:pPr>
      <w:r w:rsidRPr="002F3D10">
        <w:rPr>
          <w:lang w:val="en-US"/>
        </w:rPr>
        <w:t xml:space="preserve"> </w:t>
      </w:r>
    </w:p>
    <w:p w14:paraId="786CC716" w14:textId="77777777" w:rsidR="00700CF7" w:rsidRDefault="00700CF7" w:rsidP="00700CF7">
      <w:pPr>
        <w:rPr>
          <w:lang w:val="en-US"/>
        </w:rPr>
      </w:pPr>
      <w:r w:rsidRPr="002F3D10">
        <w:rPr>
          <w:lang w:val="en-US"/>
        </w:rPr>
        <w:t xml:space="preserve">Resource </w:t>
      </w:r>
      <w:r>
        <w:rPr>
          <w:lang w:val="en-US"/>
        </w:rPr>
        <w:t>URI</w:t>
      </w:r>
      <w:r w:rsidRPr="002F3D10">
        <w:rPr>
          <w:lang w:val="en-US"/>
        </w:rPr>
        <w:t>:</w:t>
      </w:r>
    </w:p>
    <w:p w14:paraId="6B32F27E" w14:textId="77777777" w:rsidR="003A17E2" w:rsidRPr="002F3D10" w:rsidRDefault="003A17E2" w:rsidP="00700CF7">
      <w:pPr>
        <w:rPr>
          <w:lang w:val="en-US"/>
        </w:rPr>
      </w:pPr>
    </w:p>
    <w:p w14:paraId="001E8A63" w14:textId="77777777" w:rsidR="00700CF7" w:rsidRPr="002F3D10" w:rsidRDefault="00700CF7" w:rsidP="00700CF7">
      <w:pPr>
        <w:ind w:firstLine="708"/>
        <w:rPr>
          <w:b/>
          <w:lang w:val="en-US" w:eastAsia="x-none"/>
        </w:rPr>
      </w:pPr>
      <w:r w:rsidRPr="002F3D10">
        <w:rPr>
          <w:b/>
          <w:lang w:val="en-US" w:eastAsia="x-none"/>
        </w:rPr>
        <w:t>http://</w:t>
      </w:r>
      <w:r>
        <w:rPr>
          <w:b/>
          <w:lang w:val="en-US" w:eastAsia="x-none"/>
        </w:rPr>
        <w:t>&lt;hostname&gt;</w:t>
      </w:r>
      <w:r w:rsidRPr="002F3D10">
        <w:rPr>
          <w:b/>
          <w:lang w:val="en-US" w:eastAsia="x-none"/>
        </w:rPr>
        <w:t>/sa/rest/v1/prov/dns/&lt;dn&gt;</w:t>
      </w:r>
    </w:p>
    <w:p w14:paraId="2EAFA0F4" w14:textId="77777777" w:rsidR="00700CF7" w:rsidRPr="002F3D10" w:rsidRDefault="00700CF7" w:rsidP="00700CF7">
      <w:pPr>
        <w:pStyle w:val="Heading3"/>
        <w:numPr>
          <w:ilvl w:val="2"/>
          <w:numId w:val="1"/>
        </w:numPr>
        <w:rPr>
          <w:lang w:val="en-US"/>
        </w:rPr>
      </w:pPr>
      <w:bookmarkStart w:id="54" w:name="_Ref444883309"/>
      <w:bookmarkStart w:id="55" w:name="_Ref444883941"/>
      <w:bookmarkStart w:id="56" w:name="_Toc447888203"/>
      <w:bookmarkStart w:id="57" w:name="_Toc473185615"/>
      <w:r w:rsidRPr="002F3D10">
        <w:rPr>
          <w:lang w:val="en-US"/>
        </w:rPr>
        <w:t>Create</w:t>
      </w:r>
      <w:r>
        <w:rPr>
          <w:lang w:val="en-US"/>
        </w:rPr>
        <w:t xml:space="preserve"> and/or update </w:t>
      </w:r>
      <w:r w:rsidRPr="002F3D10">
        <w:rPr>
          <w:lang w:val="en-US"/>
        </w:rPr>
        <w:t xml:space="preserve"> DN</w:t>
      </w:r>
      <w:bookmarkEnd w:id="54"/>
      <w:bookmarkEnd w:id="55"/>
      <w:bookmarkEnd w:id="56"/>
      <w:bookmarkEnd w:id="57"/>
    </w:p>
    <w:p w14:paraId="22BE71D5" w14:textId="7E3CC0A2" w:rsidR="00700CF7" w:rsidRDefault="00700CF7" w:rsidP="00700CF7">
      <w:pPr>
        <w:rPr>
          <w:lang w:val="en-US" w:eastAsia="x-none"/>
        </w:rPr>
      </w:pPr>
      <w:r w:rsidRPr="002F3D10">
        <w:rPr>
          <w:lang w:val="en-US" w:eastAsia="x-none"/>
        </w:rPr>
        <w:t xml:space="preserve">The </w:t>
      </w:r>
      <w:r>
        <w:rPr>
          <w:lang w:val="en-US" w:eastAsia="x-none"/>
        </w:rPr>
        <w:t>HTTP method PUT</w:t>
      </w:r>
      <w:r w:rsidRPr="002F3D10">
        <w:rPr>
          <w:lang w:val="en-US" w:eastAsia="x-none"/>
        </w:rPr>
        <w:t xml:space="preserve"> creates</w:t>
      </w:r>
      <w:r w:rsidR="0059178F">
        <w:rPr>
          <w:lang w:val="en-US" w:eastAsia="x-none"/>
        </w:rPr>
        <w:t xml:space="preserve"> </w:t>
      </w:r>
      <w:r w:rsidRPr="002F3D10">
        <w:rPr>
          <w:lang w:val="en-US" w:eastAsia="x-none"/>
        </w:rPr>
        <w:t>DN which is assigned to the BG</w:t>
      </w:r>
      <w:r>
        <w:rPr>
          <w:lang w:val="en-US" w:eastAsia="x-none"/>
        </w:rPr>
        <w:t xml:space="preserve"> id</w:t>
      </w:r>
      <w:r w:rsidR="007A2CB1">
        <w:rPr>
          <w:lang w:val="en-US" w:eastAsia="x-none"/>
        </w:rPr>
        <w:t xml:space="preserve"> or</w:t>
      </w:r>
      <w:r>
        <w:rPr>
          <w:lang w:val="en-US" w:eastAsia="x-none"/>
        </w:rPr>
        <w:t xml:space="preserve"> update</w:t>
      </w:r>
      <w:r w:rsidR="007A2CB1">
        <w:rPr>
          <w:lang w:val="en-US" w:eastAsia="x-none"/>
        </w:rPr>
        <w:t>s it</w:t>
      </w:r>
      <w:r>
        <w:rPr>
          <w:lang w:val="en-US" w:eastAsia="x-none"/>
        </w:rPr>
        <w:t xml:space="preserve"> otherwise</w:t>
      </w:r>
      <w:r w:rsidRPr="002F3D10">
        <w:rPr>
          <w:lang w:val="en-US" w:eastAsia="x-none"/>
        </w:rPr>
        <w:t xml:space="preserve">. If DN is already in some other BG then request is rejected (http 409 Conflict : DN is already in BG). In case of new DN, it is created on the specified node and moved to the BG. </w:t>
      </w:r>
    </w:p>
    <w:p w14:paraId="7BB703D4" w14:textId="77777777" w:rsidR="00535531" w:rsidRPr="002F3D10" w:rsidRDefault="00535531" w:rsidP="00700CF7">
      <w:pPr>
        <w:rPr>
          <w:lang w:val="en-US" w:eastAsia="x-none"/>
        </w:rPr>
      </w:pPr>
    </w:p>
    <w:p w14:paraId="7F21BB49" w14:textId="246A7876" w:rsidR="00700CF7" w:rsidRPr="002F3D10" w:rsidRDefault="00700CF7" w:rsidP="00700CF7">
      <w:pPr>
        <w:rPr>
          <w:lang w:val="en-US" w:eastAsia="x-none"/>
        </w:rPr>
      </w:pPr>
      <w:r w:rsidRPr="002F3D10">
        <w:rPr>
          <w:lang w:val="en-US" w:eastAsia="x-none"/>
        </w:rPr>
        <w:t>Response re</w:t>
      </w:r>
      <w:r w:rsidR="00EC4BBC">
        <w:rPr>
          <w:lang w:val="en-US" w:eastAsia="x-none"/>
        </w:rPr>
        <w:t>turns JSON data with parameters.</w:t>
      </w:r>
    </w:p>
    <w:p w14:paraId="4C1AE797" w14:textId="77777777" w:rsidR="00700CF7" w:rsidRPr="002F3D10" w:rsidRDefault="00700CF7" w:rsidP="00700CF7">
      <w:pPr>
        <w:rPr>
          <w:lang w:val="en-US" w:eastAsia="x-none"/>
        </w:rPr>
      </w:pPr>
      <w:r w:rsidRPr="002F3D10">
        <w:rPr>
          <w:lang w:val="en-US" w:eastAsia="x-none"/>
        </w:rPr>
        <w:t xml:space="preserve"> </w:t>
      </w:r>
    </w:p>
    <w:p w14:paraId="3F33604D" w14:textId="77777777" w:rsidR="00700CF7" w:rsidRPr="002F3D10" w:rsidRDefault="00700CF7" w:rsidP="00700CF7">
      <w:pPr>
        <w:rPr>
          <w:b/>
          <w:lang w:val="en-US" w:eastAsia="x-none"/>
        </w:rPr>
      </w:pPr>
      <w:r w:rsidRPr="002F3D10">
        <w:rPr>
          <w:b/>
          <w:lang w:val="en-US" w:eastAsia="x-none"/>
        </w:rPr>
        <w:t>Request</w:t>
      </w:r>
    </w:p>
    <w:p w14:paraId="310238A6" w14:textId="77777777" w:rsidR="00700CF7" w:rsidRPr="002F3D10" w:rsidRDefault="00700CF7" w:rsidP="00700CF7">
      <w:pPr>
        <w:rPr>
          <w:b/>
          <w:lang w:val="en-US" w:eastAsia="x-none"/>
        </w:rPr>
      </w:pPr>
    </w:p>
    <w:p w14:paraId="3D440781" w14:textId="77777777" w:rsidR="00700CF7" w:rsidRPr="002F3D10" w:rsidRDefault="00700CF7" w:rsidP="00700CF7">
      <w:pPr>
        <w:rPr>
          <w:lang w:val="en-US" w:eastAsia="x-none"/>
        </w:rPr>
      </w:pPr>
      <w:r w:rsidRPr="002F3D10">
        <w:rPr>
          <w:lang w:val="en-US" w:eastAsia="x-none"/>
        </w:rPr>
        <w:t>Request to create</w:t>
      </w:r>
      <w:r>
        <w:rPr>
          <w:lang w:val="en-US" w:eastAsia="x-none"/>
        </w:rPr>
        <w:t xml:space="preserve"> or update</w:t>
      </w:r>
      <w:r w:rsidRPr="002F3D10">
        <w:rPr>
          <w:lang w:val="en-US" w:eastAsia="x-none"/>
        </w:rPr>
        <w:t xml:space="preserve"> DN</w:t>
      </w:r>
    </w:p>
    <w:p w14:paraId="75E0B979" w14:textId="77777777" w:rsidR="00700CF7" w:rsidRPr="002F3D10" w:rsidRDefault="00700CF7" w:rsidP="00700CF7">
      <w:pPr>
        <w:rPr>
          <w:lang w:val="en-US" w:eastAsia="x-none"/>
        </w:rPr>
      </w:pPr>
    </w:p>
    <w:p w14:paraId="49386073" w14:textId="77777777" w:rsidR="00700CF7" w:rsidRPr="002F3D10" w:rsidRDefault="00700CF7" w:rsidP="00700CF7">
      <w:pPr>
        <w:ind w:firstLine="708"/>
        <w:rPr>
          <w:b/>
          <w:lang w:val="en-US" w:eastAsia="x-none"/>
        </w:rPr>
      </w:pPr>
      <w:r w:rsidRPr="002F3D10">
        <w:rPr>
          <w:b/>
          <w:lang w:val="en-US"/>
        </w:rPr>
        <w:t>P</w:t>
      </w:r>
      <w:r>
        <w:rPr>
          <w:b/>
          <w:lang w:val="en-US"/>
        </w:rPr>
        <w:t>UT</w:t>
      </w:r>
      <w:r w:rsidRPr="002F3D10">
        <w:rPr>
          <w:b/>
          <w:lang w:val="en-US"/>
        </w:rPr>
        <w:t xml:space="preserve"> </w:t>
      </w:r>
      <w:r w:rsidRPr="002F3D10">
        <w:rPr>
          <w:b/>
          <w:lang w:val="en-US" w:eastAsia="x-none"/>
        </w:rPr>
        <w:t>http://</w:t>
      </w:r>
      <w:r>
        <w:rPr>
          <w:b/>
          <w:lang w:val="en-US" w:eastAsia="x-none"/>
        </w:rPr>
        <w:t>&lt;hostname&gt;</w:t>
      </w:r>
      <w:r w:rsidRPr="002F3D10">
        <w:rPr>
          <w:b/>
          <w:lang w:val="en-US" w:eastAsia="x-none"/>
        </w:rPr>
        <w:t>/sa/rest/v1/prov/dns/&lt;dn&gt;</w:t>
      </w:r>
    </w:p>
    <w:p w14:paraId="12D9019C" w14:textId="77777777" w:rsidR="00700CF7" w:rsidRPr="002F3D10" w:rsidRDefault="00700CF7" w:rsidP="00700CF7">
      <w:pPr>
        <w:rPr>
          <w:lang w:val="en-US" w:eastAsia="x-none"/>
        </w:rPr>
      </w:pPr>
    </w:p>
    <w:p w14:paraId="2A1F6B61"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957256" w:rsidRPr="002F3D10" w14:paraId="73E5314E" w14:textId="77777777" w:rsidTr="00957256">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2673A70" w14:textId="77777777" w:rsidR="00957256" w:rsidRPr="002F3D10" w:rsidRDefault="00957256" w:rsidP="008B6F48">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155863B4" w14:textId="648C3DEF" w:rsidR="00957256" w:rsidRPr="002F3D10" w:rsidRDefault="00957256"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1D399822" w14:textId="4AF43314" w:rsidR="00957256" w:rsidRPr="002F3D10" w:rsidRDefault="00957256"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58E01BB" w14:textId="77777777" w:rsidR="00957256" w:rsidRPr="002F3D10" w:rsidRDefault="00957256" w:rsidP="008B6F48">
            <w:pPr>
              <w:keepNext/>
              <w:rPr>
                <w:rFonts w:cs="Arial"/>
                <w:b/>
                <w:bCs/>
                <w:i/>
                <w:iCs/>
                <w:lang w:val="en-US"/>
              </w:rPr>
            </w:pPr>
            <w:r w:rsidRPr="002F3D10">
              <w:rPr>
                <w:b/>
                <w:bCs/>
                <w:i/>
                <w:iCs/>
                <w:lang w:val="en-US"/>
              </w:rPr>
              <w:t>Explanation</w:t>
            </w:r>
          </w:p>
        </w:tc>
      </w:tr>
      <w:tr w:rsidR="00957256" w:rsidRPr="002F3D10" w14:paraId="7DD448C7" w14:textId="77777777" w:rsidTr="00957256">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3AA17D64" w14:textId="77777777" w:rsidR="00957256" w:rsidRPr="002F3D10" w:rsidRDefault="00957256" w:rsidP="008B6F48">
            <w:pPr>
              <w:keepNext/>
              <w:rPr>
                <w:bCs/>
                <w:i/>
                <w:iCs/>
                <w:lang w:val="en-US"/>
              </w:rPr>
            </w:pPr>
            <w:r w:rsidRPr="002F3D10">
              <w:rPr>
                <w:bCs/>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3F84CBD3" w14:textId="7330E352" w:rsidR="00957256" w:rsidRPr="002F3D10" w:rsidRDefault="00957256" w:rsidP="008B6F48">
            <w:pPr>
              <w:keepNext/>
              <w:rPr>
                <w:bCs/>
                <w:i/>
                <w:iCs/>
                <w:lang w:val="en-US"/>
              </w:rPr>
            </w:pPr>
            <w:r>
              <w:rPr>
                <w:bCs/>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0542923" w14:textId="7AF5B745" w:rsidR="00957256" w:rsidRPr="002F3D10" w:rsidRDefault="00957256" w:rsidP="008B6F48">
            <w:pPr>
              <w:keepNext/>
              <w:rPr>
                <w:bCs/>
                <w:i/>
                <w:iCs/>
                <w:lang w:val="en-US"/>
              </w:rPr>
            </w:pPr>
            <w:r w:rsidRPr="002F3D10">
              <w:rPr>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7BB0C51" w14:textId="77777777" w:rsidR="00957256" w:rsidRPr="002F3D10" w:rsidRDefault="00957256" w:rsidP="008B6F48">
            <w:pPr>
              <w:keepNext/>
              <w:rPr>
                <w:bCs/>
                <w:iCs/>
                <w:lang w:val="en-US"/>
              </w:rPr>
            </w:pPr>
            <w:r w:rsidRPr="002F3D10">
              <w:rPr>
                <w:bCs/>
                <w:iCs/>
                <w:lang w:val="en-US"/>
              </w:rPr>
              <w:t>Telephone number, which must be in international format (country code – national destination code + number e.g. 38642071221). The dn could be pre-created on the node and in this case it is assigned in to given BG. If dn is new then it is created and moved to the BG.</w:t>
            </w:r>
          </w:p>
        </w:tc>
      </w:tr>
    </w:tbl>
    <w:p w14:paraId="53F8F3D3" w14:textId="77777777" w:rsidR="00700CF7" w:rsidRPr="002F3D10" w:rsidRDefault="00700CF7" w:rsidP="00700CF7">
      <w:pPr>
        <w:rPr>
          <w:lang w:val="en-US" w:eastAsia="x-none"/>
        </w:rPr>
      </w:pPr>
    </w:p>
    <w:p w14:paraId="10AED779" w14:textId="77777777" w:rsidR="00700CF7" w:rsidRPr="002F3D10" w:rsidRDefault="00700CF7" w:rsidP="00700CF7">
      <w:pPr>
        <w:rPr>
          <w:lang w:val="en-US" w:eastAsia="x-none"/>
        </w:rPr>
      </w:pPr>
    </w:p>
    <w:p w14:paraId="1E8CED10" w14:textId="77777777" w:rsidR="00700CF7" w:rsidRPr="002F3D10" w:rsidRDefault="00700CF7" w:rsidP="00700CF7">
      <w:pPr>
        <w:rPr>
          <w:lang w:val="en-US" w:eastAsia="x-none"/>
        </w:rPr>
      </w:pPr>
    </w:p>
    <w:p w14:paraId="1F6F49D1" w14:textId="77777777" w:rsidR="00700CF7" w:rsidRPr="002F3D10" w:rsidRDefault="00700CF7" w:rsidP="00700CF7">
      <w:pPr>
        <w:rPr>
          <w:lang w:val="en-US" w:eastAsia="x-none"/>
        </w:rPr>
      </w:pPr>
      <w:r w:rsidRPr="002F3D10">
        <w:rPr>
          <w:lang w:val="en-US" w:eastAsia="x-none"/>
        </w:rPr>
        <w:t>Parameters in request body:</w:t>
      </w:r>
    </w:p>
    <w:tbl>
      <w:tblPr>
        <w:tblW w:w="9462" w:type="dxa"/>
        <w:tblInd w:w="108" w:type="dxa"/>
        <w:tblCellMar>
          <w:left w:w="0" w:type="dxa"/>
          <w:right w:w="0" w:type="dxa"/>
        </w:tblCellMar>
        <w:tblLook w:val="04A0" w:firstRow="1" w:lastRow="0" w:firstColumn="1" w:lastColumn="0" w:noHBand="0" w:noVBand="1"/>
      </w:tblPr>
      <w:tblGrid>
        <w:gridCol w:w="2311"/>
        <w:gridCol w:w="1042"/>
        <w:gridCol w:w="1200"/>
        <w:gridCol w:w="4909"/>
      </w:tblGrid>
      <w:tr w:rsidR="00957256" w:rsidRPr="002F3D10" w14:paraId="06E04CFB" w14:textId="77777777" w:rsidTr="00957256">
        <w:tc>
          <w:tcPr>
            <w:tcW w:w="2311"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0B6FA9F3" w14:textId="77777777" w:rsidR="00957256" w:rsidRPr="002F3D10" w:rsidRDefault="00957256" w:rsidP="008B6F48">
            <w:pPr>
              <w:keepNext/>
              <w:rPr>
                <w:rFonts w:cs="Arial"/>
                <w:b/>
                <w:bCs/>
                <w:i/>
                <w:iCs/>
                <w:lang w:val="en-US"/>
              </w:rPr>
            </w:pPr>
            <w:r w:rsidRPr="002F3D10">
              <w:rPr>
                <w:b/>
                <w:bCs/>
                <w:i/>
                <w:iCs/>
                <w:lang w:val="en-US"/>
              </w:rPr>
              <w:lastRenderedPageBreak/>
              <w:t>Parameter Name</w:t>
            </w:r>
          </w:p>
        </w:tc>
        <w:tc>
          <w:tcPr>
            <w:tcW w:w="1042" w:type="dxa"/>
            <w:tcBorders>
              <w:top w:val="single" w:sz="4" w:space="0" w:color="auto"/>
              <w:left w:val="single" w:sz="4" w:space="0" w:color="auto"/>
              <w:bottom w:val="single" w:sz="4" w:space="0" w:color="auto"/>
              <w:right w:val="single" w:sz="4" w:space="0" w:color="auto"/>
            </w:tcBorders>
          </w:tcPr>
          <w:p w14:paraId="09758B80" w14:textId="42F8880C" w:rsidR="00957256" w:rsidRPr="002F3D10" w:rsidRDefault="00957256" w:rsidP="008B6F48">
            <w:pPr>
              <w:keepNext/>
              <w:rPr>
                <w:b/>
                <w:bCs/>
                <w:i/>
                <w:iCs/>
                <w:lang w:val="en-US"/>
              </w:rPr>
            </w:pPr>
            <w:r>
              <w:rPr>
                <w:b/>
                <w:bCs/>
                <w:i/>
                <w:iCs/>
                <w:lang w:val="en-US"/>
              </w:rPr>
              <w:t>Required</w:t>
            </w:r>
          </w:p>
        </w:tc>
        <w:tc>
          <w:tcPr>
            <w:tcW w:w="120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5D78CA5" w14:textId="0355B10A" w:rsidR="00957256" w:rsidRPr="002F3D10" w:rsidRDefault="00957256" w:rsidP="008B6F48">
            <w:pPr>
              <w:keepNext/>
              <w:rPr>
                <w:rFonts w:cs="Arial"/>
                <w:b/>
                <w:bCs/>
                <w:i/>
                <w:iCs/>
                <w:lang w:val="en-US"/>
              </w:rPr>
            </w:pPr>
            <w:r w:rsidRPr="002F3D10">
              <w:rPr>
                <w:b/>
                <w:bCs/>
                <w:i/>
                <w:iCs/>
                <w:lang w:val="en-US"/>
              </w:rPr>
              <w:t>Type</w:t>
            </w:r>
          </w:p>
        </w:tc>
        <w:tc>
          <w:tcPr>
            <w:tcW w:w="49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93B66B7" w14:textId="77777777" w:rsidR="00957256" w:rsidRPr="002F3D10" w:rsidRDefault="00957256" w:rsidP="008B6F48">
            <w:pPr>
              <w:keepNext/>
              <w:rPr>
                <w:rFonts w:cs="Arial"/>
                <w:b/>
                <w:bCs/>
                <w:i/>
                <w:iCs/>
                <w:lang w:val="en-US"/>
              </w:rPr>
            </w:pPr>
            <w:r w:rsidRPr="002F3D10">
              <w:rPr>
                <w:b/>
                <w:bCs/>
                <w:i/>
                <w:iCs/>
                <w:lang w:val="en-US"/>
              </w:rPr>
              <w:t>Explanation</w:t>
            </w:r>
          </w:p>
        </w:tc>
      </w:tr>
      <w:tr w:rsidR="00957256" w:rsidRPr="002F3D10" w14:paraId="5913B17B" w14:textId="77777777" w:rsidTr="00957256">
        <w:tc>
          <w:tcPr>
            <w:tcW w:w="2311" w:type="dxa"/>
            <w:tcBorders>
              <w:top w:val="nil"/>
              <w:left w:val="single" w:sz="8" w:space="0" w:color="auto"/>
              <w:bottom w:val="single" w:sz="4" w:space="0" w:color="auto"/>
              <w:right w:val="single" w:sz="4" w:space="0" w:color="auto"/>
            </w:tcBorders>
            <w:tcMar>
              <w:top w:w="0" w:type="dxa"/>
              <w:left w:w="108" w:type="dxa"/>
              <w:bottom w:w="0" w:type="dxa"/>
              <w:right w:w="108" w:type="dxa"/>
            </w:tcMar>
          </w:tcPr>
          <w:p w14:paraId="65F5EC22" w14:textId="77777777" w:rsidR="00957256" w:rsidRPr="002F3D10" w:rsidRDefault="00957256" w:rsidP="008B6F48">
            <w:pPr>
              <w:keepNext/>
              <w:rPr>
                <w:rFonts w:ascii="Courier New" w:hAnsi="Courier New" w:cs="Courier New"/>
                <w:i/>
                <w:iCs/>
                <w:lang w:val="en-US"/>
              </w:rPr>
            </w:pPr>
            <w:r>
              <w:rPr>
                <w:rFonts w:ascii="Courier New" w:hAnsi="Courier New" w:cs="Courier New"/>
                <w:i/>
                <w:iCs/>
                <w:lang w:val="en-US"/>
              </w:rPr>
              <w:t>bgid</w:t>
            </w:r>
          </w:p>
        </w:tc>
        <w:tc>
          <w:tcPr>
            <w:tcW w:w="1042" w:type="dxa"/>
            <w:tcBorders>
              <w:top w:val="single" w:sz="4" w:space="0" w:color="auto"/>
              <w:left w:val="single" w:sz="4" w:space="0" w:color="auto"/>
              <w:bottom w:val="single" w:sz="4" w:space="0" w:color="auto"/>
              <w:right w:val="single" w:sz="4" w:space="0" w:color="auto"/>
            </w:tcBorders>
          </w:tcPr>
          <w:p w14:paraId="1D5DAE3E" w14:textId="53881192" w:rsidR="00957256" w:rsidRDefault="00957256" w:rsidP="008B6F48">
            <w:pPr>
              <w:keepNext/>
              <w:rPr>
                <w:i/>
                <w:iCs/>
                <w:lang w:val="en-US"/>
              </w:rPr>
            </w:pPr>
            <w:r>
              <w:rPr>
                <w:i/>
                <w:iCs/>
                <w:lang w:val="en-US"/>
              </w:rPr>
              <w:t>yes</w:t>
            </w:r>
          </w:p>
        </w:tc>
        <w:tc>
          <w:tcPr>
            <w:tcW w:w="1200"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2670C1F9" w14:textId="7D75702F" w:rsidR="00957256" w:rsidRPr="002F3D10" w:rsidRDefault="00957256" w:rsidP="008B6F48">
            <w:pPr>
              <w:keepNext/>
              <w:rPr>
                <w:i/>
                <w:iCs/>
                <w:lang w:val="en-US"/>
              </w:rPr>
            </w:pPr>
            <w:r>
              <w:rPr>
                <w:i/>
                <w:iCs/>
                <w:lang w:val="en-US"/>
              </w:rPr>
              <w:t>Integer</w:t>
            </w:r>
          </w:p>
        </w:tc>
        <w:tc>
          <w:tcPr>
            <w:tcW w:w="4909" w:type="dxa"/>
            <w:tcBorders>
              <w:top w:val="nil"/>
              <w:left w:val="nil"/>
              <w:bottom w:val="single" w:sz="4" w:space="0" w:color="auto"/>
              <w:right w:val="single" w:sz="8" w:space="0" w:color="auto"/>
            </w:tcBorders>
            <w:tcMar>
              <w:top w:w="0" w:type="dxa"/>
              <w:left w:w="108" w:type="dxa"/>
              <w:bottom w:w="0" w:type="dxa"/>
              <w:right w:w="108" w:type="dxa"/>
            </w:tcMar>
            <w:vAlign w:val="center"/>
          </w:tcPr>
          <w:p w14:paraId="4ECE3D54" w14:textId="415DE34A" w:rsidR="00957256" w:rsidRPr="002F3D10" w:rsidRDefault="00957256" w:rsidP="008B6F48">
            <w:pPr>
              <w:keepNext/>
              <w:rPr>
                <w:color w:val="auto"/>
                <w:lang w:val="en-US"/>
              </w:rPr>
            </w:pPr>
            <w:r w:rsidRPr="002F3D10">
              <w:rPr>
                <w:bCs/>
                <w:iCs/>
                <w:lang w:val="en-US"/>
              </w:rPr>
              <w:t>ID of a BG.</w:t>
            </w:r>
          </w:p>
        </w:tc>
      </w:tr>
      <w:tr w:rsidR="00957256" w:rsidRPr="002F3D10" w14:paraId="733703CE" w14:textId="77777777" w:rsidTr="00957256">
        <w:tc>
          <w:tcPr>
            <w:tcW w:w="2311"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638CA016" w14:textId="0AC3EDD1" w:rsidR="00957256" w:rsidRPr="002F3D10" w:rsidRDefault="00957256" w:rsidP="008B6F48">
            <w:pPr>
              <w:keepNext/>
              <w:rPr>
                <w:rFonts w:ascii="Courier New" w:hAnsi="Courier New" w:cs="Courier New"/>
                <w:i/>
                <w:iCs/>
                <w:sz w:val="22"/>
                <w:szCs w:val="22"/>
                <w:lang w:val="en-US"/>
              </w:rPr>
            </w:pPr>
            <w:r w:rsidRPr="002F3D10">
              <w:rPr>
                <w:rFonts w:ascii="Courier New" w:hAnsi="Courier New" w:cs="Courier New"/>
                <w:i/>
                <w:iCs/>
                <w:lang w:val="en-US"/>
              </w:rPr>
              <w:t>Node</w:t>
            </w:r>
            <w:r>
              <w:rPr>
                <w:rFonts w:ascii="Courier New" w:hAnsi="Courier New" w:cs="Courier New"/>
                <w:i/>
                <w:iCs/>
                <w:lang w:val="en-US"/>
              </w:rPr>
              <w:t>*</w:t>
            </w:r>
          </w:p>
        </w:tc>
        <w:tc>
          <w:tcPr>
            <w:tcW w:w="1042" w:type="dxa"/>
            <w:tcBorders>
              <w:top w:val="single" w:sz="4" w:space="0" w:color="auto"/>
              <w:left w:val="single" w:sz="4" w:space="0" w:color="auto"/>
              <w:bottom w:val="single" w:sz="4" w:space="0" w:color="auto"/>
              <w:right w:val="single" w:sz="4" w:space="0" w:color="auto"/>
            </w:tcBorders>
          </w:tcPr>
          <w:p w14:paraId="40CFE984" w14:textId="2616E662" w:rsidR="00957256" w:rsidRPr="002F3D10" w:rsidRDefault="00957256" w:rsidP="008B6F48">
            <w:pPr>
              <w:keepNext/>
              <w:rPr>
                <w:i/>
                <w:iCs/>
                <w:lang w:val="en-US"/>
              </w:rPr>
            </w:pPr>
            <w:r>
              <w:rPr>
                <w:i/>
                <w:iCs/>
                <w:lang w:val="en-US"/>
              </w:rPr>
              <w:t>yes</w:t>
            </w:r>
          </w:p>
        </w:tc>
        <w:tc>
          <w:tcPr>
            <w:tcW w:w="1200"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24E6551E" w14:textId="2DF23B0B" w:rsidR="00957256" w:rsidRPr="002F3D10" w:rsidRDefault="00957256" w:rsidP="008B6F48">
            <w:pPr>
              <w:keepNext/>
              <w:rPr>
                <w:rFonts w:cs="Arial"/>
                <w:i/>
                <w:iCs/>
                <w:sz w:val="22"/>
                <w:szCs w:val="22"/>
                <w:lang w:val="en-US"/>
              </w:rPr>
            </w:pPr>
            <w:r w:rsidRPr="002F3D10">
              <w:rPr>
                <w:i/>
                <w:iCs/>
                <w:lang w:val="en-US"/>
              </w:rPr>
              <w:t>Integer</w:t>
            </w:r>
          </w:p>
        </w:tc>
        <w:tc>
          <w:tcPr>
            <w:tcW w:w="490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335C33AB" w14:textId="77777777" w:rsidR="00957256" w:rsidRPr="002F3D10" w:rsidRDefault="00957256" w:rsidP="008B6F48">
            <w:pPr>
              <w:keepNext/>
              <w:rPr>
                <w:rFonts w:cs="Arial"/>
                <w:i/>
                <w:iCs/>
                <w:color w:val="auto"/>
                <w:sz w:val="22"/>
                <w:szCs w:val="22"/>
                <w:lang w:val="en-US"/>
              </w:rPr>
            </w:pPr>
            <w:r w:rsidRPr="002F3D10">
              <w:rPr>
                <w:color w:val="auto"/>
                <w:lang w:val="en-US"/>
              </w:rPr>
              <w:t>CS node on which DN will be created. Parameter is only valid for creation operation.</w:t>
            </w:r>
          </w:p>
        </w:tc>
      </w:tr>
      <w:tr w:rsidR="00957256" w:rsidRPr="002F3D10" w14:paraId="485E6F31" w14:textId="77777777" w:rsidTr="00957256">
        <w:tc>
          <w:tcPr>
            <w:tcW w:w="2311" w:type="dxa"/>
            <w:tcBorders>
              <w:top w:val="nil"/>
              <w:left w:val="single" w:sz="8" w:space="0" w:color="auto"/>
              <w:bottom w:val="single" w:sz="4" w:space="0" w:color="auto"/>
              <w:right w:val="single" w:sz="4" w:space="0" w:color="auto"/>
            </w:tcBorders>
            <w:tcMar>
              <w:top w:w="0" w:type="dxa"/>
              <w:left w:w="108" w:type="dxa"/>
              <w:bottom w:w="0" w:type="dxa"/>
              <w:right w:w="108" w:type="dxa"/>
            </w:tcMar>
          </w:tcPr>
          <w:p w14:paraId="2099EA20" w14:textId="6FEEF599" w:rsidR="00957256" w:rsidRPr="002F3D10" w:rsidRDefault="00957256" w:rsidP="008B6F48">
            <w:pPr>
              <w:keepNext/>
              <w:rPr>
                <w:rFonts w:ascii="Courier New" w:hAnsi="Courier New" w:cs="Courier New"/>
                <w:i/>
                <w:iCs/>
                <w:lang w:val="en-US"/>
              </w:rPr>
            </w:pPr>
            <w:r w:rsidRPr="002F3D10">
              <w:rPr>
                <w:rFonts w:ascii="Courier New" w:hAnsi="Courier New" w:cs="Courier New"/>
                <w:i/>
                <w:iCs/>
                <w:lang w:val="en-US"/>
              </w:rPr>
              <w:t>Type</w:t>
            </w:r>
            <w:r>
              <w:rPr>
                <w:rFonts w:ascii="Courier New" w:hAnsi="Courier New" w:cs="Courier New"/>
                <w:i/>
                <w:iCs/>
                <w:lang w:val="en-US"/>
              </w:rPr>
              <w:t>*</w:t>
            </w:r>
          </w:p>
        </w:tc>
        <w:tc>
          <w:tcPr>
            <w:tcW w:w="1042" w:type="dxa"/>
            <w:tcBorders>
              <w:top w:val="single" w:sz="4" w:space="0" w:color="auto"/>
              <w:left w:val="single" w:sz="4" w:space="0" w:color="auto"/>
              <w:bottom w:val="single" w:sz="4" w:space="0" w:color="auto"/>
              <w:right w:val="single" w:sz="4" w:space="0" w:color="auto"/>
            </w:tcBorders>
          </w:tcPr>
          <w:p w14:paraId="068DB2AA" w14:textId="78D2CA50" w:rsidR="00957256" w:rsidRPr="002F3D10" w:rsidRDefault="00D91E7F" w:rsidP="008B6F48">
            <w:pPr>
              <w:keepNext/>
              <w:rPr>
                <w:i/>
                <w:iCs/>
                <w:lang w:val="en-US"/>
              </w:rPr>
            </w:pPr>
            <w:r>
              <w:rPr>
                <w:i/>
                <w:iCs/>
                <w:lang w:val="en-US"/>
              </w:rPr>
              <w:t>no</w:t>
            </w:r>
          </w:p>
        </w:tc>
        <w:tc>
          <w:tcPr>
            <w:tcW w:w="1200"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4BB7A3DE" w14:textId="033E429A" w:rsidR="00957256" w:rsidRPr="002F3D10" w:rsidRDefault="00957256" w:rsidP="008B6F48">
            <w:pPr>
              <w:keepNext/>
              <w:rPr>
                <w:i/>
                <w:iCs/>
                <w:lang w:val="en-US"/>
              </w:rPr>
            </w:pPr>
            <w:r w:rsidRPr="002F3D10">
              <w:rPr>
                <w:i/>
                <w:iCs/>
                <w:lang w:val="en-US"/>
              </w:rPr>
              <w:t>Integer</w:t>
            </w:r>
          </w:p>
        </w:tc>
        <w:tc>
          <w:tcPr>
            <w:tcW w:w="4909" w:type="dxa"/>
            <w:tcBorders>
              <w:top w:val="nil"/>
              <w:left w:val="nil"/>
              <w:bottom w:val="single" w:sz="4" w:space="0" w:color="auto"/>
              <w:right w:val="single" w:sz="8" w:space="0" w:color="auto"/>
            </w:tcBorders>
            <w:tcMar>
              <w:top w:w="0" w:type="dxa"/>
              <w:left w:w="108" w:type="dxa"/>
              <w:bottom w:w="0" w:type="dxa"/>
              <w:right w:w="108" w:type="dxa"/>
            </w:tcMar>
            <w:vAlign w:val="center"/>
          </w:tcPr>
          <w:p w14:paraId="5F16581C" w14:textId="77777777" w:rsidR="00957256" w:rsidRPr="002F3D10" w:rsidRDefault="00957256" w:rsidP="008B6F48">
            <w:pPr>
              <w:keepNext/>
              <w:rPr>
                <w:color w:val="auto"/>
                <w:lang w:val="en-US"/>
              </w:rPr>
            </w:pPr>
            <w:r w:rsidRPr="002F3D10">
              <w:rPr>
                <w:color w:val="auto"/>
                <w:lang w:val="en-US"/>
              </w:rPr>
              <w:t>Additional information for dn. Possible values:</w:t>
            </w:r>
          </w:p>
          <w:p w14:paraId="35D72DB5" w14:textId="736A3FBD" w:rsidR="00957256" w:rsidRPr="00B34E80" w:rsidRDefault="00957256" w:rsidP="00B34E80">
            <w:pPr>
              <w:pStyle w:val="ListParagraph"/>
              <w:keepNext/>
              <w:numPr>
                <w:ilvl w:val="0"/>
                <w:numId w:val="17"/>
              </w:numPr>
              <w:rPr>
                <w:color w:val="auto"/>
              </w:rPr>
            </w:pPr>
            <w:r>
              <w:rPr>
                <w:color w:val="auto"/>
              </w:rPr>
              <w:t xml:space="preserve">- prepaid (valid only for mobile DN) </w:t>
            </w:r>
          </w:p>
          <w:p w14:paraId="4DCEC819" w14:textId="2532283B" w:rsidR="00957256" w:rsidRDefault="00957256" w:rsidP="00B34E80">
            <w:pPr>
              <w:pStyle w:val="ListParagraph"/>
              <w:keepNext/>
              <w:numPr>
                <w:ilvl w:val="0"/>
                <w:numId w:val="17"/>
              </w:numPr>
              <w:rPr>
                <w:color w:val="auto"/>
              </w:rPr>
            </w:pPr>
            <w:r>
              <w:rPr>
                <w:color w:val="auto"/>
              </w:rPr>
              <w:t xml:space="preserve">- postpaid (default value) </w:t>
            </w:r>
            <w:r w:rsidRPr="00B34E80">
              <w:rPr>
                <w:color w:val="auto"/>
              </w:rPr>
              <w:t xml:space="preserve"> </w:t>
            </w:r>
          </w:p>
          <w:p w14:paraId="773F098D" w14:textId="2BA537DB" w:rsidR="00957256" w:rsidRPr="00B34E80" w:rsidRDefault="00957256" w:rsidP="001254D7">
            <w:pPr>
              <w:keepNext/>
              <w:rPr>
                <w:color w:val="auto"/>
              </w:rPr>
            </w:pPr>
            <w:r>
              <w:rPr>
                <w:color w:val="auto"/>
              </w:rPr>
              <w:t xml:space="preserve">Parameter </w:t>
            </w:r>
            <w:r w:rsidRPr="00976E22">
              <w:rPr>
                <w:color w:val="auto"/>
                <w:lang w:val="en-US"/>
              </w:rPr>
              <w:t xml:space="preserve">can be only set at </w:t>
            </w:r>
            <w:r w:rsidRPr="00D57E35">
              <w:rPr>
                <w:color w:val="auto"/>
                <w:lang w:val="en-US"/>
              </w:rPr>
              <w:t>DN creation.</w:t>
            </w:r>
          </w:p>
        </w:tc>
      </w:tr>
      <w:tr w:rsidR="00957256" w:rsidRPr="002F3D10" w14:paraId="743E36DB"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DC8623" w14:textId="77777777" w:rsidR="00957256" w:rsidRPr="002F3D10" w:rsidRDefault="00957256" w:rsidP="008B6F48">
            <w:pPr>
              <w:keepNext/>
              <w:rPr>
                <w:rFonts w:ascii="Courier New" w:hAnsi="Courier New" w:cs="Courier New"/>
                <w:i/>
                <w:iCs/>
                <w:lang w:val="en-US"/>
              </w:rPr>
            </w:pPr>
            <w:r w:rsidRPr="002F3D10">
              <w:rPr>
                <w:rFonts w:ascii="Courier New" w:hAnsi="Courier New" w:cs="Courier New"/>
                <w:i/>
                <w:iCs/>
                <w:lang w:val="en-US"/>
              </w:rPr>
              <w:t>mdu</w:t>
            </w:r>
          </w:p>
        </w:tc>
        <w:tc>
          <w:tcPr>
            <w:tcW w:w="1042" w:type="dxa"/>
            <w:tcBorders>
              <w:top w:val="single" w:sz="4" w:space="0" w:color="auto"/>
              <w:left w:val="single" w:sz="4" w:space="0" w:color="auto"/>
              <w:bottom w:val="single" w:sz="4" w:space="0" w:color="auto"/>
              <w:right w:val="single" w:sz="4" w:space="0" w:color="auto"/>
            </w:tcBorders>
          </w:tcPr>
          <w:p w14:paraId="3252C134" w14:textId="6F6073B8"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D6AA" w14:textId="050BD764" w:rsidR="00957256" w:rsidRPr="002F3D10" w:rsidRDefault="00957256" w:rsidP="008B6F48">
            <w:pPr>
              <w:keepNext/>
              <w:rPr>
                <w:i/>
                <w:iCs/>
                <w:lang w:val="en-US"/>
              </w:rPr>
            </w:pPr>
            <w:r w:rsidRPr="002F3D10">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C20B75" w14:textId="3493AB47" w:rsidR="00957256" w:rsidRPr="002F3D10" w:rsidRDefault="00957256" w:rsidP="008B6F48">
            <w:pPr>
              <w:keepNext/>
              <w:rPr>
                <w:color w:val="auto"/>
                <w:lang w:val="en-US"/>
              </w:rPr>
            </w:pPr>
            <w:r w:rsidRPr="002F3D10">
              <w:rPr>
                <w:color w:val="auto"/>
                <w:lang w:val="en-US"/>
              </w:rPr>
              <w:t>Authorization for universal numbering service</w:t>
            </w:r>
            <w:r>
              <w:rPr>
                <w:color w:val="auto"/>
                <w:lang w:val="en-US"/>
              </w:rPr>
              <w:t>. . Service is by default disabled (parameter value is “false” or null).</w:t>
            </w:r>
          </w:p>
        </w:tc>
      </w:tr>
      <w:tr w:rsidR="00957256" w:rsidRPr="00010BD1" w14:paraId="77759735"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CB67F9" w14:textId="77777777" w:rsidR="00957256" w:rsidRPr="00010BD1" w:rsidRDefault="00957256" w:rsidP="008B6F48">
            <w:pPr>
              <w:keepNext/>
              <w:rPr>
                <w:rFonts w:ascii="Courier New" w:hAnsi="Courier New" w:cs="Courier New"/>
                <w:i/>
                <w:iCs/>
                <w:lang w:val="en-US"/>
              </w:rPr>
            </w:pPr>
            <w:r w:rsidRPr="00010BD1">
              <w:rPr>
                <w:rFonts w:ascii="Courier New" w:hAnsi="Courier New" w:cs="Courier New"/>
                <w:i/>
                <w:iCs/>
                <w:color w:val="auto"/>
                <w:lang w:val="en-US"/>
              </w:rPr>
              <w:t>shortNr</w:t>
            </w:r>
          </w:p>
        </w:tc>
        <w:tc>
          <w:tcPr>
            <w:tcW w:w="1042" w:type="dxa"/>
            <w:tcBorders>
              <w:top w:val="single" w:sz="4" w:space="0" w:color="auto"/>
              <w:left w:val="single" w:sz="4" w:space="0" w:color="auto"/>
              <w:bottom w:val="single" w:sz="4" w:space="0" w:color="auto"/>
              <w:right w:val="single" w:sz="4" w:space="0" w:color="auto"/>
            </w:tcBorders>
          </w:tcPr>
          <w:p w14:paraId="1D441F63" w14:textId="624446F0" w:rsidR="00957256" w:rsidRPr="00010BD1"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06B09" w14:textId="2BCAC714" w:rsidR="00957256" w:rsidRPr="00010BD1" w:rsidRDefault="00957256" w:rsidP="008B6F48">
            <w:pPr>
              <w:keepNext/>
              <w:rPr>
                <w:i/>
                <w:iCs/>
                <w:lang w:val="en-US"/>
              </w:rPr>
            </w:pPr>
            <w:r w:rsidRPr="00010BD1">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F71F38" w14:textId="7DB096AA" w:rsidR="00957256" w:rsidRPr="00010BD1" w:rsidRDefault="00957256" w:rsidP="008B6F48">
            <w:pPr>
              <w:keepNext/>
              <w:rPr>
                <w:color w:val="auto"/>
                <w:lang w:val="en-US"/>
              </w:rPr>
            </w:pPr>
            <w:r w:rsidRPr="00010BD1">
              <w:rPr>
                <w:color w:val="auto"/>
                <w:lang w:val="en-US"/>
              </w:rPr>
              <w:t>Authorization for short numbering service</w:t>
            </w:r>
            <w:r>
              <w:rPr>
                <w:color w:val="auto"/>
                <w:lang w:val="en-US"/>
              </w:rPr>
              <w:t>. . Service is by default disabled (false).</w:t>
            </w:r>
          </w:p>
        </w:tc>
      </w:tr>
      <w:tr w:rsidR="00957256" w:rsidRPr="002F3D10" w14:paraId="3056E56D"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36D3B9" w14:textId="1A8F5209" w:rsidR="00957256" w:rsidRPr="00010BD1" w:rsidRDefault="004E49D1" w:rsidP="008B6F48">
            <w:pPr>
              <w:keepNext/>
              <w:rPr>
                <w:rFonts w:ascii="Courier New" w:hAnsi="Courier New" w:cs="Courier New"/>
                <w:i/>
                <w:iCs/>
                <w:lang w:val="en-US"/>
              </w:rPr>
            </w:pPr>
            <w:r>
              <w:rPr>
                <w:rFonts w:ascii="Courier New" w:hAnsi="Courier New" w:cs="Courier New"/>
                <w:i/>
                <w:iCs/>
                <w:lang w:val="en-US"/>
              </w:rPr>
              <w:t>advanced</w:t>
            </w:r>
          </w:p>
        </w:tc>
        <w:tc>
          <w:tcPr>
            <w:tcW w:w="1042" w:type="dxa"/>
            <w:tcBorders>
              <w:top w:val="single" w:sz="4" w:space="0" w:color="auto"/>
              <w:left w:val="single" w:sz="4" w:space="0" w:color="auto"/>
              <w:bottom w:val="single" w:sz="4" w:space="0" w:color="auto"/>
              <w:right w:val="single" w:sz="4" w:space="0" w:color="auto"/>
            </w:tcBorders>
          </w:tcPr>
          <w:p w14:paraId="72CDC5F5" w14:textId="70625102" w:rsidR="00957256" w:rsidRPr="00010BD1"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6549A1" w14:textId="5974D9A0" w:rsidR="00957256" w:rsidRPr="00010BD1" w:rsidRDefault="00957256" w:rsidP="008B6F48">
            <w:pPr>
              <w:keepNext/>
              <w:rPr>
                <w:i/>
                <w:iCs/>
                <w:lang w:val="en-US"/>
              </w:rPr>
            </w:pPr>
            <w:r w:rsidRPr="00010BD1">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C69534" w14:textId="161B4F99" w:rsidR="00957256" w:rsidRPr="002F3D10" w:rsidRDefault="00957256" w:rsidP="008B6F48">
            <w:pPr>
              <w:keepNext/>
              <w:rPr>
                <w:color w:val="auto"/>
                <w:lang w:val="en-US"/>
              </w:rPr>
            </w:pPr>
            <w:r w:rsidRPr="00010BD1">
              <w:rPr>
                <w:color w:val="auto"/>
                <w:lang w:val="en-US"/>
              </w:rPr>
              <w:t>Authorization for black and white lists service</w:t>
            </w:r>
            <w:r>
              <w:rPr>
                <w:color w:val="auto"/>
                <w:lang w:val="en-US"/>
              </w:rPr>
              <w:t>. Default is false.</w:t>
            </w:r>
          </w:p>
        </w:tc>
      </w:tr>
      <w:tr w:rsidR="00957256" w:rsidRPr="002F3D10" w14:paraId="17F676DC"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C520E" w14:textId="77777777" w:rsidR="00957256" w:rsidRPr="002F3D10" w:rsidRDefault="00957256" w:rsidP="008B6F48">
            <w:pPr>
              <w:keepNext/>
              <w:rPr>
                <w:rFonts w:ascii="Courier New" w:hAnsi="Courier New" w:cs="Courier New"/>
                <w:i/>
                <w:iCs/>
                <w:lang w:val="en-US"/>
              </w:rPr>
            </w:pPr>
            <w:r w:rsidRPr="002F3D10">
              <w:rPr>
                <w:rFonts w:ascii="Courier New" w:hAnsi="Courier New" w:cs="Courier New"/>
                <w:i/>
                <w:iCs/>
                <w:lang w:val="en-US"/>
              </w:rPr>
              <w:t>ivr</w:t>
            </w:r>
          </w:p>
        </w:tc>
        <w:tc>
          <w:tcPr>
            <w:tcW w:w="1042" w:type="dxa"/>
            <w:tcBorders>
              <w:top w:val="single" w:sz="4" w:space="0" w:color="auto"/>
              <w:left w:val="single" w:sz="4" w:space="0" w:color="auto"/>
              <w:bottom w:val="single" w:sz="4" w:space="0" w:color="auto"/>
              <w:right w:val="single" w:sz="4" w:space="0" w:color="auto"/>
            </w:tcBorders>
          </w:tcPr>
          <w:p w14:paraId="66C7A591" w14:textId="06CAA22E"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D49331" w14:textId="5B304B5A" w:rsidR="00957256" w:rsidRPr="002F3D10" w:rsidRDefault="00957256" w:rsidP="008B6F48">
            <w:pPr>
              <w:keepNext/>
              <w:rPr>
                <w:i/>
                <w:iCs/>
                <w:lang w:val="en-US"/>
              </w:rPr>
            </w:pPr>
            <w:r w:rsidRPr="002F3D10">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1F89CE" w14:textId="2E6C2043" w:rsidR="00957256" w:rsidRPr="002F3D10" w:rsidRDefault="00957256" w:rsidP="008B6F48">
            <w:pPr>
              <w:keepNext/>
              <w:rPr>
                <w:color w:val="auto"/>
                <w:lang w:val="en-US"/>
              </w:rPr>
            </w:pPr>
            <w:r w:rsidRPr="002F3D10">
              <w:rPr>
                <w:color w:val="auto"/>
                <w:lang w:val="en-US"/>
              </w:rPr>
              <w:t>Authorization for IVR / Auto Attendant service</w:t>
            </w:r>
            <w:r>
              <w:rPr>
                <w:color w:val="auto"/>
                <w:lang w:val="en-US"/>
              </w:rPr>
              <w:t>. Service is by default disabled (false).</w:t>
            </w:r>
          </w:p>
        </w:tc>
      </w:tr>
      <w:tr w:rsidR="00957256" w:rsidRPr="002F3D10" w14:paraId="4614F55C"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A9349" w14:textId="77777777" w:rsidR="00957256" w:rsidRPr="002F3D10" w:rsidRDefault="00957256" w:rsidP="008B6F48">
            <w:pPr>
              <w:keepNext/>
              <w:rPr>
                <w:rFonts w:cs="Arial"/>
                <w:i/>
                <w:iCs/>
                <w:lang w:val="en-US"/>
              </w:rPr>
            </w:pPr>
            <w:r w:rsidRPr="002F3D10">
              <w:rPr>
                <w:rFonts w:ascii="Courier New" w:hAnsi="Courier New" w:cs="Courier New"/>
                <w:bCs/>
                <w:i/>
                <w:iCs/>
                <w:lang w:val="en-US"/>
              </w:rPr>
              <w:t>internalPbxDns</w:t>
            </w:r>
          </w:p>
        </w:tc>
        <w:tc>
          <w:tcPr>
            <w:tcW w:w="1042" w:type="dxa"/>
            <w:tcBorders>
              <w:top w:val="single" w:sz="4" w:space="0" w:color="auto"/>
              <w:left w:val="single" w:sz="4" w:space="0" w:color="auto"/>
              <w:bottom w:val="single" w:sz="4" w:space="0" w:color="auto"/>
              <w:right w:val="single" w:sz="4" w:space="0" w:color="auto"/>
            </w:tcBorders>
          </w:tcPr>
          <w:p w14:paraId="4F029F0B" w14:textId="26BC7A48"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14EA9" w14:textId="14279EC5" w:rsidR="00957256" w:rsidRPr="002F3D10" w:rsidRDefault="00957256" w:rsidP="008B6F48">
            <w:pPr>
              <w:keepNext/>
              <w:rPr>
                <w:i/>
                <w:iCs/>
                <w:lang w:val="en-US"/>
              </w:rPr>
            </w:pPr>
            <w:r w:rsidRPr="002F3D10">
              <w:rPr>
                <w:i/>
                <w:iCs/>
                <w:lang w:val="en-US"/>
              </w:rPr>
              <w:t>Integer</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A35586" w14:textId="207660FC" w:rsidR="00957256" w:rsidRPr="002F3D10" w:rsidRDefault="00957256" w:rsidP="008B6F48">
            <w:pPr>
              <w:keepNext/>
              <w:rPr>
                <w:color w:val="auto"/>
                <w:lang w:val="en-US"/>
              </w:rPr>
            </w:pPr>
            <w:r w:rsidRPr="002F3D10">
              <w:rPr>
                <w:color w:val="auto"/>
                <w:lang w:val="en-US"/>
              </w:rPr>
              <w:t xml:space="preserve">Authorization for service nonpublic PBX dns. It creates as many nonpublic dns as given in parameter value. All created numbers are based on provided dn. </w:t>
            </w:r>
          </w:p>
        </w:tc>
      </w:tr>
      <w:tr w:rsidR="00957256" w:rsidRPr="002F3D10" w14:paraId="7539169F"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1591AE" w14:textId="77777777" w:rsidR="00957256" w:rsidRPr="002F3D10" w:rsidRDefault="00957256" w:rsidP="008B6F48">
            <w:pPr>
              <w:keepNext/>
              <w:rPr>
                <w:rFonts w:ascii="Courier New" w:hAnsi="Courier New" w:cs="Courier New"/>
                <w:i/>
                <w:iCs/>
                <w:lang w:val="en-US"/>
              </w:rPr>
            </w:pPr>
            <w:r w:rsidRPr="002F3D10">
              <w:rPr>
                <w:rFonts w:ascii="Courier New" w:hAnsi="Courier New" w:cs="Courier New"/>
                <w:i/>
                <w:iCs/>
                <w:lang w:val="en-US"/>
              </w:rPr>
              <w:t>voiceMail</w:t>
            </w:r>
          </w:p>
        </w:tc>
        <w:tc>
          <w:tcPr>
            <w:tcW w:w="1042" w:type="dxa"/>
            <w:tcBorders>
              <w:top w:val="single" w:sz="4" w:space="0" w:color="auto"/>
              <w:left w:val="single" w:sz="4" w:space="0" w:color="auto"/>
              <w:bottom w:val="single" w:sz="4" w:space="0" w:color="auto"/>
              <w:right w:val="single" w:sz="4" w:space="0" w:color="auto"/>
            </w:tcBorders>
          </w:tcPr>
          <w:p w14:paraId="2E838B83" w14:textId="27ABDF25"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29016" w14:textId="329C3AAB" w:rsidR="00957256" w:rsidRPr="002F3D10" w:rsidRDefault="00957256" w:rsidP="008B6F48">
            <w:pPr>
              <w:keepNext/>
              <w:rPr>
                <w:i/>
                <w:iCs/>
                <w:lang w:val="en-US"/>
              </w:rPr>
            </w:pPr>
            <w:r w:rsidRPr="002F3D10">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DE6798" w14:textId="3FE71581" w:rsidR="00957256" w:rsidRPr="002F3D10" w:rsidRDefault="00957256" w:rsidP="008B6F48">
            <w:pPr>
              <w:keepNext/>
              <w:rPr>
                <w:color w:val="auto"/>
                <w:lang w:val="en-US"/>
              </w:rPr>
            </w:pPr>
            <w:r w:rsidRPr="002F3D10">
              <w:rPr>
                <w:color w:val="auto"/>
                <w:lang w:val="en-US"/>
              </w:rPr>
              <w:t>Authorization for voice mail service</w:t>
            </w:r>
            <w:r>
              <w:rPr>
                <w:color w:val="auto"/>
                <w:lang w:val="en-US"/>
              </w:rPr>
              <w:t>. Default is false. . Service is by default disabled (false).</w:t>
            </w:r>
          </w:p>
        </w:tc>
      </w:tr>
      <w:tr w:rsidR="00957256" w:rsidRPr="002F3D10" w14:paraId="4DFE38DD"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5BAE3" w14:textId="77777777" w:rsidR="00957256" w:rsidRPr="002F3D10" w:rsidRDefault="00957256" w:rsidP="008B6F48">
            <w:pPr>
              <w:keepNext/>
              <w:rPr>
                <w:rFonts w:ascii="Courier New" w:hAnsi="Courier New" w:cs="Courier New"/>
                <w:i/>
                <w:iCs/>
                <w:lang w:val="en-US"/>
              </w:rPr>
            </w:pPr>
            <w:r w:rsidRPr="002F3D10">
              <w:rPr>
                <w:rFonts w:ascii="Courier New" w:hAnsi="Courier New" w:cs="Courier New"/>
                <w:i/>
                <w:iCs/>
                <w:lang w:val="en-US"/>
              </w:rPr>
              <w:t>rcs</w:t>
            </w:r>
          </w:p>
        </w:tc>
        <w:tc>
          <w:tcPr>
            <w:tcW w:w="1042" w:type="dxa"/>
            <w:tcBorders>
              <w:top w:val="single" w:sz="4" w:space="0" w:color="auto"/>
              <w:left w:val="single" w:sz="4" w:space="0" w:color="auto"/>
              <w:bottom w:val="single" w:sz="4" w:space="0" w:color="auto"/>
              <w:right w:val="single" w:sz="4" w:space="0" w:color="auto"/>
            </w:tcBorders>
          </w:tcPr>
          <w:p w14:paraId="1E5593AE" w14:textId="079C50C2"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7F6A50" w14:textId="078BEED2" w:rsidR="00957256" w:rsidRPr="002F3D10" w:rsidRDefault="00957256" w:rsidP="008B6F48">
            <w:pPr>
              <w:keepNext/>
              <w:rPr>
                <w:i/>
                <w:iCs/>
                <w:lang w:val="en-US"/>
              </w:rPr>
            </w:pPr>
            <w:r w:rsidRPr="002F3D10">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1E3C5B" w14:textId="65BB41D5" w:rsidR="00957256" w:rsidRPr="002F3D10" w:rsidRDefault="00957256" w:rsidP="008B6F48">
            <w:pPr>
              <w:keepNext/>
              <w:rPr>
                <w:color w:val="auto"/>
                <w:lang w:val="en-US"/>
              </w:rPr>
            </w:pPr>
            <w:r w:rsidRPr="002F3D10">
              <w:rPr>
                <w:color w:val="auto"/>
                <w:lang w:val="en-US"/>
              </w:rPr>
              <w:t>Authorization for RCS (Reach Client Communication) service</w:t>
            </w:r>
            <w:r>
              <w:rPr>
                <w:color w:val="auto"/>
                <w:lang w:val="en-US"/>
              </w:rPr>
              <w:t>. . Service is by default disabled (false).</w:t>
            </w:r>
          </w:p>
        </w:tc>
      </w:tr>
      <w:tr w:rsidR="00957256" w:rsidRPr="002F3D10" w14:paraId="318E5382"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84CE7" w14:textId="77777777" w:rsidR="00957256" w:rsidRPr="002F3D10" w:rsidRDefault="00957256" w:rsidP="008B6F48">
            <w:pPr>
              <w:keepNext/>
              <w:rPr>
                <w:rFonts w:ascii="Courier New" w:hAnsi="Courier New" w:cs="Courier New"/>
                <w:i/>
                <w:iCs/>
                <w:lang w:val="en-US"/>
              </w:rPr>
            </w:pPr>
            <w:r w:rsidRPr="002F3D10">
              <w:rPr>
                <w:rFonts w:ascii="Courier New" w:hAnsi="Courier New" w:cs="Courier New"/>
                <w:i/>
                <w:iCs/>
                <w:lang w:val="en-US"/>
              </w:rPr>
              <w:t>mduAnywhere</w:t>
            </w:r>
          </w:p>
        </w:tc>
        <w:tc>
          <w:tcPr>
            <w:tcW w:w="1042" w:type="dxa"/>
            <w:tcBorders>
              <w:top w:val="single" w:sz="4" w:space="0" w:color="auto"/>
              <w:left w:val="single" w:sz="4" w:space="0" w:color="auto"/>
              <w:bottom w:val="single" w:sz="4" w:space="0" w:color="auto"/>
              <w:right w:val="single" w:sz="4" w:space="0" w:color="auto"/>
            </w:tcBorders>
          </w:tcPr>
          <w:p w14:paraId="69048051" w14:textId="12D2CC71"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B12DD" w14:textId="540F4630" w:rsidR="00957256" w:rsidRPr="002F3D10" w:rsidRDefault="00957256" w:rsidP="008B6F48">
            <w:pPr>
              <w:keepNext/>
              <w:rPr>
                <w:i/>
                <w:iCs/>
                <w:lang w:val="en-US"/>
              </w:rPr>
            </w:pPr>
            <w:r w:rsidRPr="002F3D10">
              <w:rPr>
                <w:i/>
                <w:iCs/>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DF4CB4" w14:textId="52BE5212" w:rsidR="00957256" w:rsidRPr="002F3D10" w:rsidRDefault="00957256" w:rsidP="008B6F48">
            <w:pPr>
              <w:keepNext/>
              <w:rPr>
                <w:color w:val="auto"/>
                <w:lang w:val="en-US"/>
              </w:rPr>
            </w:pPr>
            <w:r w:rsidRPr="002F3D10">
              <w:rPr>
                <w:color w:val="auto"/>
                <w:lang w:val="en-US"/>
              </w:rPr>
              <w:t>Authorization for MDU anywhere service</w:t>
            </w:r>
            <w:r>
              <w:rPr>
                <w:color w:val="auto"/>
                <w:lang w:val="en-US"/>
              </w:rPr>
              <w:t>. . Service is by default disabled (false).</w:t>
            </w:r>
          </w:p>
        </w:tc>
      </w:tr>
      <w:tr w:rsidR="00957256" w:rsidRPr="002F3D10" w14:paraId="170A1B66"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267775" w14:textId="77777777" w:rsidR="00957256" w:rsidRPr="002F3D10" w:rsidRDefault="00957256" w:rsidP="008B6F48">
            <w:pPr>
              <w:keepNext/>
              <w:rPr>
                <w:rFonts w:ascii="Courier New" w:hAnsi="Courier New" w:cs="Courier New"/>
                <w:i/>
                <w:iCs/>
                <w:lang w:val="en-US"/>
              </w:rPr>
            </w:pPr>
            <w:r w:rsidRPr="002F3D10">
              <w:rPr>
                <w:rFonts w:ascii="Courier New" w:hAnsi="Courier New" w:cs="Courier New"/>
                <w:bCs/>
                <w:i/>
                <w:iCs/>
                <w:lang w:val="en-US"/>
              </w:rPr>
              <w:t>internalBgDns</w:t>
            </w:r>
          </w:p>
        </w:tc>
        <w:tc>
          <w:tcPr>
            <w:tcW w:w="1042" w:type="dxa"/>
            <w:tcBorders>
              <w:top w:val="single" w:sz="4" w:space="0" w:color="auto"/>
              <w:left w:val="single" w:sz="4" w:space="0" w:color="auto"/>
              <w:bottom w:val="single" w:sz="4" w:space="0" w:color="auto"/>
              <w:right w:val="single" w:sz="4" w:space="0" w:color="auto"/>
            </w:tcBorders>
          </w:tcPr>
          <w:p w14:paraId="74B51257" w14:textId="3BF9B3BD" w:rsidR="00957256" w:rsidRPr="002F3D10"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C1A1CE" w14:textId="6CBB9E4E" w:rsidR="00957256" w:rsidRPr="002F3D10" w:rsidRDefault="00957256" w:rsidP="008B6F48">
            <w:pPr>
              <w:keepNext/>
              <w:rPr>
                <w:i/>
                <w:iCs/>
                <w:lang w:val="en-US"/>
              </w:rPr>
            </w:pPr>
            <w:r w:rsidRPr="002F3D10">
              <w:rPr>
                <w:i/>
                <w:iCs/>
                <w:lang w:val="en-US"/>
              </w:rPr>
              <w:t>Integer</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6912FB" w14:textId="209F1CEA" w:rsidR="00957256" w:rsidRPr="002F3D10" w:rsidRDefault="00957256" w:rsidP="008B6F48">
            <w:pPr>
              <w:keepNext/>
              <w:rPr>
                <w:color w:val="auto"/>
                <w:lang w:val="en-US"/>
              </w:rPr>
            </w:pPr>
            <w:r w:rsidRPr="002F3D10">
              <w:rPr>
                <w:color w:val="auto"/>
                <w:lang w:val="en-US"/>
              </w:rPr>
              <w:t>Authorization for SIP gray (nonpublic) DNs service. It creates as many gray DNs numbers as given in parameter value.</w:t>
            </w:r>
            <w:r>
              <w:rPr>
                <w:color w:val="auto"/>
                <w:lang w:val="en-US"/>
              </w:rPr>
              <w:t xml:space="preserve"> All DNs are based on given dn. Service is not authorized if value is “null” or “0”.</w:t>
            </w:r>
          </w:p>
        </w:tc>
      </w:tr>
      <w:tr w:rsidR="00957256" w:rsidRPr="00010BD1" w14:paraId="46D3905A"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9E753" w14:textId="77777777" w:rsidR="00957256" w:rsidRPr="00010BD1" w:rsidRDefault="00957256" w:rsidP="008B6F48">
            <w:pPr>
              <w:keepNext/>
              <w:rPr>
                <w:rFonts w:ascii="Courier New" w:hAnsi="Courier New" w:cs="Courier New"/>
                <w:bCs/>
                <w:i/>
                <w:iCs/>
                <w:lang w:val="en-US"/>
              </w:rPr>
            </w:pPr>
            <w:r w:rsidRPr="00010BD1">
              <w:rPr>
                <w:rFonts w:ascii="Courier New" w:hAnsi="Courier New" w:cs="Courier New"/>
                <w:bCs/>
                <w:i/>
                <w:iCs/>
                <w:lang w:val="en-US"/>
              </w:rPr>
              <w:t>wac</w:t>
            </w:r>
          </w:p>
        </w:tc>
        <w:tc>
          <w:tcPr>
            <w:tcW w:w="1042" w:type="dxa"/>
            <w:tcBorders>
              <w:top w:val="single" w:sz="4" w:space="0" w:color="auto"/>
              <w:left w:val="single" w:sz="4" w:space="0" w:color="auto"/>
              <w:bottom w:val="single" w:sz="4" w:space="0" w:color="auto"/>
              <w:right w:val="single" w:sz="4" w:space="0" w:color="auto"/>
            </w:tcBorders>
          </w:tcPr>
          <w:p w14:paraId="0D38D74C" w14:textId="75712556" w:rsidR="00957256"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BC6219" w14:textId="618D851F" w:rsidR="00957256" w:rsidRPr="00010BD1" w:rsidRDefault="00957256" w:rsidP="008B6F48">
            <w:pPr>
              <w:keepNext/>
              <w:rPr>
                <w:i/>
                <w:iCs/>
                <w:lang w:val="en-US"/>
              </w:rPr>
            </w:pPr>
            <w:r>
              <w:rPr>
                <w:i/>
                <w:iCs/>
                <w:lang w:val="en-US"/>
              </w:rPr>
              <w:t>Integer</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0C382B" w14:textId="4D80DDDC" w:rsidR="00957256" w:rsidRPr="00010BD1" w:rsidRDefault="00957256" w:rsidP="004B114A">
            <w:pPr>
              <w:keepNext/>
              <w:rPr>
                <w:color w:val="auto"/>
                <w:lang w:val="en-US"/>
              </w:rPr>
            </w:pPr>
            <w:r w:rsidRPr="00010BD1">
              <w:rPr>
                <w:color w:val="auto"/>
                <w:lang w:val="en-US"/>
              </w:rPr>
              <w:t>Authorization for Web conference service</w:t>
            </w:r>
            <w:r>
              <w:rPr>
                <w:color w:val="auto"/>
                <w:lang w:val="en-US"/>
              </w:rPr>
              <w:t>. It specifies the number of DN for WAC service. Service is not authorized if value is “null” or “0”.</w:t>
            </w:r>
          </w:p>
        </w:tc>
      </w:tr>
      <w:tr w:rsidR="00957256" w:rsidRPr="00010BD1" w14:paraId="396AB4F1"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5B885" w14:textId="77777777" w:rsidR="00957256" w:rsidRPr="00010BD1" w:rsidRDefault="00957256" w:rsidP="008B6F48">
            <w:pPr>
              <w:keepNext/>
              <w:rPr>
                <w:rFonts w:ascii="Courier New" w:hAnsi="Courier New" w:cs="Courier New"/>
                <w:bCs/>
                <w:i/>
                <w:iCs/>
                <w:lang w:val="en-US"/>
              </w:rPr>
            </w:pPr>
            <w:r w:rsidRPr="00010BD1">
              <w:rPr>
                <w:rFonts w:ascii="Courier New" w:hAnsi="Courier New" w:cs="Courier New"/>
                <w:bCs/>
                <w:i/>
                <w:iCs/>
                <w:lang w:val="en-US"/>
              </w:rPr>
              <w:t>nc</w:t>
            </w:r>
          </w:p>
        </w:tc>
        <w:tc>
          <w:tcPr>
            <w:tcW w:w="1042" w:type="dxa"/>
            <w:tcBorders>
              <w:top w:val="single" w:sz="4" w:space="0" w:color="auto"/>
              <w:left w:val="single" w:sz="4" w:space="0" w:color="auto"/>
              <w:bottom w:val="single" w:sz="4" w:space="0" w:color="auto"/>
              <w:right w:val="single" w:sz="4" w:space="0" w:color="auto"/>
            </w:tcBorders>
          </w:tcPr>
          <w:p w14:paraId="48E0D8CB" w14:textId="10B23F9E" w:rsidR="00957256"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948868" w14:textId="58A83AB3" w:rsidR="00957256" w:rsidRPr="00010BD1" w:rsidRDefault="00957256" w:rsidP="008B6F48">
            <w:pPr>
              <w:keepNext/>
              <w:rPr>
                <w:i/>
                <w:iCs/>
                <w:lang w:val="en-US"/>
              </w:rPr>
            </w:pPr>
            <w:r>
              <w:rPr>
                <w:i/>
                <w:iCs/>
                <w:lang w:val="en-US"/>
              </w:rPr>
              <w:t>Integer</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41B934" w14:textId="456F086E" w:rsidR="00957256" w:rsidRPr="00010BD1" w:rsidRDefault="00957256" w:rsidP="004B114A">
            <w:pPr>
              <w:keepNext/>
              <w:rPr>
                <w:color w:val="auto"/>
                <w:lang w:val="en-US"/>
              </w:rPr>
            </w:pPr>
            <w:r w:rsidRPr="00010BD1">
              <w:rPr>
                <w:color w:val="auto"/>
                <w:lang w:val="en-US"/>
              </w:rPr>
              <w:t>Authorization for Notification call service</w:t>
            </w:r>
            <w:r>
              <w:rPr>
                <w:color w:val="auto"/>
                <w:lang w:val="en-US"/>
              </w:rPr>
              <w:t>. It specifies the number of DN for NC service. Service is not authorized if value is “null” or “0”.</w:t>
            </w:r>
          </w:p>
        </w:tc>
      </w:tr>
      <w:tr w:rsidR="00957256" w:rsidRPr="002F3D10" w14:paraId="648D3B30"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AC4C1B" w14:textId="77777777" w:rsidR="00957256" w:rsidRPr="00010BD1" w:rsidRDefault="00957256" w:rsidP="008B6F48">
            <w:pPr>
              <w:keepNext/>
              <w:rPr>
                <w:rFonts w:ascii="Courier New" w:hAnsi="Courier New" w:cs="Courier New"/>
                <w:bCs/>
                <w:i/>
                <w:iCs/>
                <w:lang w:val="en-US"/>
              </w:rPr>
            </w:pPr>
            <w:r w:rsidRPr="00010BD1">
              <w:rPr>
                <w:rFonts w:ascii="Courier New" w:hAnsi="Courier New" w:cs="Courier New"/>
                <w:bCs/>
                <w:i/>
                <w:iCs/>
                <w:lang w:val="en-US"/>
              </w:rPr>
              <w:t>ddi</w:t>
            </w:r>
          </w:p>
        </w:tc>
        <w:tc>
          <w:tcPr>
            <w:tcW w:w="1042" w:type="dxa"/>
            <w:tcBorders>
              <w:top w:val="single" w:sz="4" w:space="0" w:color="auto"/>
              <w:left w:val="single" w:sz="4" w:space="0" w:color="auto"/>
              <w:bottom w:val="single" w:sz="4" w:space="0" w:color="auto"/>
              <w:right w:val="single" w:sz="4" w:space="0" w:color="auto"/>
            </w:tcBorders>
          </w:tcPr>
          <w:p w14:paraId="44016D59" w14:textId="213F4F1E" w:rsidR="00957256" w:rsidRPr="00010BD1" w:rsidRDefault="00957256" w:rsidP="008B6F48">
            <w:pPr>
              <w:keepNext/>
              <w:rPr>
                <w:i/>
                <w:iCs/>
                <w:lang w:val="en-US"/>
              </w:rPr>
            </w:pPr>
            <w:r>
              <w:rPr>
                <w:i/>
                <w:iCs/>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F07761" w14:textId="62DFDE72" w:rsidR="00957256" w:rsidRPr="00010BD1" w:rsidRDefault="00AD76AD" w:rsidP="008B6F48">
            <w:pPr>
              <w:keepNext/>
              <w:rPr>
                <w:i/>
                <w:iCs/>
                <w:lang w:val="en-US"/>
              </w:rPr>
            </w:pPr>
            <w:r>
              <w:rPr>
                <w:i/>
                <w:iCs/>
                <w:lang w:val="en-US"/>
              </w:rPr>
              <w:t>Integer</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20C0B1" w14:textId="70E3DC4A" w:rsidR="00957256" w:rsidRPr="00010BD1" w:rsidRDefault="00957256" w:rsidP="00AD76AD">
            <w:pPr>
              <w:keepNext/>
              <w:rPr>
                <w:color w:val="auto"/>
                <w:lang w:val="en-US"/>
              </w:rPr>
            </w:pPr>
            <w:r w:rsidRPr="00010BD1">
              <w:rPr>
                <w:color w:val="auto"/>
                <w:lang w:val="en-US"/>
              </w:rPr>
              <w:t xml:space="preserve">Authorization </w:t>
            </w:r>
            <w:r>
              <w:rPr>
                <w:color w:val="auto"/>
                <w:lang w:val="en-US"/>
              </w:rPr>
              <w:t>for</w:t>
            </w:r>
            <w:r w:rsidRPr="00010BD1">
              <w:rPr>
                <w:color w:val="auto"/>
                <w:lang w:val="en-US"/>
              </w:rPr>
              <w:t xml:space="preserve"> ddi service</w:t>
            </w:r>
            <w:r>
              <w:rPr>
                <w:color w:val="auto"/>
                <w:lang w:val="en-US"/>
              </w:rPr>
              <w:t xml:space="preserve">. </w:t>
            </w:r>
            <w:r w:rsidR="00AD76AD">
              <w:rPr>
                <w:color w:val="auto"/>
                <w:lang w:val="en-US"/>
              </w:rPr>
              <w:t>It specifies the number of DN for DDI service. Service is not authorized if value is “null” or “0”.</w:t>
            </w:r>
          </w:p>
        </w:tc>
      </w:tr>
      <w:tr w:rsidR="00957256" w:rsidRPr="00CC77CC" w14:paraId="4C6DCC52" w14:textId="77777777" w:rsidTr="00957256">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6C78CE" w14:textId="1A2D09C4" w:rsidR="00957256" w:rsidRPr="00CC77CC" w:rsidRDefault="00957256" w:rsidP="00787A9B">
            <w:pPr>
              <w:keepNext/>
              <w:rPr>
                <w:rFonts w:ascii="Courier New" w:hAnsi="Courier New" w:cs="Courier New"/>
                <w:bCs/>
                <w:i/>
                <w:iCs/>
                <w:color w:val="auto"/>
                <w:lang w:val="en-US"/>
              </w:rPr>
            </w:pPr>
            <w:r w:rsidRPr="00CC77CC">
              <w:rPr>
                <w:rFonts w:ascii="Courier New" w:hAnsi="Courier New" w:cs="Courier New"/>
                <w:bCs/>
                <w:i/>
                <w:iCs/>
                <w:color w:val="auto"/>
                <w:lang w:val="en-US"/>
              </w:rPr>
              <w:t>freePhone</w:t>
            </w:r>
            <w:r>
              <w:rPr>
                <w:rFonts w:ascii="Courier New" w:hAnsi="Courier New" w:cs="Courier New"/>
                <w:bCs/>
                <w:i/>
                <w:iCs/>
                <w:color w:val="auto"/>
                <w:lang w:val="en-US"/>
              </w:rPr>
              <w:t>**</w:t>
            </w:r>
          </w:p>
        </w:tc>
        <w:tc>
          <w:tcPr>
            <w:tcW w:w="1042" w:type="dxa"/>
            <w:tcBorders>
              <w:top w:val="single" w:sz="4" w:space="0" w:color="auto"/>
              <w:left w:val="single" w:sz="4" w:space="0" w:color="auto"/>
              <w:bottom w:val="single" w:sz="4" w:space="0" w:color="auto"/>
              <w:right w:val="single" w:sz="4" w:space="0" w:color="auto"/>
            </w:tcBorders>
          </w:tcPr>
          <w:p w14:paraId="1CC1697C" w14:textId="14CAE6A7" w:rsidR="00957256" w:rsidRPr="00CC77CC" w:rsidRDefault="00957256" w:rsidP="00787A9B">
            <w:pPr>
              <w:keepNext/>
              <w:rPr>
                <w:i/>
                <w:iCs/>
                <w:color w:val="auto"/>
                <w:lang w:val="en-US"/>
              </w:rPr>
            </w:pPr>
            <w:r>
              <w:rPr>
                <w:i/>
                <w:iCs/>
                <w:color w:val="auto"/>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633BB2" w14:textId="05CCCC2C" w:rsidR="00957256" w:rsidRPr="00CC77CC" w:rsidRDefault="00957256" w:rsidP="00787A9B">
            <w:pPr>
              <w:keepNext/>
              <w:rPr>
                <w:i/>
                <w:iCs/>
                <w:color w:val="auto"/>
                <w:lang w:val="en-US"/>
              </w:rPr>
            </w:pPr>
            <w:r w:rsidRPr="00CC77CC">
              <w:rPr>
                <w:i/>
                <w:iCs/>
                <w:color w:val="auto"/>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F5F2BB" w14:textId="77777777" w:rsidR="00957256" w:rsidRPr="00CC77CC" w:rsidRDefault="00957256" w:rsidP="00787A9B">
            <w:pPr>
              <w:keepNext/>
              <w:rPr>
                <w:color w:val="auto"/>
                <w:lang w:val="en-US"/>
              </w:rPr>
            </w:pPr>
            <w:r w:rsidRPr="00CC77CC">
              <w:rPr>
                <w:color w:val="auto"/>
                <w:lang w:val="en-US"/>
              </w:rPr>
              <w:t xml:space="preserve">Authorization for Free phone service. </w:t>
            </w:r>
          </w:p>
        </w:tc>
      </w:tr>
      <w:tr w:rsidR="00321CCD" w:rsidRPr="00CC77CC" w14:paraId="7FD36344" w14:textId="77777777" w:rsidTr="001B33F9">
        <w:tc>
          <w:tcPr>
            <w:tcW w:w="23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1AD8D" w14:textId="77777777" w:rsidR="00321CCD" w:rsidRPr="00CC77CC" w:rsidRDefault="00321CCD" w:rsidP="001B33F9">
            <w:pPr>
              <w:keepNext/>
              <w:rPr>
                <w:rFonts w:ascii="Courier New" w:hAnsi="Courier New" w:cs="Courier New"/>
                <w:bCs/>
                <w:i/>
                <w:iCs/>
                <w:color w:val="auto"/>
                <w:lang w:val="en-US"/>
              </w:rPr>
            </w:pPr>
            <w:r>
              <w:rPr>
                <w:rFonts w:ascii="Courier New" w:hAnsi="Courier New" w:cs="Courier New"/>
                <w:bCs/>
                <w:i/>
                <w:iCs/>
                <w:color w:val="auto"/>
                <w:lang w:val="en-US"/>
              </w:rPr>
              <w:t>drs</w:t>
            </w:r>
          </w:p>
        </w:tc>
        <w:tc>
          <w:tcPr>
            <w:tcW w:w="1042" w:type="dxa"/>
            <w:tcBorders>
              <w:top w:val="single" w:sz="4" w:space="0" w:color="auto"/>
              <w:left w:val="single" w:sz="4" w:space="0" w:color="auto"/>
              <w:bottom w:val="single" w:sz="4" w:space="0" w:color="auto"/>
              <w:right w:val="single" w:sz="4" w:space="0" w:color="auto"/>
            </w:tcBorders>
          </w:tcPr>
          <w:p w14:paraId="20FBE11A" w14:textId="77777777" w:rsidR="00321CCD" w:rsidRDefault="00321CCD" w:rsidP="001B33F9">
            <w:pPr>
              <w:keepNext/>
              <w:rPr>
                <w:i/>
                <w:iCs/>
                <w:color w:val="auto"/>
                <w:lang w:val="en-US"/>
              </w:rPr>
            </w:pPr>
            <w:r>
              <w:rPr>
                <w:i/>
                <w:iCs/>
                <w:color w:val="auto"/>
                <w:lang w:val="en-US"/>
              </w:rPr>
              <w:t>no</w:t>
            </w:r>
          </w:p>
        </w:tc>
        <w:tc>
          <w:tcPr>
            <w:tcW w:w="12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764FA" w14:textId="77777777" w:rsidR="00321CCD" w:rsidRPr="00CC77CC" w:rsidRDefault="00321CCD" w:rsidP="001B33F9">
            <w:pPr>
              <w:keepNext/>
              <w:rPr>
                <w:i/>
                <w:iCs/>
                <w:color w:val="auto"/>
                <w:lang w:val="en-US"/>
              </w:rPr>
            </w:pPr>
            <w:r>
              <w:rPr>
                <w:i/>
                <w:iCs/>
                <w:color w:val="auto"/>
                <w:lang w:val="en-US"/>
              </w:rPr>
              <w:t>Boolean</w:t>
            </w:r>
          </w:p>
        </w:tc>
        <w:tc>
          <w:tcPr>
            <w:tcW w:w="49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E9D66A" w14:textId="77777777" w:rsidR="00321CCD" w:rsidRPr="00CC77CC" w:rsidRDefault="00321CCD" w:rsidP="001B33F9">
            <w:pPr>
              <w:keepNext/>
              <w:rPr>
                <w:color w:val="auto"/>
                <w:lang w:val="en-US"/>
              </w:rPr>
            </w:pPr>
            <w:r>
              <w:rPr>
                <w:color w:val="auto"/>
                <w:lang w:val="en-US"/>
              </w:rPr>
              <w:t>Authorization for DRS service. Precondition for this service is authorized WAC service.</w:t>
            </w:r>
          </w:p>
        </w:tc>
      </w:tr>
    </w:tbl>
    <w:p w14:paraId="475BCBDF" w14:textId="77777777" w:rsidR="0059178F" w:rsidRDefault="0059178F" w:rsidP="00700CF7">
      <w:pPr>
        <w:rPr>
          <w:lang w:val="en-US" w:eastAsia="x-none"/>
        </w:rPr>
      </w:pPr>
    </w:p>
    <w:p w14:paraId="19248811" w14:textId="77777777" w:rsidR="00700CF7" w:rsidRDefault="00700CF7" w:rsidP="00700CF7">
      <w:pPr>
        <w:rPr>
          <w:lang w:val="en-US" w:eastAsia="x-none"/>
        </w:rPr>
      </w:pPr>
      <w:r w:rsidRPr="002F3D10">
        <w:rPr>
          <w:lang w:val="en-US" w:eastAsia="x-none"/>
        </w:rPr>
        <w:t>* Node and type parameters are only valid for DN creation</w:t>
      </w:r>
    </w:p>
    <w:p w14:paraId="50F9C4E3" w14:textId="0B582CF8" w:rsidR="00957256" w:rsidRPr="002F3D10" w:rsidRDefault="00957256" w:rsidP="00700CF7">
      <w:pPr>
        <w:rPr>
          <w:lang w:val="en-US" w:eastAsia="x-none"/>
        </w:rPr>
      </w:pPr>
      <w:r>
        <w:rPr>
          <w:lang w:val="en-US" w:eastAsia="x-none"/>
        </w:rPr>
        <w:t>** To create free phone number, you have to use special national destination code (NDC)</w:t>
      </w:r>
      <w:r w:rsidR="00584BEF">
        <w:rPr>
          <w:lang w:val="en-US" w:eastAsia="x-none"/>
        </w:rPr>
        <w:t xml:space="preserve"> with corresponded node,</w:t>
      </w:r>
      <w:r>
        <w:rPr>
          <w:lang w:val="en-US" w:eastAsia="x-none"/>
        </w:rPr>
        <w:t xml:space="preserve"> provided in application config (e</w:t>
      </w:r>
      <w:r w:rsidR="00584BEF">
        <w:rPr>
          <w:lang w:val="en-US" w:eastAsia="x-none"/>
        </w:rPr>
        <w:t>.</w:t>
      </w:r>
      <w:r>
        <w:rPr>
          <w:lang w:val="en-US" w:eastAsia="x-none"/>
        </w:rPr>
        <w:t>g</w:t>
      </w:r>
      <w:r w:rsidR="00584BEF">
        <w:rPr>
          <w:lang w:val="en-US" w:eastAsia="x-none"/>
        </w:rPr>
        <w:t>.</w:t>
      </w:r>
      <w:r>
        <w:rPr>
          <w:lang w:val="en-US" w:eastAsia="x-none"/>
        </w:rPr>
        <w:t xml:space="preserve"> 380</w:t>
      </w:r>
      <w:r w:rsidRPr="00957256">
        <w:rPr>
          <w:b/>
          <w:lang w:val="en-US" w:eastAsia="x-none"/>
        </w:rPr>
        <w:t>800</w:t>
      </w:r>
      <w:r>
        <w:rPr>
          <w:lang w:val="en-US" w:eastAsia="x-none"/>
        </w:rPr>
        <w:t>300300). Free Phone service is only compatible with “shortNr” service.</w:t>
      </w:r>
      <w:r w:rsidR="00584BEF">
        <w:rPr>
          <w:lang w:val="en-US" w:eastAsia="x-none"/>
        </w:rPr>
        <w:t xml:space="preserve"> If any other service is activated, request will be rejected. </w:t>
      </w:r>
    </w:p>
    <w:p w14:paraId="2984AFAC" w14:textId="77777777" w:rsidR="00700CF7" w:rsidRPr="002F3D10" w:rsidRDefault="00700CF7" w:rsidP="00700CF7">
      <w:pPr>
        <w:rPr>
          <w:lang w:val="en-US" w:eastAsia="x-none"/>
        </w:rPr>
      </w:pPr>
      <w:r w:rsidRPr="002F3D10">
        <w:rPr>
          <w:lang w:val="en-US" w:eastAsia="x-none"/>
        </w:rPr>
        <w:t xml:space="preserve"> </w:t>
      </w:r>
    </w:p>
    <w:p w14:paraId="62541580" w14:textId="77777777" w:rsidR="00700CF7" w:rsidRPr="002F3D10" w:rsidRDefault="00700CF7" w:rsidP="00700CF7">
      <w:pPr>
        <w:rPr>
          <w:lang w:val="en-US" w:eastAsia="x-none"/>
        </w:rPr>
      </w:pPr>
      <w:r w:rsidRPr="002F3D10">
        <w:rPr>
          <w:lang w:val="en-US" w:eastAsia="x-none"/>
        </w:rPr>
        <w:t>Request example:</w:t>
      </w:r>
    </w:p>
    <w:p w14:paraId="4EC9BC4C" w14:textId="77777777" w:rsidR="00700CF7" w:rsidRPr="002F3D10" w:rsidRDefault="00700CF7" w:rsidP="00700CF7">
      <w:pPr>
        <w:rPr>
          <w:lang w:val="en-US" w:eastAsia="x-none"/>
        </w:rPr>
      </w:pPr>
    </w:p>
    <w:p w14:paraId="2C497F8F" w14:textId="74FCD6FA" w:rsidR="00700CF7" w:rsidRPr="002F3D10" w:rsidRDefault="00700CF7" w:rsidP="00700CF7">
      <w:pPr>
        <w:ind w:left="708"/>
        <w:rPr>
          <w:lang w:val="en-US" w:eastAsia="x-none"/>
        </w:rPr>
      </w:pPr>
      <w:r w:rsidRPr="002F3D10">
        <w:rPr>
          <w:lang w:val="en-US" w:eastAsia="x-none"/>
        </w:rPr>
        <w:t>P</w:t>
      </w:r>
      <w:r>
        <w:rPr>
          <w:lang w:val="en-US" w:eastAsia="x-none"/>
        </w:rPr>
        <w:t>UT</w:t>
      </w:r>
      <w:r w:rsidRPr="002F3D10">
        <w:rPr>
          <w:lang w:val="en-US" w:eastAsia="x-none"/>
        </w:rPr>
        <w:t xml:space="preserve"> http://</w:t>
      </w:r>
      <w:r w:rsidR="003A17E2">
        <w:rPr>
          <w:lang w:val="en-US" w:eastAsia="x-none"/>
        </w:rPr>
        <w:t>prov.server.net/</w:t>
      </w:r>
      <w:r w:rsidR="003B23E1">
        <w:rPr>
          <w:lang w:val="en-US" w:eastAsia="x-none"/>
        </w:rPr>
        <w:t>sa/rest/v1/prov/</w:t>
      </w:r>
      <w:r w:rsidRPr="002F3D10">
        <w:rPr>
          <w:lang w:val="en-US" w:eastAsia="x-none"/>
        </w:rPr>
        <w:t>dns/38642071221</w:t>
      </w:r>
    </w:p>
    <w:p w14:paraId="1AAF6386" w14:textId="77777777" w:rsidR="00700CF7" w:rsidRPr="002F3D10" w:rsidRDefault="00700CF7" w:rsidP="00700CF7">
      <w:pPr>
        <w:ind w:left="708"/>
        <w:rPr>
          <w:lang w:val="en-US" w:eastAsia="x-none"/>
        </w:rPr>
      </w:pPr>
    </w:p>
    <w:p w14:paraId="5589C599" w14:textId="77777777" w:rsidR="00700CF7" w:rsidRPr="002F3D10" w:rsidRDefault="00700CF7" w:rsidP="00700CF7">
      <w:pPr>
        <w:ind w:left="708"/>
        <w:rPr>
          <w:lang w:val="en-US"/>
        </w:rPr>
      </w:pPr>
      <w:r>
        <w:rPr>
          <w:lang w:val="en-US"/>
        </w:rPr>
        <w:t>HTTP</w:t>
      </w:r>
      <w:r w:rsidRPr="002F3D10">
        <w:rPr>
          <w:lang w:val="en-US"/>
        </w:rPr>
        <w:t xml:space="preserve"> body:</w:t>
      </w:r>
    </w:p>
    <w:p w14:paraId="1A591B94" w14:textId="77777777" w:rsidR="001300FC" w:rsidRPr="001300FC" w:rsidRDefault="001300FC" w:rsidP="001300FC">
      <w:pPr>
        <w:pStyle w:val="Code0"/>
        <w:rPr>
          <w:lang w:val="en-US"/>
        </w:rPr>
      </w:pPr>
      <w:r w:rsidRPr="001300FC">
        <w:rPr>
          <w:lang w:val="en-US"/>
        </w:rPr>
        <w:lastRenderedPageBreak/>
        <w:t>{</w:t>
      </w:r>
    </w:p>
    <w:p w14:paraId="6783B782" w14:textId="77777777" w:rsidR="001300FC" w:rsidRPr="001300FC" w:rsidRDefault="001300FC" w:rsidP="001300FC">
      <w:pPr>
        <w:pStyle w:val="Code0"/>
        <w:ind w:left="1416"/>
        <w:rPr>
          <w:lang w:val="en-US"/>
        </w:rPr>
      </w:pPr>
      <w:r w:rsidRPr="001300FC">
        <w:rPr>
          <w:lang w:val="en-US"/>
        </w:rPr>
        <w:t>"bgid": 46,</w:t>
      </w:r>
    </w:p>
    <w:p w14:paraId="4323DFA7" w14:textId="77777777" w:rsidR="001300FC" w:rsidRPr="001300FC" w:rsidRDefault="001300FC" w:rsidP="001300FC">
      <w:pPr>
        <w:pStyle w:val="Code0"/>
        <w:ind w:left="1416"/>
        <w:rPr>
          <w:lang w:val="en-US"/>
        </w:rPr>
      </w:pPr>
      <w:r w:rsidRPr="001300FC">
        <w:rPr>
          <w:lang w:val="en-US"/>
        </w:rPr>
        <w:t>"dn": "38044500701",</w:t>
      </w:r>
    </w:p>
    <w:p w14:paraId="5247D2F2" w14:textId="77777777" w:rsidR="001300FC" w:rsidRPr="001300FC" w:rsidRDefault="001300FC" w:rsidP="001300FC">
      <w:pPr>
        <w:pStyle w:val="Code0"/>
        <w:ind w:left="1416"/>
        <w:rPr>
          <w:lang w:val="en-US"/>
        </w:rPr>
      </w:pPr>
      <w:r w:rsidRPr="001300FC">
        <w:rPr>
          <w:lang w:val="en-US"/>
        </w:rPr>
        <w:t>"node": 5000,</w:t>
      </w:r>
    </w:p>
    <w:p w14:paraId="2874807B" w14:textId="77777777" w:rsidR="001300FC" w:rsidRPr="001300FC" w:rsidRDefault="001300FC" w:rsidP="001300FC">
      <w:pPr>
        <w:pStyle w:val="Code0"/>
        <w:ind w:left="1416"/>
        <w:rPr>
          <w:lang w:val="en-US"/>
        </w:rPr>
      </w:pPr>
      <w:r w:rsidRPr="001300FC">
        <w:rPr>
          <w:lang w:val="en-US"/>
        </w:rPr>
        <w:t>"type": 2,</w:t>
      </w:r>
    </w:p>
    <w:p w14:paraId="1871BE1C" w14:textId="77777777" w:rsidR="001300FC" w:rsidRPr="001300FC" w:rsidRDefault="001300FC" w:rsidP="001300FC">
      <w:pPr>
        <w:pStyle w:val="Code0"/>
        <w:ind w:left="1416"/>
        <w:rPr>
          <w:lang w:val="en-US"/>
        </w:rPr>
      </w:pPr>
      <w:r w:rsidRPr="001300FC">
        <w:rPr>
          <w:lang w:val="en-US"/>
        </w:rPr>
        <w:t>"mdu": false,</w:t>
      </w:r>
    </w:p>
    <w:p w14:paraId="5E970054" w14:textId="77777777" w:rsidR="001300FC" w:rsidRPr="001300FC" w:rsidRDefault="001300FC" w:rsidP="001300FC">
      <w:pPr>
        <w:pStyle w:val="Code0"/>
        <w:ind w:left="1416"/>
        <w:rPr>
          <w:lang w:val="en-US"/>
        </w:rPr>
      </w:pPr>
      <w:r w:rsidRPr="001300FC">
        <w:rPr>
          <w:lang w:val="en-US"/>
        </w:rPr>
        <w:t>"shortNr": false,</w:t>
      </w:r>
    </w:p>
    <w:p w14:paraId="61F46D48" w14:textId="2ED3003A" w:rsidR="001300FC" w:rsidRPr="001300FC" w:rsidRDefault="001300FC" w:rsidP="001300FC">
      <w:pPr>
        <w:pStyle w:val="Code0"/>
        <w:ind w:left="1416"/>
        <w:rPr>
          <w:lang w:val="en-US"/>
        </w:rPr>
      </w:pPr>
      <w:r w:rsidRPr="001300FC">
        <w:rPr>
          <w:lang w:val="en-US"/>
        </w:rPr>
        <w:t>"</w:t>
      </w:r>
      <w:r w:rsidR="004E49D1">
        <w:rPr>
          <w:lang w:val="en-US"/>
        </w:rPr>
        <w:t>advanced</w:t>
      </w:r>
      <w:r w:rsidRPr="001300FC">
        <w:rPr>
          <w:lang w:val="en-US"/>
        </w:rPr>
        <w:t>": true,</w:t>
      </w:r>
    </w:p>
    <w:p w14:paraId="79114A08" w14:textId="77777777" w:rsidR="001300FC" w:rsidRPr="001300FC" w:rsidRDefault="001300FC" w:rsidP="001300FC">
      <w:pPr>
        <w:pStyle w:val="Code0"/>
        <w:ind w:left="1416"/>
        <w:rPr>
          <w:lang w:val="en-US"/>
        </w:rPr>
      </w:pPr>
      <w:r w:rsidRPr="001300FC">
        <w:rPr>
          <w:lang w:val="en-US"/>
        </w:rPr>
        <w:t>"ivr": false,</w:t>
      </w:r>
    </w:p>
    <w:p w14:paraId="2751FDCF" w14:textId="77777777" w:rsidR="001300FC" w:rsidRPr="001300FC" w:rsidRDefault="001300FC" w:rsidP="001300FC">
      <w:pPr>
        <w:pStyle w:val="Code0"/>
        <w:ind w:left="1416"/>
        <w:rPr>
          <w:lang w:val="en-US"/>
        </w:rPr>
      </w:pPr>
      <w:r w:rsidRPr="001300FC">
        <w:rPr>
          <w:lang w:val="en-US"/>
        </w:rPr>
        <w:t>"internalPbxDns": 0,</w:t>
      </w:r>
    </w:p>
    <w:p w14:paraId="0F82AD11" w14:textId="77777777" w:rsidR="001300FC" w:rsidRPr="001300FC" w:rsidRDefault="001300FC" w:rsidP="001300FC">
      <w:pPr>
        <w:pStyle w:val="Code0"/>
        <w:ind w:left="1416"/>
        <w:rPr>
          <w:lang w:val="en-US"/>
        </w:rPr>
      </w:pPr>
      <w:r w:rsidRPr="001300FC">
        <w:rPr>
          <w:lang w:val="en-US"/>
        </w:rPr>
        <w:t>"voiceMail": false,</w:t>
      </w:r>
    </w:p>
    <w:p w14:paraId="233627DD" w14:textId="77777777" w:rsidR="001300FC" w:rsidRPr="001300FC" w:rsidRDefault="001300FC" w:rsidP="001300FC">
      <w:pPr>
        <w:pStyle w:val="Code0"/>
        <w:ind w:left="1416"/>
        <w:rPr>
          <w:lang w:val="en-US"/>
        </w:rPr>
      </w:pPr>
      <w:r w:rsidRPr="001300FC">
        <w:rPr>
          <w:lang w:val="en-US"/>
        </w:rPr>
        <w:t>"rcs": false,</w:t>
      </w:r>
    </w:p>
    <w:p w14:paraId="6FA41616" w14:textId="77777777" w:rsidR="001300FC" w:rsidRPr="001300FC" w:rsidRDefault="001300FC" w:rsidP="001300FC">
      <w:pPr>
        <w:pStyle w:val="Code0"/>
        <w:ind w:left="1416"/>
        <w:rPr>
          <w:lang w:val="en-US"/>
        </w:rPr>
      </w:pPr>
      <w:r w:rsidRPr="001300FC">
        <w:rPr>
          <w:lang w:val="en-US"/>
        </w:rPr>
        <w:t>"mduAnywhere": false,</w:t>
      </w:r>
    </w:p>
    <w:p w14:paraId="04F02ACE" w14:textId="77777777" w:rsidR="001300FC" w:rsidRPr="001300FC" w:rsidRDefault="001300FC" w:rsidP="001300FC">
      <w:pPr>
        <w:pStyle w:val="Code0"/>
        <w:ind w:left="1416"/>
        <w:rPr>
          <w:lang w:val="en-US"/>
        </w:rPr>
      </w:pPr>
      <w:r w:rsidRPr="001300FC">
        <w:rPr>
          <w:lang w:val="en-US"/>
        </w:rPr>
        <w:t>"internalBgDns": 2,</w:t>
      </w:r>
    </w:p>
    <w:p w14:paraId="0CA6C807" w14:textId="77777777" w:rsidR="001300FC" w:rsidRPr="001300FC" w:rsidRDefault="001300FC" w:rsidP="001300FC">
      <w:pPr>
        <w:pStyle w:val="Code0"/>
        <w:ind w:left="1416"/>
        <w:rPr>
          <w:lang w:val="en-US"/>
        </w:rPr>
      </w:pPr>
      <w:r w:rsidRPr="001300FC">
        <w:rPr>
          <w:lang w:val="en-US"/>
        </w:rPr>
        <w:t>"wac": 8,</w:t>
      </w:r>
    </w:p>
    <w:p w14:paraId="755467F1" w14:textId="77777777" w:rsidR="001300FC" w:rsidRPr="001300FC" w:rsidRDefault="001300FC" w:rsidP="001300FC">
      <w:pPr>
        <w:pStyle w:val="Code0"/>
        <w:ind w:left="1416"/>
        <w:rPr>
          <w:lang w:val="en-US"/>
        </w:rPr>
      </w:pPr>
      <w:r w:rsidRPr="001300FC">
        <w:rPr>
          <w:lang w:val="en-US"/>
        </w:rPr>
        <w:t>"nc": 5,</w:t>
      </w:r>
    </w:p>
    <w:p w14:paraId="4224799E" w14:textId="04A2AAC8" w:rsidR="001300FC" w:rsidRPr="001300FC" w:rsidRDefault="001300FC" w:rsidP="001300FC">
      <w:pPr>
        <w:pStyle w:val="Code0"/>
        <w:ind w:left="1416"/>
        <w:rPr>
          <w:lang w:val="en-US"/>
        </w:rPr>
      </w:pPr>
      <w:r w:rsidRPr="001300FC">
        <w:rPr>
          <w:lang w:val="en-US"/>
        </w:rPr>
        <w:t xml:space="preserve">"ddi": </w:t>
      </w:r>
      <w:r w:rsidR="00AD76AD">
        <w:rPr>
          <w:lang w:val="en-US"/>
        </w:rPr>
        <w:t>null</w:t>
      </w:r>
      <w:r w:rsidRPr="001300FC">
        <w:rPr>
          <w:lang w:val="en-US"/>
        </w:rPr>
        <w:t>,</w:t>
      </w:r>
    </w:p>
    <w:p w14:paraId="0C5A7FFD" w14:textId="77777777" w:rsidR="001300FC" w:rsidRPr="001300FC" w:rsidRDefault="001300FC" w:rsidP="001300FC">
      <w:pPr>
        <w:pStyle w:val="Code0"/>
        <w:ind w:left="1416"/>
        <w:rPr>
          <w:lang w:val="en-US"/>
        </w:rPr>
      </w:pPr>
      <w:r w:rsidRPr="001300FC">
        <w:rPr>
          <w:lang w:val="en-US"/>
        </w:rPr>
        <w:t>"cliro": null,</w:t>
      </w:r>
    </w:p>
    <w:p w14:paraId="06ECBB5F" w14:textId="77777777" w:rsidR="001300FC" w:rsidRDefault="001300FC" w:rsidP="001300FC">
      <w:pPr>
        <w:pStyle w:val="Code0"/>
        <w:ind w:left="1416"/>
        <w:rPr>
          <w:lang w:val="en-US"/>
        </w:rPr>
      </w:pPr>
      <w:r w:rsidRPr="001300FC">
        <w:rPr>
          <w:lang w:val="en-US"/>
        </w:rPr>
        <w:t>"freePhone": null,</w:t>
      </w:r>
    </w:p>
    <w:p w14:paraId="6B9421D5" w14:textId="1A5A7A53" w:rsidR="00321CCD" w:rsidRPr="001300FC" w:rsidRDefault="00321CCD" w:rsidP="001300FC">
      <w:pPr>
        <w:pStyle w:val="Code0"/>
        <w:ind w:left="1416"/>
        <w:rPr>
          <w:lang w:val="en-US"/>
        </w:rPr>
      </w:pPr>
      <w:r>
        <w:rPr>
          <w:lang w:val="en-US"/>
        </w:rPr>
        <w:t>"drs": true,</w:t>
      </w:r>
    </w:p>
    <w:p w14:paraId="42DCD04D" w14:textId="77777777" w:rsidR="001300FC" w:rsidRPr="001300FC" w:rsidRDefault="001300FC" w:rsidP="001300FC">
      <w:pPr>
        <w:pStyle w:val="Code0"/>
        <w:ind w:left="1416"/>
        <w:rPr>
          <w:lang w:val="en-US"/>
        </w:rPr>
      </w:pPr>
      <w:r w:rsidRPr="001300FC">
        <w:rPr>
          <w:lang w:val="en-US"/>
        </w:rPr>
        <w:t>"imsi": null,</w:t>
      </w:r>
    </w:p>
    <w:p w14:paraId="2C2FFAEE" w14:textId="77777777" w:rsidR="001300FC" w:rsidRPr="001300FC" w:rsidRDefault="001300FC" w:rsidP="001300FC">
      <w:pPr>
        <w:pStyle w:val="Code0"/>
        <w:ind w:left="1416"/>
        <w:rPr>
          <w:lang w:val="en-US"/>
        </w:rPr>
      </w:pPr>
      <w:r w:rsidRPr="001300FC">
        <w:rPr>
          <w:lang w:val="en-US"/>
        </w:rPr>
        <w:t>"videoCodec": false,</w:t>
      </w:r>
    </w:p>
    <w:p w14:paraId="47BA57F3" w14:textId="77777777" w:rsidR="001300FC" w:rsidRPr="001300FC" w:rsidRDefault="001300FC" w:rsidP="001300FC">
      <w:pPr>
        <w:pStyle w:val="Code0"/>
        <w:ind w:left="1416"/>
        <w:rPr>
          <w:lang w:val="en-US"/>
        </w:rPr>
      </w:pPr>
      <w:r w:rsidRPr="001300FC">
        <w:rPr>
          <w:lang w:val="en-US"/>
        </w:rPr>
        <w:t>"tsm": false,</w:t>
      </w:r>
    </w:p>
    <w:p w14:paraId="52CCD6CC" w14:textId="77777777" w:rsidR="001300FC" w:rsidRPr="001300FC" w:rsidRDefault="001300FC" w:rsidP="001300FC">
      <w:pPr>
        <w:pStyle w:val="Code0"/>
        <w:ind w:left="1416"/>
        <w:rPr>
          <w:lang w:val="en-US"/>
        </w:rPr>
      </w:pPr>
      <w:r w:rsidRPr="001300FC">
        <w:rPr>
          <w:lang w:val="en-US"/>
        </w:rPr>
        <w:t>"callContinuity": false,</w:t>
      </w:r>
    </w:p>
    <w:p w14:paraId="175941EE" w14:textId="77777777" w:rsidR="001300FC" w:rsidRPr="001300FC" w:rsidRDefault="001300FC" w:rsidP="001300FC">
      <w:pPr>
        <w:pStyle w:val="Code0"/>
        <w:ind w:left="1416"/>
        <w:rPr>
          <w:lang w:val="en-US"/>
        </w:rPr>
      </w:pPr>
      <w:r w:rsidRPr="001300FC">
        <w:rPr>
          <w:lang w:val="en-US"/>
        </w:rPr>
        <w:t>"ipGeoLocation": false</w:t>
      </w:r>
    </w:p>
    <w:p w14:paraId="4474DBD5" w14:textId="5642F790" w:rsidR="00700CF7" w:rsidRPr="002F3D10" w:rsidRDefault="001300FC" w:rsidP="001300FC">
      <w:pPr>
        <w:pStyle w:val="Code0"/>
        <w:rPr>
          <w:lang w:val="en-US" w:eastAsia="x-none"/>
        </w:rPr>
      </w:pPr>
      <w:r w:rsidRPr="001300FC">
        <w:rPr>
          <w:lang w:val="en-US"/>
        </w:rPr>
        <w:t>}</w:t>
      </w:r>
    </w:p>
    <w:p w14:paraId="522264B4" w14:textId="77777777" w:rsidR="00700CF7" w:rsidRPr="002F3D10" w:rsidRDefault="00700CF7" w:rsidP="00700CF7">
      <w:pPr>
        <w:rPr>
          <w:lang w:val="en-US" w:eastAsia="x-none"/>
        </w:rPr>
      </w:pPr>
    </w:p>
    <w:p w14:paraId="0C7E1D91" w14:textId="781D0CDA" w:rsidR="00700CF7" w:rsidRPr="001254D7" w:rsidRDefault="001254D7" w:rsidP="00700CF7">
      <w:pPr>
        <w:rPr>
          <w:b/>
          <w:lang w:val="en-US" w:eastAsia="x-none"/>
        </w:rPr>
      </w:pPr>
      <w:r w:rsidRPr="001254D7">
        <w:rPr>
          <w:b/>
          <w:lang w:val="en-US" w:eastAsia="x-none"/>
        </w:rPr>
        <w:t>Response</w:t>
      </w:r>
    </w:p>
    <w:p w14:paraId="5D4104C9" w14:textId="77777777" w:rsidR="00700CF7" w:rsidRPr="002F3D10" w:rsidRDefault="00700CF7" w:rsidP="00700CF7">
      <w:pPr>
        <w:rPr>
          <w:lang w:val="en-US" w:eastAsia="x-none"/>
        </w:rPr>
      </w:pPr>
    </w:p>
    <w:p w14:paraId="1376AD99" w14:textId="2DB16E12" w:rsidR="00700CF7" w:rsidRPr="002F3D10" w:rsidRDefault="003E7067" w:rsidP="00700CF7">
      <w:pPr>
        <w:rPr>
          <w:lang w:val="en-US" w:eastAsia="x-none"/>
        </w:rPr>
      </w:pPr>
      <w:r>
        <w:rPr>
          <w:lang w:val="en-US" w:eastAsia="x-none"/>
        </w:rPr>
        <w:t xml:space="preserve">For response description refer to chapter </w:t>
      </w:r>
      <w:r>
        <w:rPr>
          <w:lang w:val="en-US" w:eastAsia="x-none"/>
        </w:rPr>
        <w:fldChar w:fldCharType="begin"/>
      </w:r>
      <w:r>
        <w:rPr>
          <w:lang w:val="en-US" w:eastAsia="x-none"/>
        </w:rPr>
        <w:instrText xml:space="preserve"> REF _Ref469045201 \r \h </w:instrText>
      </w:r>
      <w:r>
        <w:rPr>
          <w:lang w:val="en-US" w:eastAsia="x-none"/>
        </w:rPr>
      </w:r>
      <w:r>
        <w:rPr>
          <w:lang w:val="en-US" w:eastAsia="x-none"/>
        </w:rPr>
        <w:fldChar w:fldCharType="separate"/>
      </w:r>
      <w:r>
        <w:rPr>
          <w:lang w:val="en-US" w:eastAsia="x-none"/>
        </w:rPr>
        <w:t>3.3.2</w:t>
      </w:r>
      <w:r>
        <w:rPr>
          <w:lang w:val="en-US" w:eastAsia="x-none"/>
        </w:rPr>
        <w:fldChar w:fldCharType="end"/>
      </w:r>
    </w:p>
    <w:p w14:paraId="4C3B7E5F" w14:textId="77777777" w:rsidR="00700CF7" w:rsidRPr="002F3D10" w:rsidRDefault="00700CF7" w:rsidP="00700CF7">
      <w:pPr>
        <w:pStyle w:val="Heading3"/>
        <w:numPr>
          <w:ilvl w:val="2"/>
          <w:numId w:val="1"/>
        </w:numPr>
        <w:rPr>
          <w:lang w:val="en-US"/>
        </w:rPr>
      </w:pPr>
      <w:bookmarkStart w:id="58" w:name="_Toc447888205"/>
      <w:bookmarkStart w:id="59" w:name="_Ref469045201"/>
      <w:bookmarkStart w:id="60" w:name="_Ref472952592"/>
      <w:bookmarkStart w:id="61" w:name="_Ref472952665"/>
      <w:bookmarkStart w:id="62" w:name="_Toc473185616"/>
      <w:r w:rsidRPr="002F3D10">
        <w:rPr>
          <w:lang w:val="en-US"/>
        </w:rPr>
        <w:t>Get DN</w:t>
      </w:r>
      <w:bookmarkEnd w:id="58"/>
      <w:bookmarkEnd w:id="59"/>
      <w:bookmarkEnd w:id="60"/>
      <w:bookmarkEnd w:id="61"/>
      <w:bookmarkEnd w:id="62"/>
    </w:p>
    <w:p w14:paraId="216BE4D2" w14:textId="4DFF8D2F" w:rsidR="00700CF7" w:rsidRPr="002F3D10" w:rsidRDefault="0009198B" w:rsidP="00700CF7">
      <w:pPr>
        <w:rPr>
          <w:lang w:val="en-US" w:eastAsia="x-none"/>
        </w:rPr>
      </w:pPr>
      <w:r>
        <w:rPr>
          <w:lang w:val="en-US" w:eastAsia="x-none"/>
        </w:rPr>
        <w:t>The method returns DN data</w:t>
      </w:r>
      <w:r w:rsidR="00700CF7" w:rsidRPr="002F3D10">
        <w:rPr>
          <w:lang w:val="en-US" w:eastAsia="x-none"/>
        </w:rPr>
        <w:t xml:space="preserve">. </w:t>
      </w:r>
    </w:p>
    <w:p w14:paraId="43360BC1" w14:textId="77777777" w:rsidR="00700CF7" w:rsidRPr="002F3D10" w:rsidRDefault="00700CF7" w:rsidP="00700CF7">
      <w:pPr>
        <w:rPr>
          <w:lang w:val="en-US" w:eastAsia="x-none"/>
        </w:rPr>
      </w:pPr>
    </w:p>
    <w:p w14:paraId="0B6DBF30" w14:textId="77777777" w:rsidR="00700CF7" w:rsidRPr="002F3D10" w:rsidRDefault="00700CF7" w:rsidP="00700CF7">
      <w:pPr>
        <w:rPr>
          <w:lang w:val="en-US" w:eastAsia="x-none"/>
        </w:rPr>
      </w:pPr>
    </w:p>
    <w:p w14:paraId="0C4C4046" w14:textId="77777777" w:rsidR="00700CF7" w:rsidRPr="002F3D10" w:rsidRDefault="00700CF7" w:rsidP="00700CF7">
      <w:pPr>
        <w:rPr>
          <w:b/>
          <w:lang w:val="en-US" w:eastAsia="x-none"/>
        </w:rPr>
      </w:pPr>
      <w:r w:rsidRPr="002F3D10">
        <w:rPr>
          <w:b/>
          <w:lang w:val="en-US" w:eastAsia="x-none"/>
        </w:rPr>
        <w:t>Request</w:t>
      </w:r>
    </w:p>
    <w:p w14:paraId="644A7ADE" w14:textId="77777777" w:rsidR="00700CF7" w:rsidRPr="002F3D10" w:rsidRDefault="00700CF7" w:rsidP="00700CF7">
      <w:pPr>
        <w:rPr>
          <w:lang w:val="en-US" w:eastAsia="x-none"/>
        </w:rPr>
      </w:pPr>
    </w:p>
    <w:p w14:paraId="185894C1" w14:textId="77777777" w:rsidR="00700CF7" w:rsidRPr="002F3D10" w:rsidRDefault="00700CF7" w:rsidP="00700CF7">
      <w:pPr>
        <w:rPr>
          <w:lang w:val="en-US" w:eastAsia="x-none"/>
        </w:rPr>
      </w:pPr>
      <w:r w:rsidRPr="002F3D10">
        <w:rPr>
          <w:lang w:val="en-US" w:eastAsia="x-none"/>
        </w:rPr>
        <w:t>Request to retrieve DN data</w:t>
      </w:r>
    </w:p>
    <w:p w14:paraId="194F7E7E" w14:textId="77777777" w:rsidR="00700CF7" w:rsidRPr="002F3D10" w:rsidRDefault="00700CF7" w:rsidP="00700CF7">
      <w:pPr>
        <w:rPr>
          <w:lang w:val="en-US" w:eastAsia="x-none"/>
        </w:rPr>
      </w:pPr>
    </w:p>
    <w:p w14:paraId="19B45B1A" w14:textId="77777777" w:rsidR="00700CF7" w:rsidRPr="002F3D10" w:rsidRDefault="00700CF7" w:rsidP="00700CF7">
      <w:pPr>
        <w:ind w:firstLine="708"/>
        <w:rPr>
          <w:b/>
          <w:lang w:val="en-US" w:eastAsia="x-none"/>
        </w:rPr>
      </w:pPr>
      <w:r w:rsidRPr="002F3D10">
        <w:rPr>
          <w:b/>
          <w:lang w:val="en-US"/>
        </w:rPr>
        <w:t xml:space="preserve">GET </w:t>
      </w:r>
      <w:r w:rsidRPr="002F3D10">
        <w:rPr>
          <w:b/>
          <w:lang w:val="en-US" w:eastAsia="x-none"/>
        </w:rPr>
        <w:t>http://</w:t>
      </w:r>
      <w:r>
        <w:rPr>
          <w:b/>
          <w:lang w:val="en-US" w:eastAsia="x-none"/>
        </w:rPr>
        <w:t>&lt;hostname&gt;</w:t>
      </w:r>
      <w:r w:rsidRPr="002F3D10">
        <w:rPr>
          <w:b/>
          <w:lang w:val="en-US" w:eastAsia="x-none"/>
        </w:rPr>
        <w:t>/sa/rest/v1/prov/dns/&lt;dn&gt;</w:t>
      </w:r>
    </w:p>
    <w:p w14:paraId="3717B82E" w14:textId="77777777" w:rsidR="00700CF7" w:rsidRPr="002F3D10" w:rsidRDefault="00700CF7" w:rsidP="00700CF7">
      <w:pPr>
        <w:rPr>
          <w:lang w:val="en-US" w:eastAsia="x-none"/>
        </w:rPr>
      </w:pPr>
    </w:p>
    <w:p w14:paraId="24019E58" w14:textId="77777777" w:rsidR="00700CF7" w:rsidRPr="002F3D10" w:rsidRDefault="00700CF7" w:rsidP="00700CF7">
      <w:pPr>
        <w:rPr>
          <w:lang w:val="en-US" w:eastAsia="x-none"/>
        </w:rPr>
      </w:pPr>
      <w:r w:rsidRPr="002F3D10">
        <w:rPr>
          <w:lang w:val="en-US" w:eastAsia="x-none"/>
        </w:rPr>
        <w:t xml:space="preserve">For information about parameters in </w:t>
      </w:r>
      <w:r>
        <w:rPr>
          <w:lang w:val="en-US" w:eastAsia="x-none"/>
        </w:rPr>
        <w:t>URI</w:t>
      </w:r>
      <w:r w:rsidRPr="002F3D10">
        <w:rPr>
          <w:lang w:val="en-US" w:eastAsia="x-none"/>
        </w:rPr>
        <w:t xml:space="preserve"> refer to chapter </w:t>
      </w:r>
      <w:r w:rsidRPr="002F3D10">
        <w:rPr>
          <w:lang w:val="en-US" w:eastAsia="x-none"/>
        </w:rPr>
        <w:fldChar w:fldCharType="begin"/>
      </w:r>
      <w:r w:rsidRPr="002F3D10">
        <w:rPr>
          <w:lang w:val="en-US" w:eastAsia="x-none"/>
        </w:rPr>
        <w:instrText xml:space="preserve"> REF _Ref444883309 \r \h </w:instrText>
      </w:r>
      <w:r w:rsidRPr="002F3D10">
        <w:rPr>
          <w:lang w:val="en-US" w:eastAsia="x-none"/>
        </w:rPr>
      </w:r>
      <w:r w:rsidRPr="002F3D10">
        <w:rPr>
          <w:lang w:val="en-US" w:eastAsia="x-none"/>
        </w:rPr>
        <w:fldChar w:fldCharType="separate"/>
      </w:r>
      <w:r>
        <w:rPr>
          <w:lang w:val="en-US" w:eastAsia="x-none"/>
        </w:rPr>
        <w:t>3.3.1</w:t>
      </w:r>
      <w:r w:rsidRPr="002F3D10">
        <w:rPr>
          <w:lang w:val="en-US" w:eastAsia="x-none"/>
        </w:rPr>
        <w:fldChar w:fldCharType="end"/>
      </w:r>
      <w:r w:rsidRPr="002F3D10">
        <w:rPr>
          <w:lang w:val="en-US" w:eastAsia="x-none"/>
        </w:rPr>
        <w:t xml:space="preserve"> – description of parameters in request </w:t>
      </w:r>
      <w:r>
        <w:rPr>
          <w:lang w:val="en-US" w:eastAsia="x-none"/>
        </w:rPr>
        <w:t>URI</w:t>
      </w:r>
      <w:r w:rsidRPr="002F3D10">
        <w:rPr>
          <w:lang w:val="en-US" w:eastAsia="x-none"/>
        </w:rPr>
        <w:t>.</w:t>
      </w:r>
    </w:p>
    <w:p w14:paraId="6D246371" w14:textId="77777777" w:rsidR="00700CF7" w:rsidRPr="002F3D10" w:rsidRDefault="00700CF7" w:rsidP="00700CF7">
      <w:pPr>
        <w:rPr>
          <w:lang w:val="en-US" w:eastAsia="x-none"/>
        </w:rPr>
      </w:pPr>
    </w:p>
    <w:p w14:paraId="2807DF36" w14:textId="77777777" w:rsidR="00700CF7" w:rsidRPr="002F3D10" w:rsidRDefault="00700CF7" w:rsidP="00700CF7">
      <w:pPr>
        <w:rPr>
          <w:lang w:val="en-US" w:eastAsia="x-none"/>
        </w:rPr>
      </w:pPr>
      <w:r w:rsidRPr="002F3D10">
        <w:rPr>
          <w:lang w:val="en-US" w:eastAsia="x-none"/>
        </w:rPr>
        <w:t>Request example:</w:t>
      </w:r>
    </w:p>
    <w:p w14:paraId="00ADBB7A" w14:textId="77777777" w:rsidR="007C4A13" w:rsidRDefault="007C4A13" w:rsidP="00700CF7">
      <w:pPr>
        <w:ind w:firstLine="708"/>
        <w:rPr>
          <w:lang w:val="en-US" w:eastAsia="x-none"/>
        </w:rPr>
      </w:pPr>
    </w:p>
    <w:p w14:paraId="2AAD510F" w14:textId="5388325A" w:rsidR="00700CF7" w:rsidRPr="002F3D10" w:rsidRDefault="00700CF7" w:rsidP="007C4A13">
      <w:pPr>
        <w:rPr>
          <w:lang w:val="en-US" w:eastAsia="x-none"/>
        </w:rPr>
      </w:pPr>
      <w:r w:rsidRPr="002F3D10">
        <w:rPr>
          <w:lang w:val="en-US" w:eastAsia="x-none"/>
        </w:rPr>
        <w:t>GET http://</w:t>
      </w:r>
      <w:r w:rsidR="007C4A13">
        <w:rPr>
          <w:lang w:val="en-US" w:eastAsia="x-none"/>
        </w:rPr>
        <w:t>prov.server.net</w:t>
      </w:r>
      <w:r>
        <w:rPr>
          <w:lang w:val="en-US" w:eastAsia="x-none"/>
        </w:rPr>
        <w:t>/</w:t>
      </w:r>
      <w:r w:rsidRPr="002F3D10">
        <w:rPr>
          <w:lang w:val="en-US" w:eastAsia="x-none"/>
        </w:rPr>
        <w:t>sa/rest/v1/prov/dn</w:t>
      </w:r>
      <w:r w:rsidR="00536714">
        <w:rPr>
          <w:lang w:val="en-US" w:eastAsia="x-none"/>
        </w:rPr>
        <w:t>s</w:t>
      </w:r>
      <w:r w:rsidRPr="002F3D10">
        <w:rPr>
          <w:lang w:val="en-US" w:eastAsia="x-none"/>
        </w:rPr>
        <w:t>/</w:t>
      </w:r>
      <w:r w:rsidR="00584BEF" w:rsidRPr="00584BEF">
        <w:rPr>
          <w:lang w:val="en-US" w:eastAsia="x-none"/>
        </w:rPr>
        <w:t>380447700002</w:t>
      </w:r>
    </w:p>
    <w:p w14:paraId="560B79B3" w14:textId="77777777" w:rsidR="00700CF7" w:rsidRPr="002F3D10" w:rsidRDefault="00700CF7" w:rsidP="00700CF7">
      <w:pPr>
        <w:rPr>
          <w:lang w:val="en-US" w:eastAsia="x-none"/>
        </w:rPr>
      </w:pPr>
    </w:p>
    <w:p w14:paraId="1148AC49" w14:textId="77777777" w:rsidR="00700CF7" w:rsidRPr="002F3D10" w:rsidRDefault="00700CF7" w:rsidP="00700CF7">
      <w:pPr>
        <w:rPr>
          <w:lang w:val="en-US" w:eastAsia="x-none"/>
        </w:rPr>
      </w:pPr>
    </w:p>
    <w:p w14:paraId="0AD87EB6" w14:textId="77777777" w:rsidR="003E7067" w:rsidRDefault="00700CF7" w:rsidP="00700CF7">
      <w:pPr>
        <w:rPr>
          <w:b/>
          <w:lang w:val="en-US" w:eastAsia="x-none"/>
        </w:rPr>
      </w:pPr>
      <w:r w:rsidRPr="002F3D10">
        <w:rPr>
          <w:b/>
          <w:lang w:val="en-US" w:eastAsia="x-none"/>
        </w:rPr>
        <w:t>Response</w:t>
      </w:r>
    </w:p>
    <w:p w14:paraId="42A057FA" w14:textId="77777777" w:rsidR="003E7067" w:rsidRDefault="003E7067" w:rsidP="00700CF7">
      <w:pPr>
        <w:rPr>
          <w:lang w:val="en-US" w:eastAsia="x-none"/>
        </w:rPr>
      </w:pPr>
    </w:p>
    <w:p w14:paraId="41F94364" w14:textId="539FE571" w:rsidR="003E7067" w:rsidRDefault="003E7067" w:rsidP="00700CF7">
      <w:pPr>
        <w:rPr>
          <w:lang w:val="en-US" w:eastAsia="x-none"/>
        </w:rPr>
      </w:pPr>
      <w:r>
        <w:rPr>
          <w:lang w:val="en-US" w:eastAsia="x-none"/>
        </w:rPr>
        <w:t>For description of parameters refer to chap</w:t>
      </w:r>
      <w:r w:rsidR="00E27DFC">
        <w:rPr>
          <w:lang w:val="en-US" w:eastAsia="x-none"/>
        </w:rPr>
        <w:t>t</w:t>
      </w:r>
      <w:r>
        <w:rPr>
          <w:lang w:val="en-US" w:eastAsia="x-none"/>
        </w:rPr>
        <w:t xml:space="preserve">er </w:t>
      </w:r>
      <w:r>
        <w:rPr>
          <w:lang w:val="en-US" w:eastAsia="x-none"/>
        </w:rPr>
        <w:fldChar w:fldCharType="begin"/>
      </w:r>
      <w:r>
        <w:rPr>
          <w:lang w:val="en-US" w:eastAsia="x-none"/>
        </w:rPr>
        <w:instrText xml:space="preserve"> REF _Ref444883309 \r \h </w:instrText>
      </w:r>
      <w:r>
        <w:rPr>
          <w:lang w:val="en-US" w:eastAsia="x-none"/>
        </w:rPr>
      </w:r>
      <w:r>
        <w:rPr>
          <w:lang w:val="en-US" w:eastAsia="x-none"/>
        </w:rPr>
        <w:fldChar w:fldCharType="separate"/>
      </w:r>
      <w:r>
        <w:rPr>
          <w:lang w:val="en-US" w:eastAsia="x-none"/>
        </w:rPr>
        <w:t>3.3.1</w:t>
      </w:r>
      <w:r>
        <w:rPr>
          <w:lang w:val="en-US" w:eastAsia="x-none"/>
        </w:rPr>
        <w:fldChar w:fldCharType="end"/>
      </w:r>
      <w:r w:rsidR="00700CF7" w:rsidRPr="003E7067">
        <w:rPr>
          <w:lang w:val="en-US" w:eastAsia="x-none"/>
        </w:rPr>
        <w:t xml:space="preserve"> </w:t>
      </w:r>
      <w:r w:rsidR="00E27DFC">
        <w:rPr>
          <w:lang w:val="en-US" w:eastAsia="x-none"/>
        </w:rPr>
        <w:t>.</w:t>
      </w:r>
    </w:p>
    <w:p w14:paraId="5637142E" w14:textId="77777777" w:rsidR="00641918" w:rsidRDefault="00641918" w:rsidP="00700CF7">
      <w:pPr>
        <w:rPr>
          <w:lang w:val="en-US" w:eastAsia="x-none"/>
        </w:rPr>
      </w:pPr>
    </w:p>
    <w:p w14:paraId="2C062158" w14:textId="3CCA9419" w:rsidR="00700CF7" w:rsidRPr="003E7067" w:rsidRDefault="003E7067" w:rsidP="00700CF7">
      <w:pPr>
        <w:rPr>
          <w:lang w:val="en-US" w:eastAsia="x-none"/>
        </w:rPr>
      </w:pPr>
      <w:r>
        <w:rPr>
          <w:lang w:val="en-US" w:eastAsia="x-none"/>
        </w:rPr>
        <w:t xml:space="preserve">Response </w:t>
      </w:r>
      <w:r w:rsidR="00700CF7" w:rsidRPr="003E7067">
        <w:rPr>
          <w:lang w:val="en-US" w:eastAsia="x-none"/>
        </w:rPr>
        <w:t>body example</w:t>
      </w:r>
    </w:p>
    <w:p w14:paraId="023A08FC" w14:textId="77777777" w:rsidR="00700CF7" w:rsidRDefault="00700CF7" w:rsidP="00700CF7">
      <w:pPr>
        <w:rPr>
          <w:lang w:val="en-US" w:eastAsia="x-none"/>
        </w:rPr>
      </w:pPr>
    </w:p>
    <w:p w14:paraId="5301AB43" w14:textId="4D5F3E7C" w:rsidR="00641918" w:rsidRDefault="00641918" w:rsidP="00641918">
      <w:pPr>
        <w:ind w:left="708"/>
        <w:rPr>
          <w:lang w:val="en-US" w:eastAsia="x-none"/>
        </w:rPr>
      </w:pPr>
      <w:r>
        <w:rPr>
          <w:lang w:val="en-US" w:eastAsia="x-none"/>
        </w:rPr>
        <w:lastRenderedPageBreak/>
        <w:t>HTTP 200 OK</w:t>
      </w:r>
    </w:p>
    <w:p w14:paraId="1A0DF9DC" w14:textId="031DDD1B" w:rsidR="00641918" w:rsidRPr="002F3D10" w:rsidRDefault="00641918" w:rsidP="00641918">
      <w:pPr>
        <w:rPr>
          <w:lang w:val="en-US" w:eastAsia="x-none"/>
        </w:rPr>
      </w:pPr>
    </w:p>
    <w:p w14:paraId="47082B2C" w14:textId="77777777" w:rsidR="003E7067" w:rsidRPr="002F3D10" w:rsidRDefault="003E7067" w:rsidP="003E7067">
      <w:pPr>
        <w:ind w:left="708"/>
        <w:rPr>
          <w:lang w:val="en-US"/>
        </w:rPr>
      </w:pPr>
      <w:r>
        <w:rPr>
          <w:lang w:val="en-US"/>
        </w:rPr>
        <w:t>HTTP</w:t>
      </w:r>
      <w:r w:rsidRPr="002F3D10">
        <w:rPr>
          <w:lang w:val="en-US"/>
        </w:rPr>
        <w:t xml:space="preserve"> body:</w:t>
      </w:r>
    </w:p>
    <w:p w14:paraId="194435D5" w14:textId="77777777" w:rsidR="00584BEF" w:rsidRPr="00584BEF" w:rsidRDefault="00584BEF" w:rsidP="00584BEF">
      <w:pPr>
        <w:pStyle w:val="Code0"/>
        <w:rPr>
          <w:lang w:val="en-US"/>
        </w:rPr>
      </w:pPr>
      <w:r w:rsidRPr="00584BEF">
        <w:rPr>
          <w:lang w:val="en-US"/>
        </w:rPr>
        <w:t>{</w:t>
      </w:r>
    </w:p>
    <w:p w14:paraId="68D1FE20" w14:textId="77777777" w:rsidR="00584BEF" w:rsidRPr="00584BEF" w:rsidRDefault="00584BEF" w:rsidP="00584BEF">
      <w:pPr>
        <w:pStyle w:val="Code0"/>
        <w:ind w:left="1416"/>
        <w:rPr>
          <w:lang w:val="en-US"/>
        </w:rPr>
      </w:pPr>
      <w:r w:rsidRPr="00584BEF">
        <w:rPr>
          <w:lang w:val="en-US"/>
        </w:rPr>
        <w:t>"bgid": 4,</w:t>
      </w:r>
    </w:p>
    <w:p w14:paraId="5B0EF1FB" w14:textId="77777777" w:rsidR="00584BEF" w:rsidRPr="00584BEF" w:rsidRDefault="00584BEF" w:rsidP="00584BEF">
      <w:pPr>
        <w:pStyle w:val="Code0"/>
        <w:ind w:left="1416"/>
        <w:rPr>
          <w:lang w:val="en-US"/>
        </w:rPr>
      </w:pPr>
      <w:r w:rsidRPr="00584BEF">
        <w:rPr>
          <w:lang w:val="en-US"/>
        </w:rPr>
        <w:t>"dn": "380447700002",</w:t>
      </w:r>
    </w:p>
    <w:p w14:paraId="67661AA6" w14:textId="77777777" w:rsidR="00584BEF" w:rsidRPr="00584BEF" w:rsidRDefault="00584BEF" w:rsidP="00584BEF">
      <w:pPr>
        <w:pStyle w:val="Code0"/>
        <w:ind w:left="1416"/>
        <w:rPr>
          <w:lang w:val="en-US"/>
        </w:rPr>
      </w:pPr>
      <w:r w:rsidRPr="00584BEF">
        <w:rPr>
          <w:lang w:val="en-US"/>
        </w:rPr>
        <w:t>"node": 5000,</w:t>
      </w:r>
    </w:p>
    <w:p w14:paraId="531944CB" w14:textId="77777777" w:rsidR="00584BEF" w:rsidRPr="00584BEF" w:rsidRDefault="00584BEF" w:rsidP="00584BEF">
      <w:pPr>
        <w:pStyle w:val="Code0"/>
        <w:ind w:left="1416"/>
        <w:rPr>
          <w:lang w:val="en-US"/>
        </w:rPr>
      </w:pPr>
      <w:r w:rsidRPr="00584BEF">
        <w:rPr>
          <w:lang w:val="en-US"/>
        </w:rPr>
        <w:t>"type": 2,</w:t>
      </w:r>
    </w:p>
    <w:p w14:paraId="0B710E92" w14:textId="77777777" w:rsidR="00584BEF" w:rsidRPr="00584BEF" w:rsidRDefault="00584BEF" w:rsidP="00584BEF">
      <w:pPr>
        <w:pStyle w:val="Code0"/>
        <w:ind w:left="1416"/>
        <w:rPr>
          <w:lang w:val="en-US"/>
        </w:rPr>
      </w:pPr>
      <w:r w:rsidRPr="00584BEF">
        <w:rPr>
          <w:lang w:val="en-US"/>
        </w:rPr>
        <w:t>"mdu": true,</w:t>
      </w:r>
    </w:p>
    <w:p w14:paraId="0B489CF5" w14:textId="77777777" w:rsidR="00584BEF" w:rsidRPr="00584BEF" w:rsidRDefault="00584BEF" w:rsidP="00584BEF">
      <w:pPr>
        <w:pStyle w:val="Code0"/>
        <w:ind w:left="1416"/>
        <w:rPr>
          <w:lang w:val="en-US"/>
        </w:rPr>
      </w:pPr>
      <w:r w:rsidRPr="00584BEF">
        <w:rPr>
          <w:lang w:val="en-US"/>
        </w:rPr>
        <w:t>"shortNr": true,</w:t>
      </w:r>
    </w:p>
    <w:p w14:paraId="7BBA1308" w14:textId="2A7B4B40" w:rsidR="00584BEF" w:rsidRPr="00584BEF" w:rsidRDefault="00584BEF" w:rsidP="00584BEF">
      <w:pPr>
        <w:pStyle w:val="Code0"/>
        <w:ind w:left="1416"/>
        <w:rPr>
          <w:lang w:val="en-US"/>
        </w:rPr>
      </w:pPr>
      <w:r w:rsidRPr="00584BEF">
        <w:rPr>
          <w:lang w:val="en-US"/>
        </w:rPr>
        <w:t>"</w:t>
      </w:r>
      <w:r w:rsidR="004E49D1">
        <w:rPr>
          <w:lang w:val="en-US"/>
        </w:rPr>
        <w:t>advanced</w:t>
      </w:r>
      <w:r w:rsidRPr="00584BEF">
        <w:rPr>
          <w:lang w:val="en-US"/>
        </w:rPr>
        <w:t>": true,</w:t>
      </w:r>
    </w:p>
    <w:p w14:paraId="2C79044E" w14:textId="77777777" w:rsidR="00584BEF" w:rsidRPr="00584BEF" w:rsidRDefault="00584BEF" w:rsidP="00584BEF">
      <w:pPr>
        <w:pStyle w:val="Code0"/>
        <w:ind w:left="1416"/>
        <w:rPr>
          <w:lang w:val="en-US"/>
        </w:rPr>
      </w:pPr>
      <w:r w:rsidRPr="00584BEF">
        <w:rPr>
          <w:lang w:val="en-US"/>
        </w:rPr>
        <w:t>"ivr": false,</w:t>
      </w:r>
    </w:p>
    <w:p w14:paraId="39A6FB7A" w14:textId="77777777" w:rsidR="00584BEF" w:rsidRPr="00584BEF" w:rsidRDefault="00584BEF" w:rsidP="00584BEF">
      <w:pPr>
        <w:pStyle w:val="Code0"/>
        <w:ind w:left="1416"/>
        <w:rPr>
          <w:lang w:val="en-US"/>
        </w:rPr>
      </w:pPr>
      <w:r w:rsidRPr="00584BEF">
        <w:rPr>
          <w:lang w:val="en-US"/>
        </w:rPr>
        <w:t>"internalPbxDns": 0,</w:t>
      </w:r>
    </w:p>
    <w:p w14:paraId="560A5AAD" w14:textId="77777777" w:rsidR="00584BEF" w:rsidRPr="00584BEF" w:rsidRDefault="00584BEF" w:rsidP="00584BEF">
      <w:pPr>
        <w:pStyle w:val="Code0"/>
        <w:ind w:left="1416"/>
        <w:rPr>
          <w:lang w:val="en-US"/>
        </w:rPr>
      </w:pPr>
      <w:r w:rsidRPr="00584BEF">
        <w:rPr>
          <w:lang w:val="en-US"/>
        </w:rPr>
        <w:t>"voiceMail": false,</w:t>
      </w:r>
    </w:p>
    <w:p w14:paraId="66457324" w14:textId="77777777" w:rsidR="00584BEF" w:rsidRPr="00584BEF" w:rsidRDefault="00584BEF" w:rsidP="00584BEF">
      <w:pPr>
        <w:pStyle w:val="Code0"/>
        <w:ind w:left="1416"/>
        <w:rPr>
          <w:lang w:val="en-US"/>
        </w:rPr>
      </w:pPr>
      <w:r w:rsidRPr="00584BEF">
        <w:rPr>
          <w:lang w:val="en-US"/>
        </w:rPr>
        <w:t>"rcs": false,</w:t>
      </w:r>
    </w:p>
    <w:p w14:paraId="115F132F" w14:textId="77777777" w:rsidR="00584BEF" w:rsidRPr="00584BEF" w:rsidRDefault="00584BEF" w:rsidP="00584BEF">
      <w:pPr>
        <w:pStyle w:val="Code0"/>
        <w:ind w:left="1416"/>
        <w:rPr>
          <w:lang w:val="en-US"/>
        </w:rPr>
      </w:pPr>
      <w:r w:rsidRPr="00584BEF">
        <w:rPr>
          <w:lang w:val="en-US"/>
        </w:rPr>
        <w:t>"mduAnywhere": false,</w:t>
      </w:r>
    </w:p>
    <w:p w14:paraId="076FA328" w14:textId="77777777" w:rsidR="00584BEF" w:rsidRPr="00584BEF" w:rsidRDefault="00584BEF" w:rsidP="00584BEF">
      <w:pPr>
        <w:pStyle w:val="Code0"/>
        <w:ind w:left="1416"/>
        <w:rPr>
          <w:lang w:val="en-US"/>
        </w:rPr>
      </w:pPr>
      <w:r w:rsidRPr="00584BEF">
        <w:rPr>
          <w:lang w:val="en-US"/>
        </w:rPr>
        <w:t>"internalBgDns": 1,</w:t>
      </w:r>
    </w:p>
    <w:p w14:paraId="60D2E808" w14:textId="77777777" w:rsidR="00584BEF" w:rsidRPr="00584BEF" w:rsidRDefault="00584BEF" w:rsidP="00584BEF">
      <w:pPr>
        <w:pStyle w:val="Code0"/>
        <w:ind w:left="1416"/>
        <w:rPr>
          <w:lang w:val="en-US"/>
        </w:rPr>
      </w:pPr>
      <w:r w:rsidRPr="00584BEF">
        <w:rPr>
          <w:lang w:val="en-US"/>
        </w:rPr>
        <w:t>"wac": 0,</w:t>
      </w:r>
    </w:p>
    <w:p w14:paraId="161C6515" w14:textId="77777777" w:rsidR="00584BEF" w:rsidRPr="00584BEF" w:rsidRDefault="00584BEF" w:rsidP="00584BEF">
      <w:pPr>
        <w:pStyle w:val="Code0"/>
        <w:ind w:left="1416"/>
        <w:rPr>
          <w:lang w:val="en-US"/>
        </w:rPr>
      </w:pPr>
      <w:r w:rsidRPr="00584BEF">
        <w:rPr>
          <w:lang w:val="en-US"/>
        </w:rPr>
        <w:t>"nc": 0,</w:t>
      </w:r>
    </w:p>
    <w:p w14:paraId="5A5E98DD" w14:textId="6264C83A" w:rsidR="00584BEF" w:rsidRPr="00584BEF" w:rsidRDefault="00584BEF" w:rsidP="00584BEF">
      <w:pPr>
        <w:pStyle w:val="Code0"/>
        <w:ind w:left="1416"/>
        <w:rPr>
          <w:lang w:val="en-US"/>
        </w:rPr>
      </w:pPr>
      <w:r w:rsidRPr="00584BEF">
        <w:rPr>
          <w:lang w:val="en-US"/>
        </w:rPr>
        <w:t xml:space="preserve">"ddi": </w:t>
      </w:r>
      <w:r w:rsidR="00AD76AD">
        <w:rPr>
          <w:lang w:val="en-US"/>
        </w:rPr>
        <w:t>0</w:t>
      </w:r>
      <w:r w:rsidRPr="00584BEF">
        <w:rPr>
          <w:lang w:val="en-US"/>
        </w:rPr>
        <w:t>,</w:t>
      </w:r>
    </w:p>
    <w:p w14:paraId="7A1B4600" w14:textId="77777777" w:rsidR="00584BEF" w:rsidRPr="00584BEF" w:rsidRDefault="00584BEF" w:rsidP="00584BEF">
      <w:pPr>
        <w:pStyle w:val="Code0"/>
        <w:ind w:left="1416"/>
        <w:rPr>
          <w:lang w:val="en-US"/>
        </w:rPr>
      </w:pPr>
      <w:r w:rsidRPr="00584BEF">
        <w:rPr>
          <w:lang w:val="en-US"/>
        </w:rPr>
        <w:t>"cliro": null,</w:t>
      </w:r>
    </w:p>
    <w:p w14:paraId="0359678A" w14:textId="77777777" w:rsidR="00584BEF" w:rsidRDefault="00584BEF" w:rsidP="00584BEF">
      <w:pPr>
        <w:pStyle w:val="Code0"/>
        <w:ind w:left="1416"/>
        <w:rPr>
          <w:lang w:val="en-US"/>
        </w:rPr>
      </w:pPr>
      <w:r w:rsidRPr="00584BEF">
        <w:rPr>
          <w:lang w:val="en-US"/>
        </w:rPr>
        <w:t>"freePhone": null,</w:t>
      </w:r>
    </w:p>
    <w:p w14:paraId="2F7107F9" w14:textId="1E4B9B86" w:rsidR="00321CCD" w:rsidRPr="00584BEF" w:rsidRDefault="00321CCD" w:rsidP="00584BEF">
      <w:pPr>
        <w:pStyle w:val="Code0"/>
        <w:ind w:left="1416"/>
        <w:rPr>
          <w:lang w:val="en-US"/>
        </w:rPr>
      </w:pPr>
      <w:r w:rsidRPr="00515491">
        <w:rPr>
          <w:lang w:val="en-US"/>
        </w:rPr>
        <w:t>"drs": false,</w:t>
      </w:r>
    </w:p>
    <w:p w14:paraId="17E5BE3A" w14:textId="77777777" w:rsidR="00584BEF" w:rsidRPr="00584BEF" w:rsidRDefault="00584BEF" w:rsidP="00584BEF">
      <w:pPr>
        <w:pStyle w:val="Code0"/>
        <w:ind w:left="1416"/>
        <w:rPr>
          <w:lang w:val="en-US"/>
        </w:rPr>
      </w:pPr>
      <w:r w:rsidRPr="00584BEF">
        <w:rPr>
          <w:lang w:val="en-US"/>
        </w:rPr>
        <w:t>"imsi": null,</w:t>
      </w:r>
    </w:p>
    <w:p w14:paraId="63BF672C" w14:textId="77777777" w:rsidR="00584BEF" w:rsidRPr="00584BEF" w:rsidRDefault="00584BEF" w:rsidP="00584BEF">
      <w:pPr>
        <w:pStyle w:val="Code0"/>
        <w:ind w:left="1416"/>
        <w:rPr>
          <w:lang w:val="en-US"/>
        </w:rPr>
      </w:pPr>
      <w:r w:rsidRPr="00584BEF">
        <w:rPr>
          <w:lang w:val="en-US"/>
        </w:rPr>
        <w:t>"videoCodec": false,</w:t>
      </w:r>
    </w:p>
    <w:p w14:paraId="40E5F45A" w14:textId="77777777" w:rsidR="00584BEF" w:rsidRPr="00584BEF" w:rsidRDefault="00584BEF" w:rsidP="00584BEF">
      <w:pPr>
        <w:pStyle w:val="Code0"/>
        <w:ind w:left="1416"/>
        <w:rPr>
          <w:lang w:val="en-US"/>
        </w:rPr>
      </w:pPr>
      <w:r w:rsidRPr="00584BEF">
        <w:rPr>
          <w:lang w:val="en-US"/>
        </w:rPr>
        <w:t>"tsm": false,</w:t>
      </w:r>
    </w:p>
    <w:p w14:paraId="50DBF3B7" w14:textId="77777777" w:rsidR="00584BEF" w:rsidRPr="00584BEF" w:rsidRDefault="00584BEF" w:rsidP="00584BEF">
      <w:pPr>
        <w:pStyle w:val="Code0"/>
        <w:ind w:left="1416"/>
        <w:rPr>
          <w:lang w:val="en-US"/>
        </w:rPr>
      </w:pPr>
      <w:r w:rsidRPr="00584BEF">
        <w:rPr>
          <w:lang w:val="en-US"/>
        </w:rPr>
        <w:t>"callContinuity": false,</w:t>
      </w:r>
    </w:p>
    <w:p w14:paraId="21219736" w14:textId="77777777" w:rsidR="00584BEF" w:rsidRPr="00584BEF" w:rsidRDefault="00584BEF" w:rsidP="00584BEF">
      <w:pPr>
        <w:pStyle w:val="Code0"/>
        <w:ind w:left="1416"/>
        <w:rPr>
          <w:lang w:val="en-US"/>
        </w:rPr>
      </w:pPr>
      <w:r w:rsidRPr="00584BEF">
        <w:rPr>
          <w:lang w:val="en-US"/>
        </w:rPr>
        <w:t>"ipGeoLocation": false</w:t>
      </w:r>
    </w:p>
    <w:p w14:paraId="0316DA23" w14:textId="20B2C364" w:rsidR="00700CF7" w:rsidRPr="002F3D10" w:rsidRDefault="00584BEF" w:rsidP="00584BEF">
      <w:pPr>
        <w:pStyle w:val="Code0"/>
        <w:rPr>
          <w:lang w:val="en-US"/>
        </w:rPr>
      </w:pPr>
      <w:r w:rsidRPr="00584BEF">
        <w:rPr>
          <w:lang w:val="en-US"/>
        </w:rPr>
        <w:t>}</w:t>
      </w:r>
    </w:p>
    <w:p w14:paraId="1EBB21A5" w14:textId="77777777" w:rsidR="00700CF7" w:rsidRPr="002F3D10" w:rsidRDefault="00700CF7" w:rsidP="00700CF7">
      <w:pPr>
        <w:pStyle w:val="Heading3"/>
        <w:numPr>
          <w:ilvl w:val="2"/>
          <w:numId w:val="1"/>
        </w:numPr>
        <w:rPr>
          <w:lang w:val="en-US"/>
        </w:rPr>
      </w:pPr>
      <w:bookmarkStart w:id="63" w:name="_Toc447888206"/>
      <w:bookmarkStart w:id="64" w:name="_Toc473185617"/>
      <w:bookmarkStart w:id="65" w:name="_Ref473793698"/>
      <w:r w:rsidRPr="002F3D10">
        <w:rPr>
          <w:lang w:val="en-US"/>
        </w:rPr>
        <w:t>Delete DN</w:t>
      </w:r>
      <w:bookmarkEnd w:id="63"/>
      <w:bookmarkEnd w:id="64"/>
      <w:bookmarkEnd w:id="65"/>
    </w:p>
    <w:p w14:paraId="0C0681E0" w14:textId="300BC7EE" w:rsidR="00700CF7" w:rsidRPr="002F3D10" w:rsidRDefault="003B14D9" w:rsidP="00700CF7">
      <w:pPr>
        <w:rPr>
          <w:lang w:val="en-US" w:eastAsia="x-none"/>
        </w:rPr>
      </w:pPr>
      <w:r>
        <w:rPr>
          <w:lang w:val="en-US" w:eastAsia="x-none"/>
        </w:rPr>
        <w:t>It deletes DN from UC system</w:t>
      </w:r>
      <w:r w:rsidR="00700CF7" w:rsidRPr="002F3D10">
        <w:rPr>
          <w:lang w:val="en-US" w:eastAsia="x-none"/>
        </w:rPr>
        <w:t xml:space="preserve">. </w:t>
      </w:r>
      <w:r w:rsidR="00BE097D">
        <w:rPr>
          <w:lang w:val="en-US" w:eastAsia="x-none"/>
        </w:rPr>
        <w:t xml:space="preserve">Same method is used to delete B2B DN or B2C DN (chapter </w:t>
      </w:r>
      <w:r w:rsidR="00BE097D">
        <w:rPr>
          <w:lang w:val="en-US" w:eastAsia="x-none"/>
        </w:rPr>
        <w:fldChar w:fldCharType="begin"/>
      </w:r>
      <w:r w:rsidR="00BE097D">
        <w:rPr>
          <w:lang w:val="en-US" w:eastAsia="x-none"/>
        </w:rPr>
        <w:instrText xml:space="preserve"> REF _Ref473793635 \r \h </w:instrText>
      </w:r>
      <w:r w:rsidR="00BE097D">
        <w:rPr>
          <w:lang w:val="en-US" w:eastAsia="x-none"/>
        </w:rPr>
      </w:r>
      <w:r w:rsidR="00BE097D">
        <w:rPr>
          <w:lang w:val="en-US" w:eastAsia="x-none"/>
        </w:rPr>
        <w:fldChar w:fldCharType="separate"/>
      </w:r>
      <w:r w:rsidR="00BE097D">
        <w:rPr>
          <w:lang w:val="en-US" w:eastAsia="x-none"/>
        </w:rPr>
        <w:t>4.3</w:t>
      </w:r>
      <w:r w:rsidR="00BE097D">
        <w:rPr>
          <w:lang w:val="en-US" w:eastAsia="x-none"/>
        </w:rPr>
        <w:fldChar w:fldCharType="end"/>
      </w:r>
      <w:r w:rsidR="00BE097D">
        <w:rPr>
          <w:lang w:val="en-US" w:eastAsia="x-none"/>
        </w:rPr>
        <w:t>)</w:t>
      </w:r>
    </w:p>
    <w:p w14:paraId="70B12B10" w14:textId="77777777" w:rsidR="00700CF7" w:rsidRPr="002F3D10" w:rsidRDefault="00700CF7" w:rsidP="00700CF7">
      <w:pPr>
        <w:rPr>
          <w:b/>
          <w:lang w:val="en-US" w:eastAsia="x-none"/>
        </w:rPr>
      </w:pPr>
    </w:p>
    <w:p w14:paraId="57CE09F5" w14:textId="77777777" w:rsidR="00700CF7" w:rsidRPr="002F3D10" w:rsidRDefault="00700CF7" w:rsidP="00700CF7">
      <w:pPr>
        <w:rPr>
          <w:b/>
          <w:lang w:val="en-US" w:eastAsia="x-none"/>
        </w:rPr>
      </w:pPr>
      <w:r w:rsidRPr="002F3D10">
        <w:rPr>
          <w:b/>
          <w:lang w:val="en-US" w:eastAsia="x-none"/>
        </w:rPr>
        <w:t>Request</w:t>
      </w:r>
    </w:p>
    <w:p w14:paraId="1660F3AB" w14:textId="77777777" w:rsidR="00700CF7" w:rsidRPr="002F3D10" w:rsidRDefault="00700CF7" w:rsidP="00700CF7">
      <w:pPr>
        <w:rPr>
          <w:b/>
          <w:lang w:val="en-US" w:eastAsia="x-none"/>
        </w:rPr>
      </w:pPr>
    </w:p>
    <w:p w14:paraId="20709DAC" w14:textId="77777777" w:rsidR="00700CF7" w:rsidRPr="002F3D10" w:rsidRDefault="00700CF7" w:rsidP="00700CF7">
      <w:pPr>
        <w:rPr>
          <w:lang w:val="en-US" w:eastAsia="x-none"/>
        </w:rPr>
      </w:pPr>
      <w:r w:rsidRPr="002F3D10">
        <w:rPr>
          <w:lang w:val="en-US" w:eastAsia="x-none"/>
        </w:rPr>
        <w:t>Request to delete DN</w:t>
      </w:r>
    </w:p>
    <w:p w14:paraId="1B5D8BF4" w14:textId="77777777" w:rsidR="00700CF7" w:rsidRPr="002F3D10" w:rsidRDefault="00700CF7" w:rsidP="00700CF7">
      <w:pPr>
        <w:rPr>
          <w:lang w:val="en-US" w:eastAsia="x-none"/>
        </w:rPr>
      </w:pPr>
    </w:p>
    <w:p w14:paraId="6ECED984" w14:textId="77777777" w:rsidR="00700CF7" w:rsidRPr="002F3D10" w:rsidRDefault="00700CF7" w:rsidP="00700CF7">
      <w:pPr>
        <w:ind w:firstLine="708"/>
        <w:rPr>
          <w:b/>
          <w:lang w:val="en-US" w:eastAsia="x-none"/>
        </w:rPr>
      </w:pPr>
      <w:r w:rsidRPr="002F3D10">
        <w:rPr>
          <w:b/>
          <w:lang w:val="en-US"/>
        </w:rPr>
        <w:t xml:space="preserve">DELETE </w:t>
      </w:r>
      <w:r w:rsidRPr="002F3D10">
        <w:rPr>
          <w:b/>
          <w:lang w:val="en-US" w:eastAsia="x-none"/>
        </w:rPr>
        <w:t>http://</w:t>
      </w:r>
      <w:r>
        <w:rPr>
          <w:b/>
          <w:lang w:val="en-US" w:eastAsia="x-none"/>
        </w:rPr>
        <w:t>&lt;hostname&gt;</w:t>
      </w:r>
      <w:r w:rsidRPr="002F3D10">
        <w:rPr>
          <w:b/>
          <w:lang w:val="en-US" w:eastAsia="x-none"/>
        </w:rPr>
        <w:t>/sa/rest/v1/prov/dns/&lt;dn&gt;</w:t>
      </w:r>
    </w:p>
    <w:p w14:paraId="107BA0E8" w14:textId="77777777" w:rsidR="00700CF7" w:rsidRPr="002F3D10" w:rsidRDefault="00700CF7" w:rsidP="00700CF7">
      <w:pPr>
        <w:rPr>
          <w:lang w:val="en-US" w:eastAsia="x-none"/>
        </w:rPr>
      </w:pPr>
    </w:p>
    <w:p w14:paraId="71D892CF" w14:textId="77777777" w:rsidR="00700CF7" w:rsidRPr="002F3D10" w:rsidRDefault="00700CF7" w:rsidP="00700CF7">
      <w:pPr>
        <w:rPr>
          <w:lang w:val="en-US" w:eastAsia="x-none"/>
        </w:rPr>
      </w:pPr>
      <w:r w:rsidRPr="002F3D10">
        <w:rPr>
          <w:lang w:val="en-US" w:eastAsia="x-none"/>
        </w:rPr>
        <w:t xml:space="preserve">For information about parameters in </w:t>
      </w:r>
      <w:r>
        <w:rPr>
          <w:lang w:val="en-US" w:eastAsia="x-none"/>
        </w:rPr>
        <w:t>URI</w:t>
      </w:r>
      <w:r w:rsidRPr="002F3D10">
        <w:rPr>
          <w:lang w:val="en-US" w:eastAsia="x-none"/>
        </w:rPr>
        <w:t xml:space="preserve"> refer to chapter </w:t>
      </w:r>
      <w:r w:rsidRPr="002F3D10">
        <w:rPr>
          <w:lang w:val="en-US" w:eastAsia="x-none"/>
        </w:rPr>
        <w:fldChar w:fldCharType="begin"/>
      </w:r>
      <w:r w:rsidRPr="002F3D10">
        <w:rPr>
          <w:lang w:val="en-US" w:eastAsia="x-none"/>
        </w:rPr>
        <w:instrText xml:space="preserve"> REF _Ref444883309 \r \h </w:instrText>
      </w:r>
      <w:r w:rsidRPr="002F3D10">
        <w:rPr>
          <w:lang w:val="en-US" w:eastAsia="x-none"/>
        </w:rPr>
      </w:r>
      <w:r w:rsidRPr="002F3D10">
        <w:rPr>
          <w:lang w:val="en-US" w:eastAsia="x-none"/>
        </w:rPr>
        <w:fldChar w:fldCharType="separate"/>
      </w:r>
      <w:r>
        <w:rPr>
          <w:lang w:val="en-US" w:eastAsia="x-none"/>
        </w:rPr>
        <w:t>3.3.1</w:t>
      </w:r>
      <w:r w:rsidRPr="002F3D10">
        <w:rPr>
          <w:lang w:val="en-US" w:eastAsia="x-none"/>
        </w:rPr>
        <w:fldChar w:fldCharType="end"/>
      </w:r>
      <w:r w:rsidRPr="002F3D10">
        <w:rPr>
          <w:lang w:val="en-US" w:eastAsia="x-none"/>
        </w:rPr>
        <w:t xml:space="preserve"> – description of parameters in request </w:t>
      </w:r>
      <w:r>
        <w:rPr>
          <w:lang w:val="en-US" w:eastAsia="x-none"/>
        </w:rPr>
        <w:t>URI</w:t>
      </w:r>
      <w:r w:rsidRPr="002F3D10">
        <w:rPr>
          <w:lang w:val="en-US" w:eastAsia="x-none"/>
        </w:rPr>
        <w:t>.</w:t>
      </w:r>
    </w:p>
    <w:p w14:paraId="1C8507B0" w14:textId="77777777" w:rsidR="00700CF7" w:rsidRPr="002F3D10" w:rsidRDefault="00700CF7" w:rsidP="00700CF7">
      <w:pPr>
        <w:rPr>
          <w:lang w:val="en-US" w:eastAsia="x-none"/>
        </w:rPr>
      </w:pPr>
    </w:p>
    <w:p w14:paraId="3684A169" w14:textId="77777777" w:rsidR="00700CF7" w:rsidRPr="002F3D10" w:rsidRDefault="00700CF7" w:rsidP="00700CF7">
      <w:pPr>
        <w:rPr>
          <w:lang w:val="en-US" w:eastAsia="x-none"/>
        </w:rPr>
      </w:pPr>
      <w:r w:rsidRPr="002F3D10">
        <w:rPr>
          <w:lang w:val="en-US" w:eastAsia="x-none"/>
        </w:rPr>
        <w:t>Request example:</w:t>
      </w:r>
    </w:p>
    <w:p w14:paraId="19311502" w14:textId="77777777" w:rsidR="00700CF7" w:rsidRPr="002F3D10" w:rsidRDefault="00700CF7" w:rsidP="00700CF7">
      <w:pPr>
        <w:rPr>
          <w:lang w:val="en-US" w:eastAsia="x-none"/>
        </w:rPr>
      </w:pPr>
    </w:p>
    <w:p w14:paraId="0AFFBBBB" w14:textId="233023E0" w:rsidR="00700CF7" w:rsidRPr="002F3D10" w:rsidRDefault="00700CF7" w:rsidP="00700CF7">
      <w:pPr>
        <w:ind w:firstLine="708"/>
        <w:rPr>
          <w:lang w:val="en-US" w:eastAsia="x-none"/>
        </w:rPr>
      </w:pPr>
      <w:r w:rsidRPr="002F3D10">
        <w:rPr>
          <w:lang w:val="en-US" w:eastAsia="x-none"/>
        </w:rPr>
        <w:t>DELETE http://</w:t>
      </w:r>
      <w:r w:rsidR="007C4A13">
        <w:rPr>
          <w:lang w:val="en-US" w:eastAsia="x-none"/>
        </w:rPr>
        <w:t>prov.server.net</w:t>
      </w:r>
      <w:r>
        <w:rPr>
          <w:lang w:val="en-US" w:eastAsia="x-none"/>
        </w:rPr>
        <w:t>/</w:t>
      </w:r>
      <w:r w:rsidR="004E4AC7">
        <w:rPr>
          <w:lang w:val="en-US" w:eastAsia="x-none"/>
        </w:rPr>
        <w:t>sa/rest/v1/prov</w:t>
      </w:r>
      <w:r w:rsidRPr="002F3D10">
        <w:rPr>
          <w:lang w:val="en-US" w:eastAsia="x-none"/>
        </w:rPr>
        <w:t>/dn</w:t>
      </w:r>
      <w:r w:rsidR="00E32E96">
        <w:rPr>
          <w:lang w:val="en-US" w:eastAsia="x-none"/>
        </w:rPr>
        <w:t>s</w:t>
      </w:r>
      <w:r w:rsidRPr="002F3D10">
        <w:rPr>
          <w:lang w:val="en-US" w:eastAsia="x-none"/>
        </w:rPr>
        <w:t>/38642071221</w:t>
      </w:r>
    </w:p>
    <w:p w14:paraId="0FD1ABC9" w14:textId="77777777" w:rsidR="00700CF7" w:rsidRPr="002F3D10" w:rsidRDefault="00700CF7" w:rsidP="00700CF7">
      <w:pPr>
        <w:rPr>
          <w:lang w:val="en-US" w:eastAsia="x-none"/>
        </w:rPr>
      </w:pPr>
    </w:p>
    <w:p w14:paraId="544738B3" w14:textId="77777777" w:rsidR="0003755F" w:rsidRPr="002F3D10" w:rsidRDefault="0003755F" w:rsidP="0003755F">
      <w:pPr>
        <w:rPr>
          <w:b/>
          <w:lang w:val="en-US" w:eastAsia="x-none"/>
        </w:rPr>
      </w:pPr>
      <w:r w:rsidRPr="002F3D10">
        <w:rPr>
          <w:b/>
          <w:lang w:val="en-US" w:eastAsia="x-none"/>
        </w:rPr>
        <w:t>Response</w:t>
      </w:r>
    </w:p>
    <w:p w14:paraId="4B5714FA" w14:textId="77777777" w:rsidR="0003755F" w:rsidRPr="002F3D10" w:rsidRDefault="0003755F" w:rsidP="0003755F">
      <w:pPr>
        <w:rPr>
          <w:lang w:val="en-US" w:eastAsia="x-none"/>
        </w:rPr>
      </w:pPr>
    </w:p>
    <w:p w14:paraId="207EE966" w14:textId="1532F5D0" w:rsidR="00700CF7" w:rsidRDefault="0003755F" w:rsidP="00700CF7">
      <w:pPr>
        <w:rPr>
          <w:lang w:val="en-US" w:eastAsia="x-none"/>
        </w:rPr>
      </w:pPr>
      <w:r w:rsidRPr="002F3D10">
        <w:rPr>
          <w:lang w:val="en-US" w:eastAsia="x-none"/>
        </w:rPr>
        <w:t>In case of successful delete of a BG 200 OK is returned</w:t>
      </w:r>
      <w:r w:rsidR="00CC77CC">
        <w:rPr>
          <w:lang w:val="en-US" w:eastAsia="x-none"/>
        </w:rPr>
        <w:t>.</w:t>
      </w:r>
    </w:p>
    <w:p w14:paraId="5F0CF072" w14:textId="77777777" w:rsidR="00CC77CC" w:rsidRDefault="00CC77CC" w:rsidP="00700CF7">
      <w:pPr>
        <w:rPr>
          <w:lang w:val="en-US" w:eastAsia="x-none"/>
        </w:rPr>
      </w:pPr>
    </w:p>
    <w:p w14:paraId="0E7134FC" w14:textId="6AA02C6D" w:rsidR="00CC77CC" w:rsidRDefault="00CC77CC" w:rsidP="00700CF7">
      <w:pPr>
        <w:rPr>
          <w:lang w:val="en-US" w:eastAsia="x-none"/>
        </w:rPr>
      </w:pPr>
      <w:r>
        <w:rPr>
          <w:lang w:val="en-US" w:eastAsia="x-none"/>
        </w:rPr>
        <w:t xml:space="preserve">Response </w:t>
      </w:r>
      <w:r w:rsidR="007B13A2">
        <w:rPr>
          <w:lang w:val="en-US" w:eastAsia="x-none"/>
        </w:rPr>
        <w:t xml:space="preserve">body </w:t>
      </w:r>
      <w:r>
        <w:rPr>
          <w:lang w:val="en-US" w:eastAsia="x-none"/>
        </w:rPr>
        <w:t>example:</w:t>
      </w:r>
    </w:p>
    <w:p w14:paraId="280A6CC8" w14:textId="77777777" w:rsidR="00CC77CC" w:rsidRDefault="00CC77CC" w:rsidP="00CC77CC">
      <w:pPr>
        <w:pStyle w:val="Code0"/>
        <w:rPr>
          <w:lang w:val="en-US"/>
        </w:rPr>
      </w:pPr>
    </w:p>
    <w:p w14:paraId="758AA9C6" w14:textId="77777777" w:rsidR="00CC77CC" w:rsidRPr="00CC77CC" w:rsidRDefault="00CC77CC" w:rsidP="00CC77CC">
      <w:pPr>
        <w:pStyle w:val="Code0"/>
        <w:rPr>
          <w:lang w:val="en-US"/>
        </w:rPr>
      </w:pPr>
      <w:r w:rsidRPr="00CC77CC">
        <w:rPr>
          <w:lang w:val="en-US"/>
        </w:rPr>
        <w:t>{</w:t>
      </w:r>
    </w:p>
    <w:p w14:paraId="63A0110E" w14:textId="77777777" w:rsidR="00CC77CC" w:rsidRPr="00CC77CC" w:rsidRDefault="00CC77CC" w:rsidP="00CC77CC">
      <w:pPr>
        <w:pStyle w:val="Code0"/>
        <w:ind w:left="1416"/>
        <w:rPr>
          <w:lang w:val="en-US"/>
        </w:rPr>
      </w:pPr>
      <w:r w:rsidRPr="00CC77CC">
        <w:rPr>
          <w:lang w:val="en-US"/>
        </w:rPr>
        <w:t>"code": 200,</w:t>
      </w:r>
    </w:p>
    <w:p w14:paraId="0EBB374E" w14:textId="77777777" w:rsidR="00CC77CC" w:rsidRPr="00CC77CC" w:rsidRDefault="00CC77CC" w:rsidP="00CC77CC">
      <w:pPr>
        <w:pStyle w:val="Code0"/>
        <w:ind w:left="1416"/>
        <w:rPr>
          <w:lang w:val="en-US"/>
        </w:rPr>
      </w:pPr>
      <w:r w:rsidRPr="00CC77CC">
        <w:rPr>
          <w:lang w:val="en-US"/>
        </w:rPr>
        <w:t>"msg": "dn: '38044500701' successfully deleted!"</w:t>
      </w:r>
    </w:p>
    <w:p w14:paraId="09D37AAD" w14:textId="3F45706C" w:rsidR="00CC77CC" w:rsidRPr="002F3D10" w:rsidRDefault="00CC77CC" w:rsidP="00CC77CC">
      <w:pPr>
        <w:pStyle w:val="Code0"/>
        <w:rPr>
          <w:lang w:val="en-US"/>
        </w:rPr>
      </w:pPr>
      <w:r w:rsidRPr="00CC77CC">
        <w:rPr>
          <w:lang w:val="en-US"/>
        </w:rPr>
        <w:t>}</w:t>
      </w:r>
    </w:p>
    <w:p w14:paraId="3FCCA6ED" w14:textId="77777777" w:rsidR="00700CF7" w:rsidRPr="002F3D10" w:rsidRDefault="00700CF7" w:rsidP="00700CF7">
      <w:pPr>
        <w:pStyle w:val="Heading3"/>
        <w:numPr>
          <w:ilvl w:val="2"/>
          <w:numId w:val="1"/>
        </w:numPr>
        <w:rPr>
          <w:lang w:val="en-US"/>
        </w:rPr>
      </w:pPr>
      <w:bookmarkStart w:id="66" w:name="_Toc447888207"/>
      <w:bookmarkStart w:id="67" w:name="_Ref472953129"/>
      <w:bookmarkStart w:id="68" w:name="_Toc473185618"/>
      <w:r w:rsidRPr="002F3D10">
        <w:rPr>
          <w:lang w:val="en-US"/>
        </w:rPr>
        <w:lastRenderedPageBreak/>
        <w:t>Move DN</w:t>
      </w:r>
      <w:bookmarkEnd w:id="66"/>
      <w:bookmarkEnd w:id="67"/>
      <w:bookmarkEnd w:id="68"/>
      <w:r w:rsidRPr="002F3D10">
        <w:rPr>
          <w:lang w:val="en-US"/>
        </w:rPr>
        <w:t xml:space="preserve"> </w:t>
      </w:r>
    </w:p>
    <w:p w14:paraId="292CA6C5" w14:textId="51A9FEBC" w:rsidR="00700CF7" w:rsidRDefault="00700CF7" w:rsidP="00700CF7">
      <w:pPr>
        <w:rPr>
          <w:lang w:val="en-US" w:eastAsia="x-none"/>
        </w:rPr>
      </w:pPr>
      <w:r>
        <w:rPr>
          <w:lang w:val="en-US" w:eastAsia="x-none"/>
        </w:rPr>
        <w:t>HTTP</w:t>
      </w:r>
      <w:r w:rsidRPr="002F3D10">
        <w:rPr>
          <w:lang w:val="en-US" w:eastAsia="x-none"/>
        </w:rPr>
        <w:t xml:space="preserve"> PUT with </w:t>
      </w:r>
      <w:r w:rsidR="00416B03">
        <w:rPr>
          <w:lang w:val="en-US" w:eastAsia="x-none"/>
        </w:rPr>
        <w:t xml:space="preserve">query parameter “action=movetobg” </w:t>
      </w:r>
      <w:r w:rsidRPr="002F3D10">
        <w:rPr>
          <w:lang w:val="en-US" w:eastAsia="x-none"/>
        </w:rPr>
        <w:t>is used to move DN. DN can be moved to another BG or to B2C DNs.</w:t>
      </w:r>
      <w:r w:rsidR="006D265B">
        <w:rPr>
          <w:lang w:val="en-US" w:eastAsia="x-none"/>
        </w:rPr>
        <w:t xml:space="preserve"> For successful move bgid of targeted business group </w:t>
      </w:r>
      <w:r>
        <w:rPr>
          <w:lang w:val="en-US" w:eastAsia="x-none"/>
        </w:rPr>
        <w:t>must</w:t>
      </w:r>
      <w:r w:rsidR="006D265B">
        <w:rPr>
          <w:lang w:val="en-US" w:eastAsia="x-none"/>
        </w:rPr>
        <w:t xml:space="preserve"> be</w:t>
      </w:r>
      <w:r>
        <w:rPr>
          <w:lang w:val="en-US" w:eastAsia="x-none"/>
        </w:rPr>
        <w:t xml:space="preserve"> provide</w:t>
      </w:r>
      <w:r w:rsidR="006D265B">
        <w:rPr>
          <w:lang w:val="en-US" w:eastAsia="x-none"/>
        </w:rPr>
        <w:t>d</w:t>
      </w:r>
      <w:r>
        <w:rPr>
          <w:lang w:val="en-US" w:eastAsia="x-none"/>
        </w:rPr>
        <w:t>.</w:t>
      </w:r>
    </w:p>
    <w:p w14:paraId="63ED31DB" w14:textId="4A045EE3" w:rsidR="007B13A2" w:rsidRDefault="007B13A2" w:rsidP="00700CF7">
      <w:pPr>
        <w:rPr>
          <w:lang w:val="en-US" w:eastAsia="x-none"/>
        </w:rPr>
      </w:pPr>
    </w:p>
    <w:p w14:paraId="65B77EB6" w14:textId="77777777" w:rsidR="00D37E9C" w:rsidRPr="002F3D10" w:rsidRDefault="00D37E9C" w:rsidP="00D37E9C">
      <w:pPr>
        <w:rPr>
          <w:b/>
          <w:lang w:val="en-US" w:eastAsia="x-none"/>
        </w:rPr>
      </w:pPr>
      <w:r w:rsidRPr="002F3D10">
        <w:rPr>
          <w:b/>
          <w:lang w:val="en-US" w:eastAsia="x-none"/>
        </w:rPr>
        <w:t>Request</w:t>
      </w:r>
    </w:p>
    <w:p w14:paraId="4EFF49F9" w14:textId="77777777" w:rsidR="00D37E9C" w:rsidRDefault="00D37E9C" w:rsidP="00700CF7">
      <w:pPr>
        <w:rPr>
          <w:lang w:val="en-US" w:eastAsia="x-none"/>
        </w:rPr>
      </w:pPr>
    </w:p>
    <w:p w14:paraId="1D9E794D" w14:textId="3FB1F195" w:rsidR="00700CF7" w:rsidRPr="00421E0F" w:rsidRDefault="00421E0F" w:rsidP="00416B03">
      <w:pPr>
        <w:rPr>
          <w:lang w:val="en-US" w:eastAsia="x-none"/>
        </w:rPr>
      </w:pPr>
      <w:r w:rsidRPr="00421E0F">
        <w:rPr>
          <w:lang w:val="en-US" w:eastAsia="x-none"/>
        </w:rPr>
        <w:t xml:space="preserve">Request </w:t>
      </w:r>
      <w:r>
        <w:rPr>
          <w:lang w:val="en-US" w:eastAsia="x-none"/>
        </w:rPr>
        <w:t xml:space="preserve">URI </w:t>
      </w:r>
      <w:r w:rsidRPr="00421E0F">
        <w:rPr>
          <w:lang w:val="en-US" w:eastAsia="x-none"/>
        </w:rPr>
        <w:t>to m</w:t>
      </w:r>
      <w:r w:rsidR="00700CF7" w:rsidRPr="00421E0F">
        <w:rPr>
          <w:lang w:val="en-US" w:eastAsia="x-none"/>
        </w:rPr>
        <w:t>ove DN to another BG:</w:t>
      </w:r>
    </w:p>
    <w:p w14:paraId="63A0312C" w14:textId="77777777" w:rsidR="00700CF7" w:rsidRPr="002F3D10" w:rsidRDefault="00700CF7" w:rsidP="00700CF7">
      <w:pPr>
        <w:ind w:left="720"/>
        <w:rPr>
          <w:b/>
          <w:lang w:val="en-US" w:eastAsia="x-none"/>
        </w:rPr>
      </w:pPr>
    </w:p>
    <w:p w14:paraId="138B59A7" w14:textId="77777777" w:rsidR="00700CF7" w:rsidRPr="002F3D10" w:rsidRDefault="00700CF7" w:rsidP="00700CF7">
      <w:pPr>
        <w:ind w:left="720"/>
        <w:rPr>
          <w:b/>
          <w:lang w:val="en-US" w:eastAsia="x-none"/>
        </w:rPr>
      </w:pPr>
      <w:r w:rsidRPr="002F3D10">
        <w:rPr>
          <w:b/>
          <w:lang w:val="en-US" w:eastAsia="x-none"/>
        </w:rPr>
        <w:t>PUT http://</w:t>
      </w:r>
      <w:r>
        <w:rPr>
          <w:b/>
          <w:lang w:val="en-US" w:eastAsia="x-none"/>
        </w:rPr>
        <w:t>&lt;hostname&gt;</w:t>
      </w:r>
      <w:r w:rsidRPr="002F3D10">
        <w:rPr>
          <w:b/>
          <w:lang w:val="en-US" w:eastAsia="x-none"/>
        </w:rPr>
        <w:t>/sa/rest/v1/prov/dns/&lt;dn</w:t>
      </w:r>
      <w:r>
        <w:rPr>
          <w:b/>
          <w:lang w:val="en-US" w:eastAsia="x-none"/>
        </w:rPr>
        <w:t>&gt;?action=movetobg&amp;bgid=5</w:t>
      </w:r>
    </w:p>
    <w:p w14:paraId="63FB0806" w14:textId="77777777" w:rsidR="00700CF7" w:rsidRPr="002F3D10" w:rsidRDefault="00700CF7" w:rsidP="00700CF7">
      <w:pPr>
        <w:rPr>
          <w:lang w:val="en-US" w:eastAsia="x-none"/>
        </w:rPr>
      </w:pPr>
    </w:p>
    <w:p w14:paraId="499B7650" w14:textId="288DB86C" w:rsidR="00700CF7" w:rsidRPr="00421E0F" w:rsidRDefault="00421E0F" w:rsidP="00416B03">
      <w:pPr>
        <w:rPr>
          <w:lang w:val="en-US" w:eastAsia="x-none"/>
        </w:rPr>
      </w:pPr>
      <w:r w:rsidRPr="00421E0F">
        <w:rPr>
          <w:lang w:val="en-US" w:eastAsia="x-none"/>
        </w:rPr>
        <w:t xml:space="preserve">Request </w:t>
      </w:r>
      <w:r>
        <w:rPr>
          <w:lang w:val="en-US" w:eastAsia="x-none"/>
        </w:rPr>
        <w:t xml:space="preserve">URI </w:t>
      </w:r>
      <w:r w:rsidRPr="00421E0F">
        <w:rPr>
          <w:lang w:val="en-US" w:eastAsia="x-none"/>
        </w:rPr>
        <w:t>to m</w:t>
      </w:r>
      <w:r w:rsidR="00700CF7" w:rsidRPr="00421E0F">
        <w:rPr>
          <w:lang w:val="en-US" w:eastAsia="x-none"/>
        </w:rPr>
        <w:t>ove DN from BG to B2C DNs</w:t>
      </w:r>
      <w:r>
        <w:rPr>
          <w:lang w:val="en-US" w:eastAsia="x-none"/>
        </w:rPr>
        <w:t>:</w:t>
      </w:r>
    </w:p>
    <w:p w14:paraId="6C16AC0F" w14:textId="77777777" w:rsidR="00700CF7" w:rsidRPr="002F3D10" w:rsidRDefault="00700CF7" w:rsidP="00700CF7">
      <w:pPr>
        <w:rPr>
          <w:lang w:val="en-US" w:eastAsia="x-none"/>
        </w:rPr>
      </w:pPr>
    </w:p>
    <w:p w14:paraId="3CD3A2DA" w14:textId="77777777" w:rsidR="00700CF7" w:rsidRPr="002F3D10" w:rsidRDefault="00700CF7" w:rsidP="00700CF7">
      <w:pPr>
        <w:ind w:left="720"/>
        <w:rPr>
          <w:b/>
          <w:lang w:val="en-US" w:eastAsia="x-none"/>
        </w:rPr>
      </w:pPr>
      <w:r w:rsidRPr="00035515">
        <w:rPr>
          <w:b/>
          <w:lang w:val="en-US" w:eastAsia="x-none"/>
        </w:rPr>
        <w:t>PUT http://&lt;hostname&gt;/sa/rest/v1/prov/dns/&lt;dn&gt;?action=movetobg&amp;bgid=1</w:t>
      </w:r>
    </w:p>
    <w:p w14:paraId="1E1B5226" w14:textId="77777777" w:rsidR="00700CF7" w:rsidRDefault="00700CF7" w:rsidP="00416B03">
      <w:pPr>
        <w:ind w:left="708"/>
        <w:rPr>
          <w:lang w:val="en-US" w:eastAsia="x-none"/>
        </w:rPr>
      </w:pPr>
    </w:p>
    <w:p w14:paraId="631BCA10" w14:textId="3C23AED7" w:rsidR="00D37E9C" w:rsidRDefault="00416B03" w:rsidP="00D37E9C">
      <w:pPr>
        <w:ind w:left="708"/>
        <w:rPr>
          <w:lang w:val="en-US" w:eastAsia="x-none"/>
        </w:rPr>
      </w:pPr>
      <w:r w:rsidRPr="00416B03">
        <w:rPr>
          <w:lang w:val="en-US" w:eastAsia="x-none"/>
        </w:rPr>
        <w:t>Note: functionality only works if DN was resident before</w:t>
      </w:r>
    </w:p>
    <w:p w14:paraId="3347F6EE" w14:textId="77777777" w:rsidR="00D37E9C" w:rsidRDefault="00D37E9C" w:rsidP="00D37E9C">
      <w:pPr>
        <w:rPr>
          <w:lang w:val="en-US" w:eastAsia="x-none"/>
        </w:rPr>
      </w:pPr>
    </w:p>
    <w:p w14:paraId="34769CFD" w14:textId="77777777" w:rsidR="00D37E9C" w:rsidRPr="002F3D10" w:rsidRDefault="00D37E9C" w:rsidP="00D37E9C">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584BEF" w:rsidRPr="002F3D10" w14:paraId="5F616172"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4571725F" w14:textId="77777777" w:rsidR="00584BEF" w:rsidRPr="002F3D10" w:rsidRDefault="00584BEF" w:rsidP="00787A9B">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263C58CE" w14:textId="19072768" w:rsidR="00584BEF" w:rsidRPr="002F3D10" w:rsidRDefault="00584BEF" w:rsidP="00787A9B">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C3D85E6" w14:textId="7C17559D" w:rsidR="00584BEF" w:rsidRPr="002F3D10" w:rsidRDefault="00584BEF" w:rsidP="00787A9B">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4684CC" w14:textId="77777777" w:rsidR="00584BEF" w:rsidRPr="002F3D10" w:rsidRDefault="00584BEF" w:rsidP="00787A9B">
            <w:pPr>
              <w:keepNext/>
              <w:rPr>
                <w:rFonts w:cs="Arial"/>
                <w:b/>
                <w:bCs/>
                <w:i/>
                <w:iCs/>
                <w:lang w:val="en-US"/>
              </w:rPr>
            </w:pPr>
            <w:r w:rsidRPr="002F3D10">
              <w:rPr>
                <w:b/>
                <w:bCs/>
                <w:i/>
                <w:iCs/>
                <w:lang w:val="en-US"/>
              </w:rPr>
              <w:t>Explanation</w:t>
            </w:r>
          </w:p>
        </w:tc>
      </w:tr>
      <w:tr w:rsidR="00584BEF" w:rsidRPr="002F3D10" w14:paraId="70DF3C76"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35E43C5D" w14:textId="77777777" w:rsidR="00584BEF" w:rsidRPr="002F3D10" w:rsidRDefault="00584BEF" w:rsidP="00787A9B">
            <w:pPr>
              <w:keepNext/>
              <w:rPr>
                <w:bCs/>
                <w:i/>
                <w:iCs/>
                <w:lang w:val="en-US"/>
              </w:rPr>
            </w:pPr>
            <w:r w:rsidRPr="002F3D10">
              <w:rPr>
                <w:bCs/>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2E14182A" w14:textId="427F8D6F" w:rsidR="00584BEF" w:rsidRPr="002F3D10" w:rsidRDefault="00584BEF" w:rsidP="00787A9B">
            <w:pPr>
              <w:keepNext/>
              <w:rPr>
                <w:bCs/>
                <w:i/>
                <w:iCs/>
                <w:lang w:val="en-US"/>
              </w:rPr>
            </w:pPr>
            <w:r>
              <w:rPr>
                <w:bCs/>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FEC8F7C" w14:textId="7427988C" w:rsidR="00584BEF" w:rsidRPr="002F3D10" w:rsidRDefault="00584BEF" w:rsidP="00787A9B">
            <w:pPr>
              <w:keepNext/>
              <w:rPr>
                <w:bCs/>
                <w:i/>
                <w:iCs/>
                <w:lang w:val="en-US"/>
              </w:rPr>
            </w:pPr>
            <w:r w:rsidRPr="002F3D10">
              <w:rPr>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1493768" w14:textId="77777777" w:rsidR="00584BEF" w:rsidRPr="0077687B" w:rsidRDefault="00584BEF" w:rsidP="00787A9B">
            <w:pPr>
              <w:keepNext/>
              <w:rPr>
                <w:bCs/>
                <w:iCs/>
                <w:lang w:val="en-US"/>
              </w:rPr>
            </w:pPr>
            <w:r w:rsidRPr="0077687B">
              <w:rPr>
                <w:bCs/>
                <w:iCs/>
                <w:lang w:val="en-US"/>
              </w:rPr>
              <w:t xml:space="preserve">Telephone number, which must be in international format (country code – national destination code + number e.g. 38642071221). </w:t>
            </w:r>
          </w:p>
        </w:tc>
      </w:tr>
      <w:tr w:rsidR="00584BEF" w:rsidRPr="002F3D10" w14:paraId="1955CB5F"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3F1F771A" w14:textId="77777777" w:rsidR="00584BEF" w:rsidRPr="002F3D10" w:rsidRDefault="00584BEF" w:rsidP="00787A9B">
            <w:pPr>
              <w:keepNext/>
              <w:rPr>
                <w:bCs/>
                <w:i/>
                <w:iCs/>
                <w:lang w:val="en-US"/>
              </w:rPr>
            </w:pPr>
            <w:r>
              <w:rPr>
                <w:bCs/>
                <w:i/>
                <w:iCs/>
                <w:lang w:val="en-US"/>
              </w:rPr>
              <w:t>bgid</w:t>
            </w:r>
          </w:p>
        </w:tc>
        <w:tc>
          <w:tcPr>
            <w:tcW w:w="1251" w:type="dxa"/>
            <w:tcBorders>
              <w:top w:val="single" w:sz="4" w:space="0" w:color="auto"/>
              <w:left w:val="single" w:sz="4" w:space="0" w:color="auto"/>
              <w:bottom w:val="single" w:sz="4" w:space="0" w:color="auto"/>
              <w:right w:val="single" w:sz="4" w:space="0" w:color="auto"/>
            </w:tcBorders>
          </w:tcPr>
          <w:p w14:paraId="3194F5B1" w14:textId="30E8A1E0" w:rsidR="00584BEF" w:rsidRDefault="00D91E7F" w:rsidP="00787A9B">
            <w:pPr>
              <w:keepNext/>
              <w:rPr>
                <w:bCs/>
                <w:i/>
                <w:iCs/>
                <w:lang w:val="en-US"/>
              </w:rPr>
            </w:pPr>
            <w:r>
              <w:rPr>
                <w:bCs/>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3528E59B" w14:textId="53EFCCE9" w:rsidR="00584BEF" w:rsidRPr="002F3D10" w:rsidRDefault="00584BEF" w:rsidP="00787A9B">
            <w:pPr>
              <w:keepNext/>
              <w:rPr>
                <w:bCs/>
                <w:i/>
                <w:iCs/>
                <w:lang w:val="en-US"/>
              </w:rPr>
            </w:pPr>
            <w:r>
              <w:rPr>
                <w:bCs/>
                <w:i/>
                <w:iCs/>
                <w:lang w:val="en-US"/>
              </w:rPr>
              <w:t>Integer</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FD37E2" w14:textId="77777777" w:rsidR="00584BEF" w:rsidRPr="0077687B" w:rsidRDefault="00584BEF" w:rsidP="00787A9B">
            <w:pPr>
              <w:keepNext/>
              <w:rPr>
                <w:bCs/>
                <w:iCs/>
                <w:lang w:val="en-US"/>
              </w:rPr>
            </w:pPr>
            <w:r w:rsidRPr="0077687B">
              <w:rPr>
                <w:bCs/>
                <w:iCs/>
                <w:lang w:val="en-US"/>
              </w:rPr>
              <w:t>ID of the targeted BG</w:t>
            </w:r>
          </w:p>
        </w:tc>
      </w:tr>
      <w:tr w:rsidR="00584BEF" w:rsidRPr="002F3D10" w14:paraId="2D08EEF3"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0B67AF24" w14:textId="77777777" w:rsidR="00584BEF" w:rsidRPr="002F3D10" w:rsidRDefault="00584BEF" w:rsidP="00787A9B">
            <w:pPr>
              <w:keepNext/>
              <w:rPr>
                <w:bCs/>
                <w:i/>
                <w:iCs/>
                <w:lang w:val="en-US"/>
              </w:rPr>
            </w:pPr>
            <w:r>
              <w:rPr>
                <w:bCs/>
                <w:i/>
                <w:iCs/>
                <w:lang w:val="en-US"/>
              </w:rPr>
              <w:t>action</w:t>
            </w:r>
          </w:p>
        </w:tc>
        <w:tc>
          <w:tcPr>
            <w:tcW w:w="1251" w:type="dxa"/>
            <w:tcBorders>
              <w:top w:val="single" w:sz="4" w:space="0" w:color="auto"/>
              <w:left w:val="single" w:sz="4" w:space="0" w:color="auto"/>
              <w:bottom w:val="single" w:sz="4" w:space="0" w:color="auto"/>
              <w:right w:val="single" w:sz="4" w:space="0" w:color="auto"/>
            </w:tcBorders>
          </w:tcPr>
          <w:p w14:paraId="7DCF694A" w14:textId="6796D9E7" w:rsidR="00584BEF" w:rsidRDefault="00D91E7F" w:rsidP="00787A9B">
            <w:pPr>
              <w:keepNext/>
              <w:rPr>
                <w:bCs/>
                <w:i/>
                <w:iCs/>
                <w:lang w:val="en-US"/>
              </w:rPr>
            </w:pPr>
            <w:r>
              <w:rPr>
                <w:bCs/>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23B6B153" w14:textId="3AA2421F" w:rsidR="00584BEF" w:rsidRPr="002F3D10" w:rsidRDefault="00584BEF" w:rsidP="00787A9B">
            <w:pPr>
              <w:keepNext/>
              <w:rPr>
                <w:bCs/>
                <w:i/>
                <w:iCs/>
                <w:lang w:val="en-US"/>
              </w:rPr>
            </w:pPr>
            <w:r>
              <w:rPr>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2BD8E4D" w14:textId="16EB5270" w:rsidR="00584BEF" w:rsidRPr="0077687B" w:rsidRDefault="00584BEF" w:rsidP="00787A9B">
            <w:pPr>
              <w:keepNext/>
              <w:rPr>
                <w:bCs/>
                <w:iCs/>
                <w:lang w:val="en-US"/>
              </w:rPr>
            </w:pPr>
            <w:r w:rsidRPr="0077687B">
              <w:rPr>
                <w:bCs/>
                <w:iCs/>
                <w:lang w:val="en-US"/>
              </w:rPr>
              <w:t>For successful move action parameter must be equal to “</w:t>
            </w:r>
            <w:r w:rsidRPr="0077687B">
              <w:rPr>
                <w:lang w:val="en-US" w:eastAsia="x-none"/>
              </w:rPr>
              <w:t>movetobg”.</w:t>
            </w:r>
          </w:p>
        </w:tc>
      </w:tr>
    </w:tbl>
    <w:p w14:paraId="69495775" w14:textId="77777777" w:rsidR="00D37E9C" w:rsidRDefault="00D37E9C" w:rsidP="00D37E9C">
      <w:pPr>
        <w:rPr>
          <w:lang w:val="en-US" w:eastAsia="x-none"/>
        </w:rPr>
      </w:pPr>
    </w:p>
    <w:p w14:paraId="3DAD17CB" w14:textId="77777777" w:rsidR="00D37E9C" w:rsidRDefault="00D37E9C" w:rsidP="00D37E9C">
      <w:pPr>
        <w:rPr>
          <w:lang w:val="en-US" w:eastAsia="x-none"/>
        </w:rPr>
      </w:pPr>
    </w:p>
    <w:p w14:paraId="6AD8DC14" w14:textId="1C7FE062" w:rsidR="00D37E9C" w:rsidRDefault="00D37E9C" w:rsidP="00D37E9C">
      <w:pPr>
        <w:rPr>
          <w:b/>
          <w:lang w:val="en-US" w:eastAsia="x-none"/>
        </w:rPr>
      </w:pPr>
      <w:r>
        <w:rPr>
          <w:b/>
          <w:lang w:val="en-US" w:eastAsia="x-none"/>
        </w:rPr>
        <w:t>Response</w:t>
      </w:r>
    </w:p>
    <w:p w14:paraId="6CF1AE25" w14:textId="77777777" w:rsidR="00D37E9C" w:rsidRDefault="00D37E9C" w:rsidP="00D37E9C">
      <w:pPr>
        <w:rPr>
          <w:b/>
          <w:lang w:val="en-US" w:eastAsia="x-none"/>
        </w:rPr>
      </w:pPr>
    </w:p>
    <w:p w14:paraId="75D66112" w14:textId="0CE49B96" w:rsidR="00D37E9C" w:rsidRPr="002F3D10" w:rsidRDefault="00D37E9C" w:rsidP="00D37E9C">
      <w:pPr>
        <w:rPr>
          <w:lang w:val="en-US" w:eastAsia="x-none"/>
        </w:rPr>
      </w:pPr>
      <w:r w:rsidRPr="002F3D10">
        <w:rPr>
          <w:lang w:val="en-US" w:eastAsia="x-none"/>
        </w:rPr>
        <w:t>In case of s</w:t>
      </w:r>
      <w:r>
        <w:rPr>
          <w:lang w:val="en-US" w:eastAsia="x-none"/>
        </w:rPr>
        <w:t>uccessful move of DN 200 OK</w:t>
      </w:r>
      <w:r w:rsidR="00797A6D" w:rsidRPr="00797A6D">
        <w:rPr>
          <w:lang w:val="en-US" w:eastAsia="x-none"/>
        </w:rPr>
        <w:t xml:space="preserve"> </w:t>
      </w:r>
      <w:r w:rsidR="00797A6D" w:rsidRPr="002F3D10">
        <w:rPr>
          <w:lang w:val="en-US" w:eastAsia="x-none"/>
        </w:rPr>
        <w:t>is returned</w:t>
      </w:r>
      <w:r w:rsidR="00797A6D">
        <w:rPr>
          <w:lang w:val="en-US" w:eastAsia="x-none"/>
        </w:rPr>
        <w:t>.</w:t>
      </w:r>
    </w:p>
    <w:p w14:paraId="0EB2A0FA" w14:textId="77777777" w:rsidR="00D37E9C" w:rsidRPr="00D37E9C" w:rsidRDefault="00D37E9C" w:rsidP="00D37E9C">
      <w:pPr>
        <w:rPr>
          <w:b/>
          <w:lang w:val="en-US" w:eastAsia="x-none"/>
        </w:rPr>
      </w:pPr>
    </w:p>
    <w:p w14:paraId="1A653E4A" w14:textId="77777777" w:rsidR="007B13A2" w:rsidRDefault="007B13A2" w:rsidP="00416B03">
      <w:pPr>
        <w:ind w:left="708"/>
        <w:rPr>
          <w:lang w:val="en-US" w:eastAsia="x-none"/>
        </w:rPr>
      </w:pPr>
    </w:p>
    <w:p w14:paraId="39136F88" w14:textId="298227D1" w:rsidR="007B13A2" w:rsidRPr="00D37E9C" w:rsidRDefault="007B13A2" w:rsidP="007B13A2">
      <w:pPr>
        <w:rPr>
          <w:lang w:val="en-US" w:eastAsia="x-none"/>
        </w:rPr>
      </w:pPr>
      <w:r w:rsidRPr="00D37E9C">
        <w:rPr>
          <w:lang w:val="en-US" w:eastAsia="x-none"/>
        </w:rPr>
        <w:t>Response</w:t>
      </w:r>
      <w:r w:rsidR="00D37E9C" w:rsidRPr="00D37E9C">
        <w:rPr>
          <w:lang w:val="en-US" w:eastAsia="x-none"/>
        </w:rPr>
        <w:t xml:space="preserve"> example</w:t>
      </w:r>
      <w:r w:rsidRPr="00D37E9C">
        <w:rPr>
          <w:lang w:val="en-US" w:eastAsia="x-none"/>
        </w:rPr>
        <w:t>:</w:t>
      </w:r>
      <w:r w:rsidRPr="00D37E9C">
        <w:rPr>
          <w:lang w:val="en-US" w:eastAsia="x-none"/>
        </w:rPr>
        <w:tab/>
      </w:r>
      <w:r w:rsidRPr="00D37E9C">
        <w:rPr>
          <w:lang w:val="en-US" w:eastAsia="x-none"/>
        </w:rPr>
        <w:tab/>
      </w:r>
    </w:p>
    <w:p w14:paraId="1D4BE750" w14:textId="77777777" w:rsidR="007B13A2" w:rsidRDefault="007B13A2" w:rsidP="007B13A2">
      <w:pPr>
        <w:rPr>
          <w:b/>
          <w:lang w:val="en-US" w:eastAsia="x-none"/>
        </w:rPr>
      </w:pPr>
    </w:p>
    <w:p w14:paraId="2AC0D109" w14:textId="77777777" w:rsidR="00D37E9C" w:rsidRPr="00D37E9C" w:rsidRDefault="00D37E9C" w:rsidP="00D37E9C">
      <w:pPr>
        <w:pStyle w:val="Code0"/>
        <w:rPr>
          <w:lang w:val="en-US"/>
        </w:rPr>
      </w:pPr>
      <w:r w:rsidRPr="00D37E9C">
        <w:rPr>
          <w:lang w:val="en-US"/>
        </w:rPr>
        <w:t>{</w:t>
      </w:r>
    </w:p>
    <w:p w14:paraId="422006DC" w14:textId="77777777" w:rsidR="00D37E9C" w:rsidRPr="00D37E9C" w:rsidRDefault="00D37E9C" w:rsidP="00D37E9C">
      <w:pPr>
        <w:pStyle w:val="Code0"/>
        <w:ind w:left="1416"/>
        <w:rPr>
          <w:lang w:val="en-US"/>
        </w:rPr>
      </w:pPr>
      <w:r w:rsidRPr="00D37E9C">
        <w:rPr>
          <w:lang w:val="en-US"/>
        </w:rPr>
        <w:t>"code": 200,</w:t>
      </w:r>
    </w:p>
    <w:p w14:paraId="61B3EF6D" w14:textId="77777777" w:rsidR="00D37E9C" w:rsidRPr="00D37E9C" w:rsidRDefault="00D37E9C" w:rsidP="00D37E9C">
      <w:pPr>
        <w:pStyle w:val="Code0"/>
        <w:ind w:left="1416"/>
        <w:rPr>
          <w:lang w:val="en-US"/>
        </w:rPr>
      </w:pPr>
      <w:r w:rsidRPr="00D37E9C">
        <w:rPr>
          <w:lang w:val="en-US"/>
        </w:rPr>
        <w:t>"msg": "DN '38044500702' moved from bg: 46 to bg: 4."</w:t>
      </w:r>
    </w:p>
    <w:p w14:paraId="077A05B9" w14:textId="4EF509B4" w:rsidR="00D37E9C" w:rsidRPr="00D37E9C" w:rsidRDefault="00D37E9C" w:rsidP="00D37E9C">
      <w:pPr>
        <w:pStyle w:val="Code0"/>
        <w:rPr>
          <w:lang w:val="en-US"/>
        </w:rPr>
      </w:pPr>
      <w:r w:rsidRPr="00D37E9C">
        <w:rPr>
          <w:lang w:val="en-US"/>
        </w:rPr>
        <w:t>}</w:t>
      </w:r>
    </w:p>
    <w:p w14:paraId="192B4430" w14:textId="77777777" w:rsidR="00700CF7" w:rsidRPr="002F3D10" w:rsidRDefault="00700CF7" w:rsidP="00700CF7">
      <w:pPr>
        <w:rPr>
          <w:lang w:val="en-US" w:eastAsia="x-none"/>
        </w:rPr>
      </w:pPr>
    </w:p>
    <w:p w14:paraId="2BE3AABF" w14:textId="77777777" w:rsidR="00700CF7" w:rsidRPr="002F3D10" w:rsidRDefault="00700CF7" w:rsidP="00700CF7">
      <w:pPr>
        <w:rPr>
          <w:lang w:val="en-US" w:eastAsia="x-none"/>
        </w:rPr>
      </w:pPr>
    </w:p>
    <w:p w14:paraId="335475B5" w14:textId="77777777" w:rsidR="004F18B9" w:rsidRPr="007F77DC" w:rsidRDefault="00700CF7" w:rsidP="004F18B9">
      <w:pPr>
        <w:pStyle w:val="Heading2"/>
        <w:rPr>
          <w:lang w:val="en-GB"/>
        </w:rPr>
      </w:pPr>
      <w:r w:rsidRPr="002F3D10">
        <w:rPr>
          <w:lang w:val="en-US" w:eastAsia="x-none"/>
        </w:rPr>
        <w:br w:type="page"/>
      </w:r>
      <w:bookmarkStart w:id="69" w:name="_Toc473185619"/>
      <w:r w:rsidR="004F18B9" w:rsidRPr="007F77DC">
        <w:rPr>
          <w:lang w:val="en-GB"/>
        </w:rPr>
        <w:lastRenderedPageBreak/>
        <w:t>Merge/Unmerge BG</w:t>
      </w:r>
      <w:bookmarkEnd w:id="69"/>
    </w:p>
    <w:p w14:paraId="4A3466E3" w14:textId="05B0B21C" w:rsidR="004F18B9" w:rsidRPr="007F77DC" w:rsidRDefault="004F18B9" w:rsidP="004F18B9">
      <w:pPr>
        <w:rPr>
          <w:lang w:val="en-GB" w:eastAsia="x-none"/>
        </w:rPr>
      </w:pPr>
      <w:r>
        <w:rPr>
          <w:lang w:val="en-GB" w:eastAsia="x-none"/>
        </w:rPr>
        <w:t>It is used to merge/</w:t>
      </w:r>
      <w:r w:rsidRPr="007F77DC">
        <w:rPr>
          <w:lang w:val="en-GB" w:eastAsia="x-none"/>
        </w:rPr>
        <w:t>unmerge Business groups</w:t>
      </w:r>
      <w:r>
        <w:rPr>
          <w:lang w:val="en-GB" w:eastAsia="x-none"/>
        </w:rPr>
        <w:t xml:space="preserve"> in to master business group</w:t>
      </w:r>
      <w:r w:rsidRPr="007F77DC">
        <w:rPr>
          <w:lang w:val="en-GB" w:eastAsia="x-none"/>
        </w:rPr>
        <w:t>.</w:t>
      </w:r>
      <w:r w:rsidR="004B15DF">
        <w:rPr>
          <w:lang w:val="en-GB" w:eastAsia="x-none"/>
        </w:rPr>
        <w:t xml:space="preserve"> In case of successful merge/unmerge 200 OK is returned.</w:t>
      </w:r>
    </w:p>
    <w:p w14:paraId="575BECE7" w14:textId="77777777" w:rsidR="004F18B9" w:rsidRPr="007F77DC" w:rsidRDefault="004F18B9" w:rsidP="004F18B9">
      <w:pPr>
        <w:rPr>
          <w:lang w:val="en-GB" w:eastAsia="x-none"/>
        </w:rPr>
      </w:pPr>
    </w:p>
    <w:p w14:paraId="7C9C3CF8" w14:textId="5CC654D9" w:rsidR="004F18B9" w:rsidRPr="007F77DC" w:rsidRDefault="004F18B9" w:rsidP="004F18B9">
      <w:pPr>
        <w:rPr>
          <w:b/>
          <w:lang w:val="en-GB" w:eastAsia="x-none"/>
        </w:rPr>
      </w:pPr>
      <w:r w:rsidRPr="007F77DC">
        <w:rPr>
          <w:b/>
          <w:lang w:val="en-GB" w:eastAsia="x-none"/>
        </w:rPr>
        <w:t>Request</w:t>
      </w:r>
      <w:r w:rsidR="0090693A">
        <w:rPr>
          <w:b/>
          <w:lang w:val="en-GB" w:eastAsia="x-none"/>
        </w:rPr>
        <w:t xml:space="preserve"> for merge BG</w:t>
      </w:r>
      <w:r w:rsidR="00421E0F">
        <w:rPr>
          <w:b/>
          <w:lang w:val="en-GB" w:eastAsia="x-none"/>
        </w:rPr>
        <w:t>s</w:t>
      </w:r>
    </w:p>
    <w:p w14:paraId="10DBFB3F" w14:textId="77777777" w:rsidR="004F18B9" w:rsidRPr="007F77DC" w:rsidRDefault="004F18B9" w:rsidP="004F18B9">
      <w:pPr>
        <w:ind w:firstLine="708"/>
        <w:rPr>
          <w:b/>
          <w:lang w:val="en-GB" w:eastAsia="x-none"/>
        </w:rPr>
      </w:pPr>
    </w:p>
    <w:p w14:paraId="62424AD2" w14:textId="77777777" w:rsidR="004F18B9" w:rsidRPr="007F77DC" w:rsidRDefault="004F18B9" w:rsidP="004F18B9">
      <w:pPr>
        <w:rPr>
          <w:lang w:val="en-GB" w:eastAsia="x-none"/>
        </w:rPr>
      </w:pPr>
      <w:r w:rsidRPr="007F77DC">
        <w:rPr>
          <w:lang w:val="en-GB" w:eastAsia="x-none"/>
        </w:rPr>
        <w:t>Request URI:</w:t>
      </w:r>
    </w:p>
    <w:p w14:paraId="243D3734" w14:textId="7F9270D1" w:rsidR="004F18B9" w:rsidRPr="007F77DC" w:rsidRDefault="004F18B9" w:rsidP="004F18B9">
      <w:pPr>
        <w:ind w:firstLine="708"/>
        <w:rPr>
          <w:b/>
          <w:lang w:val="en-GB" w:eastAsia="x-none"/>
        </w:rPr>
      </w:pPr>
      <w:r w:rsidRPr="007F77DC">
        <w:rPr>
          <w:b/>
          <w:lang w:val="en-GB" w:eastAsia="x-none"/>
        </w:rPr>
        <w:t>PUT http://&lt;hostname&gt;/sa/rest/v1/prov/bgs/&lt;bgid&gt;?action=merge</w:t>
      </w:r>
      <w:r>
        <w:rPr>
          <w:b/>
          <w:lang w:val="en-GB" w:eastAsia="x-none"/>
        </w:rPr>
        <w:t>to</w:t>
      </w:r>
      <w:r w:rsidR="00FB2577">
        <w:rPr>
          <w:b/>
          <w:lang w:val="en-GB" w:eastAsia="x-none"/>
        </w:rPr>
        <w:t>bg&amp;</w:t>
      </w:r>
      <w:r w:rsidRPr="007F77DC">
        <w:rPr>
          <w:b/>
          <w:lang w:val="en-GB" w:eastAsia="x-none"/>
        </w:rPr>
        <w:t>bgid=&lt;masterbgid&gt;</w:t>
      </w:r>
    </w:p>
    <w:p w14:paraId="5B7B825B" w14:textId="77777777" w:rsidR="004F18B9" w:rsidRPr="007F77DC" w:rsidRDefault="004F18B9" w:rsidP="004F18B9">
      <w:pPr>
        <w:rPr>
          <w:lang w:val="en-GB" w:eastAsia="x-none"/>
        </w:rPr>
      </w:pPr>
    </w:p>
    <w:p w14:paraId="2C44CD4D" w14:textId="77777777" w:rsidR="004F18B9" w:rsidRPr="007F77DC" w:rsidRDefault="004F18B9" w:rsidP="004F18B9">
      <w:pPr>
        <w:rPr>
          <w:lang w:val="en-US" w:eastAsia="x-none"/>
        </w:rPr>
      </w:pPr>
      <w:r w:rsidRPr="007F77DC">
        <w:rPr>
          <w:lang w:val="en-US" w:eastAsia="x-none"/>
        </w:rPr>
        <w:t>Parameters in request URI:</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4F18B9" w:rsidRPr="007F77DC" w14:paraId="150E54F7" w14:textId="77777777" w:rsidTr="00D83310">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84E08E" w14:textId="77777777" w:rsidR="004F18B9" w:rsidRPr="007F77DC" w:rsidRDefault="004F18B9" w:rsidP="00D83310">
            <w:pPr>
              <w:keepNext/>
              <w:rPr>
                <w:rFonts w:cs="Arial"/>
                <w:b/>
                <w:bCs/>
                <w:i/>
                <w:iCs/>
                <w:lang w:val="en-US"/>
              </w:rPr>
            </w:pPr>
            <w:r w:rsidRPr="007F77DC">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A7A2C5" w14:textId="224179F1" w:rsidR="004F18B9" w:rsidRPr="007F77DC" w:rsidRDefault="00D91E7F" w:rsidP="00D83310">
            <w:pPr>
              <w:keepNext/>
              <w:rPr>
                <w:rFonts w:cs="Arial"/>
                <w:b/>
                <w:bCs/>
                <w:i/>
                <w:iCs/>
                <w:lang w:val="en-US"/>
              </w:rPr>
            </w:pPr>
            <w:r>
              <w:rPr>
                <w:b/>
                <w:bCs/>
                <w:i/>
                <w:iCs/>
                <w:lang w:val="en-US"/>
              </w:rPr>
              <w:t>Required</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1C2AB8" w14:textId="77777777" w:rsidR="004F18B9" w:rsidRPr="007F77DC" w:rsidRDefault="004F18B9" w:rsidP="00D83310">
            <w:pPr>
              <w:keepNext/>
              <w:rPr>
                <w:rFonts w:cs="Arial"/>
                <w:b/>
                <w:bCs/>
                <w:i/>
                <w:iCs/>
                <w:lang w:val="en-US"/>
              </w:rPr>
            </w:pPr>
            <w:r w:rsidRPr="007F77DC">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9FB5CE" w14:textId="77777777" w:rsidR="004F18B9" w:rsidRPr="007F77DC" w:rsidRDefault="004F18B9" w:rsidP="00D83310">
            <w:pPr>
              <w:keepNext/>
              <w:rPr>
                <w:rFonts w:cs="Arial"/>
                <w:b/>
                <w:bCs/>
                <w:i/>
                <w:iCs/>
                <w:lang w:val="en-US"/>
              </w:rPr>
            </w:pPr>
            <w:r w:rsidRPr="007F77DC">
              <w:rPr>
                <w:b/>
                <w:bCs/>
                <w:i/>
                <w:iCs/>
                <w:lang w:val="en-US"/>
              </w:rPr>
              <w:t>Explanation</w:t>
            </w:r>
          </w:p>
        </w:tc>
      </w:tr>
      <w:tr w:rsidR="004F18B9" w:rsidRPr="0077687B" w14:paraId="09F79603" w14:textId="77777777" w:rsidTr="00D83310">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DE32E3" w14:textId="47CD1C5E" w:rsidR="004F18B9" w:rsidRPr="0077687B" w:rsidRDefault="000C474C" w:rsidP="0077687B">
            <w:pPr>
              <w:rPr>
                <w:i/>
                <w:lang w:val="en-US"/>
              </w:rPr>
            </w:pPr>
            <w:r w:rsidRPr="0077687B">
              <w:rPr>
                <w:i/>
                <w:lang w:val="en-US"/>
              </w:rPr>
              <w:t>b</w:t>
            </w:r>
            <w:r w:rsidR="004F18B9" w:rsidRPr="0077687B">
              <w:rPr>
                <w:i/>
                <w:lang w:val="en-US"/>
              </w:rPr>
              <w:t>gid</w:t>
            </w:r>
          </w:p>
        </w:tc>
        <w:tc>
          <w:tcPr>
            <w:tcW w:w="1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24532048" w14:textId="77777777" w:rsidR="004F18B9" w:rsidRPr="0077687B" w:rsidRDefault="004F18B9" w:rsidP="0077687B">
            <w:pPr>
              <w:rPr>
                <w:i/>
                <w:lang w:val="en-US"/>
              </w:rPr>
            </w:pPr>
            <w:r w:rsidRPr="0077687B">
              <w:rPr>
                <w:i/>
                <w:lang w:val="en-US"/>
              </w:rPr>
              <w:t>Yes</w:t>
            </w:r>
          </w:p>
        </w:tc>
        <w:tc>
          <w:tcPr>
            <w:tcW w:w="1251" w:type="dxa"/>
            <w:tcBorders>
              <w:top w:val="nil"/>
              <w:left w:val="nil"/>
              <w:bottom w:val="single" w:sz="8" w:space="0" w:color="auto"/>
              <w:right w:val="single" w:sz="8" w:space="0" w:color="auto"/>
            </w:tcBorders>
            <w:tcMar>
              <w:top w:w="0" w:type="dxa"/>
              <w:left w:w="108" w:type="dxa"/>
              <w:bottom w:w="0" w:type="dxa"/>
              <w:right w:w="108" w:type="dxa"/>
            </w:tcMar>
          </w:tcPr>
          <w:p w14:paraId="240A40A0" w14:textId="77777777" w:rsidR="004F18B9" w:rsidRPr="0077687B" w:rsidRDefault="004F18B9" w:rsidP="0077687B">
            <w:pPr>
              <w:rPr>
                <w:i/>
                <w:lang w:val="en-US"/>
              </w:rPr>
            </w:pPr>
            <w:r w:rsidRPr="0077687B">
              <w:rPr>
                <w:i/>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385E0521" w14:textId="77777777" w:rsidR="004F18B9" w:rsidRPr="0077687B" w:rsidRDefault="004F18B9" w:rsidP="0077687B">
            <w:pPr>
              <w:rPr>
                <w:color w:val="auto"/>
                <w:lang w:val="en-US"/>
              </w:rPr>
            </w:pPr>
            <w:r w:rsidRPr="0077687B">
              <w:rPr>
                <w:color w:val="auto"/>
                <w:lang w:val="en-US"/>
              </w:rPr>
              <w:t xml:space="preserve">Slave Business Group ID </w:t>
            </w:r>
          </w:p>
        </w:tc>
      </w:tr>
      <w:tr w:rsidR="004F18B9" w:rsidRPr="0077687B" w14:paraId="7B11C06F" w14:textId="77777777" w:rsidTr="0077687B">
        <w:tc>
          <w:tcPr>
            <w:tcW w:w="2395"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A42AE74" w14:textId="09B9D5A5" w:rsidR="004F18B9" w:rsidRPr="0077687B" w:rsidRDefault="000C474C" w:rsidP="0077687B">
            <w:pPr>
              <w:rPr>
                <w:i/>
                <w:sz w:val="22"/>
                <w:szCs w:val="22"/>
                <w:lang w:val="en-US"/>
              </w:rPr>
            </w:pPr>
            <w:r w:rsidRPr="0077687B">
              <w:rPr>
                <w:i/>
                <w:lang w:val="en-US"/>
              </w:rPr>
              <w:t>m</w:t>
            </w:r>
            <w:r w:rsidR="004F18B9" w:rsidRPr="0077687B">
              <w:rPr>
                <w:i/>
                <w:lang w:val="en-US"/>
              </w:rPr>
              <w:t>asterbgid</w:t>
            </w:r>
          </w:p>
        </w:tc>
        <w:tc>
          <w:tcPr>
            <w:tcW w:w="125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6B2B8F46" w14:textId="77777777" w:rsidR="004F18B9" w:rsidRPr="0077687B" w:rsidRDefault="004F18B9" w:rsidP="0077687B">
            <w:pPr>
              <w:rPr>
                <w:rFonts w:cs="Arial"/>
                <w:i/>
                <w:sz w:val="22"/>
                <w:szCs w:val="22"/>
                <w:lang w:val="en-US"/>
              </w:rPr>
            </w:pPr>
            <w:r w:rsidRPr="0077687B">
              <w:rPr>
                <w:i/>
                <w:lang w:val="en-US"/>
              </w:rPr>
              <w:t>Yes</w:t>
            </w:r>
          </w:p>
        </w:tc>
        <w:tc>
          <w:tcPr>
            <w:tcW w:w="1251" w:type="dxa"/>
            <w:tcBorders>
              <w:top w:val="nil"/>
              <w:left w:val="nil"/>
              <w:bottom w:val="single" w:sz="4" w:space="0" w:color="auto"/>
              <w:right w:val="single" w:sz="8" w:space="0" w:color="auto"/>
            </w:tcBorders>
            <w:tcMar>
              <w:top w:w="0" w:type="dxa"/>
              <w:left w:w="108" w:type="dxa"/>
              <w:bottom w:w="0" w:type="dxa"/>
              <w:right w:w="108" w:type="dxa"/>
            </w:tcMar>
            <w:hideMark/>
          </w:tcPr>
          <w:p w14:paraId="01246971" w14:textId="77777777" w:rsidR="004F18B9" w:rsidRPr="0077687B" w:rsidRDefault="004F18B9" w:rsidP="0077687B">
            <w:pPr>
              <w:rPr>
                <w:rFonts w:cs="Arial"/>
                <w:i/>
                <w:sz w:val="22"/>
                <w:szCs w:val="22"/>
                <w:lang w:val="en-US"/>
              </w:rPr>
            </w:pPr>
            <w:r w:rsidRPr="0077687B">
              <w:rPr>
                <w:i/>
                <w:lang w:val="en-US"/>
              </w:rPr>
              <w:t>Integer</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6CEDD503" w14:textId="77777777" w:rsidR="004F18B9" w:rsidRPr="0077687B" w:rsidRDefault="004F18B9" w:rsidP="0077687B">
            <w:pPr>
              <w:rPr>
                <w:color w:val="auto"/>
                <w:lang w:val="en-US"/>
              </w:rPr>
            </w:pPr>
            <w:r w:rsidRPr="0077687B">
              <w:rPr>
                <w:color w:val="auto"/>
                <w:lang w:val="en-US"/>
              </w:rPr>
              <w:t>Master Business Group ID</w:t>
            </w:r>
          </w:p>
        </w:tc>
      </w:tr>
      <w:tr w:rsidR="0077687B" w:rsidRPr="0077687B" w14:paraId="7ED9AA89" w14:textId="77777777" w:rsidTr="0077687B">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CB73A7" w14:textId="33366685" w:rsidR="0077687B" w:rsidRPr="0077687B" w:rsidRDefault="0077687B" w:rsidP="0077687B">
            <w:pPr>
              <w:rPr>
                <w:i/>
                <w:lang w:val="en-US"/>
              </w:rPr>
            </w:pPr>
            <w:r w:rsidRPr="0077687B">
              <w:rPr>
                <w:i/>
                <w:lang w:val="en-US"/>
              </w:rPr>
              <w:t>action</w:t>
            </w:r>
          </w:p>
        </w:tc>
        <w:tc>
          <w:tcPr>
            <w:tcW w:w="1251"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7A20AB07" w14:textId="03DF5521" w:rsidR="0077687B" w:rsidRPr="0077687B" w:rsidRDefault="0077687B" w:rsidP="0077687B">
            <w:pPr>
              <w:jc w:val="left"/>
              <w:rPr>
                <w:i/>
                <w:lang w:val="en-US"/>
              </w:rPr>
            </w:pPr>
            <w:r w:rsidRPr="0077687B">
              <w:rPr>
                <w:i/>
                <w:lang w:val="en-US"/>
              </w:rPr>
              <w:t>Yes</w:t>
            </w:r>
          </w:p>
        </w:tc>
        <w:tc>
          <w:tcPr>
            <w:tcW w:w="125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24E11D2" w14:textId="29D177EE" w:rsidR="0077687B" w:rsidRPr="0077687B" w:rsidRDefault="0077687B" w:rsidP="0077687B">
            <w:pPr>
              <w:rPr>
                <w:i/>
                <w:lang w:val="en-US"/>
              </w:rPr>
            </w:pPr>
            <w:r w:rsidRPr="0077687B">
              <w:rPr>
                <w:i/>
                <w:lang w:val="en-US"/>
              </w:rPr>
              <w:t>String</w:t>
            </w:r>
          </w:p>
        </w:tc>
        <w:tc>
          <w:tcPr>
            <w:tcW w:w="4459"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80E7CE2" w14:textId="7D513314" w:rsidR="0077687B" w:rsidRPr="0077687B" w:rsidRDefault="0077687B" w:rsidP="0077687B">
            <w:pPr>
              <w:rPr>
                <w:color w:val="auto"/>
                <w:lang w:val="en-US"/>
              </w:rPr>
            </w:pPr>
            <w:r w:rsidRPr="0077687B">
              <w:rPr>
                <w:color w:val="auto"/>
                <w:lang w:val="en-US"/>
              </w:rPr>
              <w:t>For successful merge action parameter must be equal to “mergetobg”</w:t>
            </w:r>
          </w:p>
        </w:tc>
      </w:tr>
    </w:tbl>
    <w:p w14:paraId="731060BA" w14:textId="77777777" w:rsidR="004F18B9" w:rsidRPr="007F77DC" w:rsidRDefault="004F18B9" w:rsidP="004F18B9">
      <w:pPr>
        <w:rPr>
          <w:lang w:val="en-GB" w:eastAsia="x-none"/>
        </w:rPr>
      </w:pPr>
    </w:p>
    <w:p w14:paraId="565BA9E4" w14:textId="77777777" w:rsidR="004F18B9" w:rsidRPr="007F77DC" w:rsidRDefault="004F18B9" w:rsidP="004F18B9">
      <w:pPr>
        <w:rPr>
          <w:lang w:val="en-GB" w:eastAsia="x-none"/>
        </w:rPr>
      </w:pPr>
      <w:r w:rsidRPr="007F77DC">
        <w:rPr>
          <w:lang w:val="en-GB" w:eastAsia="x-none"/>
        </w:rPr>
        <w:t>Example:</w:t>
      </w:r>
    </w:p>
    <w:p w14:paraId="15918671" w14:textId="77777777" w:rsidR="004F18B9" w:rsidRPr="007F77DC" w:rsidRDefault="004F18B9" w:rsidP="004F18B9">
      <w:pPr>
        <w:rPr>
          <w:lang w:val="en-GB" w:eastAsia="x-none"/>
        </w:rPr>
      </w:pPr>
      <w:r w:rsidRPr="007F77DC">
        <w:rPr>
          <w:lang w:val="en-GB" w:eastAsia="x-none"/>
        </w:rPr>
        <w:tab/>
        <w:t>Merge BG:</w:t>
      </w:r>
    </w:p>
    <w:p w14:paraId="0ADF6523" w14:textId="670492D9" w:rsidR="004F18B9" w:rsidRPr="007F77DC" w:rsidRDefault="0030233D" w:rsidP="004F18B9">
      <w:pPr>
        <w:ind w:firstLine="708"/>
        <w:rPr>
          <w:lang w:val="en-GB" w:eastAsia="x-none"/>
        </w:rPr>
      </w:pPr>
      <w:r>
        <w:rPr>
          <w:lang w:val="en-GB" w:eastAsia="x-none"/>
        </w:rPr>
        <w:t>PUT http://</w:t>
      </w:r>
      <w:r>
        <w:rPr>
          <w:lang w:val="en-US" w:eastAsia="x-none"/>
        </w:rPr>
        <w:t>prov.server.net</w:t>
      </w:r>
      <w:r w:rsidR="004F18B9" w:rsidRPr="007F77DC">
        <w:rPr>
          <w:lang w:val="en-GB" w:eastAsia="x-none"/>
        </w:rPr>
        <w:t>/sa/rest/v</w:t>
      </w:r>
      <w:r w:rsidR="00FB2577">
        <w:rPr>
          <w:lang w:val="en-GB" w:eastAsia="x-none"/>
        </w:rPr>
        <w:t>1/prov/bgs/10/?action=mergetobg&amp;</w:t>
      </w:r>
      <w:r w:rsidR="004F18B9" w:rsidRPr="007F77DC">
        <w:rPr>
          <w:lang w:val="en-GB" w:eastAsia="x-none"/>
        </w:rPr>
        <w:t>bgid=12</w:t>
      </w:r>
    </w:p>
    <w:p w14:paraId="37379927" w14:textId="77777777" w:rsidR="004F18B9" w:rsidRPr="007F77DC" w:rsidRDefault="004F18B9" w:rsidP="004F18B9">
      <w:pPr>
        <w:ind w:firstLine="708"/>
        <w:rPr>
          <w:lang w:val="en-GB" w:eastAsia="x-none"/>
        </w:rPr>
      </w:pPr>
    </w:p>
    <w:p w14:paraId="35101D0F" w14:textId="77777777" w:rsidR="004B15DF" w:rsidRDefault="004B15DF" w:rsidP="0090693A">
      <w:pPr>
        <w:rPr>
          <w:b/>
          <w:lang w:val="en-GB" w:eastAsia="x-none"/>
        </w:rPr>
      </w:pPr>
    </w:p>
    <w:p w14:paraId="1BC7BE6C" w14:textId="58E0F1ED" w:rsidR="0090693A" w:rsidRDefault="0090693A" w:rsidP="0090693A">
      <w:pPr>
        <w:rPr>
          <w:b/>
          <w:lang w:val="en-GB" w:eastAsia="x-none"/>
        </w:rPr>
      </w:pPr>
      <w:r w:rsidRPr="007F77DC">
        <w:rPr>
          <w:b/>
          <w:lang w:val="en-GB" w:eastAsia="x-none"/>
        </w:rPr>
        <w:t>Request</w:t>
      </w:r>
      <w:r>
        <w:rPr>
          <w:b/>
          <w:lang w:val="en-GB" w:eastAsia="x-none"/>
        </w:rPr>
        <w:t xml:space="preserve"> for unmerge BG</w:t>
      </w:r>
    </w:p>
    <w:p w14:paraId="71326315" w14:textId="77777777" w:rsidR="004B15DF" w:rsidRPr="007F77DC" w:rsidRDefault="004B15DF" w:rsidP="0090693A">
      <w:pPr>
        <w:rPr>
          <w:b/>
          <w:lang w:val="en-GB" w:eastAsia="x-none"/>
        </w:rPr>
      </w:pPr>
    </w:p>
    <w:p w14:paraId="675C6A5A" w14:textId="1724418F" w:rsidR="0090693A" w:rsidRDefault="004B15DF" w:rsidP="004F18B9">
      <w:pPr>
        <w:rPr>
          <w:lang w:val="en-GB" w:eastAsia="x-none"/>
        </w:rPr>
      </w:pPr>
      <w:r>
        <w:rPr>
          <w:lang w:val="en-GB" w:eastAsia="x-none"/>
        </w:rPr>
        <w:t>If BG was merged in to another BG (master BG) it can be unmerged with action</w:t>
      </w:r>
      <w:r w:rsidR="00576EBB">
        <w:rPr>
          <w:lang w:val="en-GB" w:eastAsia="x-none"/>
        </w:rPr>
        <w:t xml:space="preserve"> “</w:t>
      </w:r>
      <w:r w:rsidR="00576EBB" w:rsidRPr="00576EBB">
        <w:rPr>
          <w:lang w:val="en-GB" w:eastAsia="x-none"/>
        </w:rPr>
        <w:t>action=unmergebg</w:t>
      </w:r>
      <w:r w:rsidR="00576EBB">
        <w:rPr>
          <w:lang w:val="en-GB" w:eastAsia="x-none"/>
        </w:rPr>
        <w:t>” as query parameter in URL.</w:t>
      </w:r>
    </w:p>
    <w:p w14:paraId="4A407F3E" w14:textId="77777777" w:rsidR="00A97167" w:rsidRDefault="00A97167" w:rsidP="004F18B9">
      <w:pPr>
        <w:rPr>
          <w:lang w:val="en-GB" w:eastAsia="x-none"/>
        </w:rPr>
      </w:pPr>
    </w:p>
    <w:p w14:paraId="6AFB31CD" w14:textId="1120D5DE" w:rsidR="004F18B9" w:rsidRPr="007F77DC" w:rsidRDefault="004F18B9" w:rsidP="004F18B9">
      <w:pPr>
        <w:rPr>
          <w:lang w:val="en-GB" w:eastAsia="x-none"/>
        </w:rPr>
      </w:pPr>
      <w:r w:rsidRPr="007F77DC">
        <w:rPr>
          <w:lang w:val="en-GB" w:eastAsia="x-none"/>
        </w:rPr>
        <w:t>Request URI</w:t>
      </w:r>
      <w:r w:rsidR="0077687B">
        <w:rPr>
          <w:lang w:val="en-GB" w:eastAsia="x-none"/>
        </w:rPr>
        <w:t xml:space="preserve"> for unmerge BG from master BG</w:t>
      </w:r>
      <w:r w:rsidRPr="007F77DC">
        <w:rPr>
          <w:lang w:val="en-GB" w:eastAsia="x-none"/>
        </w:rPr>
        <w:t>:</w:t>
      </w:r>
    </w:p>
    <w:p w14:paraId="41B26DFF" w14:textId="31051FD9" w:rsidR="004F18B9" w:rsidRPr="007F77DC" w:rsidRDefault="004F18B9" w:rsidP="004F18B9">
      <w:pPr>
        <w:ind w:firstLine="708"/>
        <w:rPr>
          <w:b/>
          <w:lang w:val="en-GB" w:eastAsia="x-none"/>
        </w:rPr>
      </w:pPr>
      <w:r w:rsidRPr="007F77DC">
        <w:rPr>
          <w:b/>
          <w:lang w:val="en-GB" w:eastAsia="x-none"/>
        </w:rPr>
        <w:t>PUT http://&lt;hostname&gt;/sa/rest/v1/prov/bgs/&lt;</w:t>
      </w:r>
      <w:r w:rsidR="00036B6B">
        <w:rPr>
          <w:b/>
          <w:lang w:val="en-GB" w:eastAsia="x-none"/>
        </w:rPr>
        <w:t>bg</w:t>
      </w:r>
      <w:r w:rsidRPr="007F77DC">
        <w:rPr>
          <w:b/>
          <w:lang w:val="en-GB" w:eastAsia="x-none"/>
        </w:rPr>
        <w:t>id&gt;?action=unmergebg</w:t>
      </w:r>
    </w:p>
    <w:p w14:paraId="7532B875" w14:textId="77777777" w:rsidR="004F18B9" w:rsidRPr="007F77DC" w:rsidRDefault="004F18B9" w:rsidP="004F18B9">
      <w:pPr>
        <w:rPr>
          <w:lang w:val="en-GB" w:eastAsia="x-none"/>
        </w:rPr>
      </w:pPr>
    </w:p>
    <w:p w14:paraId="35DB6521" w14:textId="77777777" w:rsidR="004F18B9" w:rsidRPr="007F77DC" w:rsidRDefault="004F18B9" w:rsidP="004F18B9">
      <w:pPr>
        <w:rPr>
          <w:lang w:val="en-US" w:eastAsia="x-none"/>
        </w:rPr>
      </w:pPr>
      <w:r w:rsidRPr="007F77DC">
        <w:rPr>
          <w:lang w:val="en-US" w:eastAsia="x-none"/>
        </w:rPr>
        <w:t>Parameters in request URI:</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D91E7F" w:rsidRPr="007F77DC" w14:paraId="532158A5"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3CC369F2" w14:textId="77777777" w:rsidR="00D91E7F" w:rsidRPr="007F77DC" w:rsidRDefault="00D91E7F" w:rsidP="00D83310">
            <w:pPr>
              <w:keepNext/>
              <w:rPr>
                <w:rFonts w:cs="Arial"/>
                <w:b/>
                <w:bCs/>
                <w:i/>
                <w:iCs/>
                <w:lang w:val="en-US"/>
              </w:rPr>
            </w:pPr>
            <w:r w:rsidRPr="007F77DC">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vAlign w:val="center"/>
          </w:tcPr>
          <w:p w14:paraId="4641E1F2" w14:textId="72D20DC9" w:rsidR="00D91E7F" w:rsidRPr="007F77DC" w:rsidRDefault="00D91E7F" w:rsidP="00D83310">
            <w:pPr>
              <w:keepNext/>
              <w:rPr>
                <w:b/>
                <w:bCs/>
                <w:i/>
                <w:iCs/>
                <w:lang w:val="en-US"/>
              </w:rPr>
            </w:pPr>
            <w:r>
              <w:rPr>
                <w:b/>
                <w:bCs/>
                <w:i/>
                <w:iCs/>
                <w:lang w:val="en-US"/>
              </w:rPr>
              <w:t>Required</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C44347" w14:textId="50EA08FF" w:rsidR="00D91E7F" w:rsidRPr="007F77DC" w:rsidRDefault="00D91E7F" w:rsidP="00D83310">
            <w:pPr>
              <w:keepNext/>
              <w:rPr>
                <w:rFonts w:cs="Arial"/>
                <w:b/>
                <w:bCs/>
                <w:i/>
                <w:iCs/>
                <w:lang w:val="en-US"/>
              </w:rPr>
            </w:pPr>
            <w:r w:rsidRPr="007F77DC">
              <w:rPr>
                <w:b/>
                <w:bCs/>
                <w:i/>
                <w:iCs/>
                <w:lang w:val="en-US"/>
              </w:rPr>
              <w:t>Type</w:t>
            </w:r>
          </w:p>
        </w:tc>
        <w:tc>
          <w:tcPr>
            <w:tcW w:w="445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755D6E2" w14:textId="77777777" w:rsidR="00D91E7F" w:rsidRPr="007F77DC" w:rsidRDefault="00D91E7F" w:rsidP="00D83310">
            <w:pPr>
              <w:keepNext/>
              <w:rPr>
                <w:rFonts w:cs="Arial"/>
                <w:b/>
                <w:bCs/>
                <w:i/>
                <w:iCs/>
                <w:lang w:val="en-US"/>
              </w:rPr>
            </w:pPr>
            <w:r w:rsidRPr="007F77DC">
              <w:rPr>
                <w:b/>
                <w:bCs/>
                <w:i/>
                <w:iCs/>
                <w:lang w:val="en-US"/>
              </w:rPr>
              <w:t>Explanation</w:t>
            </w:r>
          </w:p>
        </w:tc>
      </w:tr>
      <w:tr w:rsidR="00D91E7F" w:rsidRPr="007F77DC" w14:paraId="24109E2D" w14:textId="77777777" w:rsidTr="00D91E7F">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tcPr>
          <w:p w14:paraId="415282CA" w14:textId="08DC59A0" w:rsidR="00D91E7F" w:rsidRPr="007F77DC" w:rsidRDefault="00D91E7F" w:rsidP="00D83310">
            <w:pPr>
              <w:keepNext/>
              <w:rPr>
                <w:rFonts w:ascii="Courier New" w:hAnsi="Courier New" w:cs="Courier New"/>
                <w:i/>
                <w:iCs/>
                <w:lang w:val="en-US"/>
              </w:rPr>
            </w:pPr>
            <w:r>
              <w:rPr>
                <w:rFonts w:ascii="Courier New" w:hAnsi="Courier New" w:cs="Courier New"/>
                <w:i/>
                <w:iCs/>
                <w:lang w:val="en-US"/>
              </w:rPr>
              <w:t>bg</w:t>
            </w:r>
            <w:r w:rsidRPr="007F77DC">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vAlign w:val="center"/>
          </w:tcPr>
          <w:p w14:paraId="734282FB" w14:textId="7F67CFFA" w:rsidR="00D91E7F" w:rsidRPr="007F77DC" w:rsidRDefault="00D91E7F" w:rsidP="00D83310">
            <w:pPr>
              <w:keepNext/>
              <w:rPr>
                <w:i/>
                <w:iCs/>
                <w:lang w:val="en-US"/>
              </w:rPr>
            </w:pPr>
            <w:r w:rsidRPr="0077687B">
              <w:rPr>
                <w:i/>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058DA" w14:textId="5C37E983" w:rsidR="00D91E7F" w:rsidRPr="007F77DC" w:rsidRDefault="00D91E7F" w:rsidP="00D83310">
            <w:pPr>
              <w:keepNext/>
              <w:rPr>
                <w:i/>
                <w:iCs/>
                <w:lang w:val="en-US"/>
              </w:rPr>
            </w:pPr>
            <w:r w:rsidRPr="007F77DC">
              <w:rPr>
                <w:i/>
                <w:iCs/>
                <w:lang w:val="en-US"/>
              </w:rPr>
              <w:t>Integer</w:t>
            </w:r>
          </w:p>
        </w:tc>
        <w:tc>
          <w:tcPr>
            <w:tcW w:w="4459"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14:paraId="120D5207" w14:textId="77777777" w:rsidR="00D91E7F" w:rsidRPr="007F77DC" w:rsidRDefault="00D91E7F" w:rsidP="00D83310">
            <w:pPr>
              <w:keepNext/>
              <w:rPr>
                <w:color w:val="auto"/>
                <w:lang w:val="en-US"/>
              </w:rPr>
            </w:pPr>
            <w:r w:rsidRPr="007F77DC">
              <w:rPr>
                <w:color w:val="auto"/>
                <w:lang w:val="en-US"/>
              </w:rPr>
              <w:t xml:space="preserve">Slave Business Group ID </w:t>
            </w:r>
          </w:p>
        </w:tc>
      </w:tr>
      <w:tr w:rsidR="00D91E7F" w:rsidRPr="0077687B" w14:paraId="0BEA5E95" w14:textId="77777777" w:rsidTr="00D91E7F">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F2DC96" w14:textId="2600AE16" w:rsidR="00D91E7F" w:rsidRPr="0077687B" w:rsidRDefault="00D91E7F" w:rsidP="00D83310">
            <w:pPr>
              <w:keepNext/>
              <w:rPr>
                <w:rFonts w:cs="Arial"/>
                <w:i/>
                <w:iCs/>
                <w:lang w:val="en-US"/>
              </w:rPr>
            </w:pPr>
            <w:r w:rsidRPr="0077687B">
              <w:rPr>
                <w:rFonts w:cs="Arial"/>
                <w:i/>
                <w:iCs/>
                <w:lang w:val="en-US"/>
              </w:rPr>
              <w:t>action</w:t>
            </w:r>
          </w:p>
        </w:tc>
        <w:tc>
          <w:tcPr>
            <w:tcW w:w="1251" w:type="dxa"/>
            <w:tcBorders>
              <w:top w:val="single" w:sz="4" w:space="0" w:color="auto"/>
              <w:left w:val="single" w:sz="4" w:space="0" w:color="auto"/>
              <w:bottom w:val="single" w:sz="4" w:space="0" w:color="auto"/>
              <w:right w:val="single" w:sz="4" w:space="0" w:color="auto"/>
            </w:tcBorders>
            <w:vAlign w:val="center"/>
          </w:tcPr>
          <w:p w14:paraId="13474D72" w14:textId="4CA2A2AE" w:rsidR="00D91E7F" w:rsidRPr="0077687B" w:rsidRDefault="00D91E7F" w:rsidP="00D83310">
            <w:pPr>
              <w:keepNext/>
              <w:rPr>
                <w:rFonts w:cs="Arial"/>
                <w:i/>
                <w:iCs/>
                <w:lang w:val="en-US"/>
              </w:rPr>
            </w:pPr>
            <w:r w:rsidRPr="0077687B">
              <w:rPr>
                <w:i/>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53EFC" w14:textId="50307573" w:rsidR="00D91E7F" w:rsidRPr="0077687B" w:rsidRDefault="00D91E7F" w:rsidP="00D83310">
            <w:pPr>
              <w:keepNext/>
              <w:rPr>
                <w:rFonts w:cs="Arial"/>
                <w:i/>
                <w:iCs/>
                <w:lang w:val="en-US"/>
              </w:rPr>
            </w:pPr>
            <w:r w:rsidRPr="0077687B">
              <w:rPr>
                <w:rFonts w:cs="Arial"/>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4E10E1" w14:textId="5F69A73F" w:rsidR="00D91E7F" w:rsidRPr="0077687B" w:rsidRDefault="00D91E7F" w:rsidP="0077687B">
            <w:pPr>
              <w:keepNext/>
              <w:rPr>
                <w:rFonts w:cs="Arial"/>
                <w:color w:val="auto"/>
                <w:lang w:val="en-US"/>
              </w:rPr>
            </w:pPr>
            <w:r w:rsidRPr="0077687B">
              <w:rPr>
                <w:color w:val="auto"/>
                <w:lang w:val="en-US"/>
              </w:rPr>
              <w:t xml:space="preserve">For successful </w:t>
            </w:r>
            <w:r>
              <w:rPr>
                <w:color w:val="auto"/>
                <w:lang w:val="en-US"/>
              </w:rPr>
              <w:t>un</w:t>
            </w:r>
            <w:r w:rsidRPr="0077687B">
              <w:rPr>
                <w:color w:val="auto"/>
                <w:lang w:val="en-US"/>
              </w:rPr>
              <w:t>merge action parameter must be equal to “</w:t>
            </w:r>
            <w:r>
              <w:rPr>
                <w:color w:val="auto"/>
                <w:lang w:val="en-US"/>
              </w:rPr>
              <w:t>unmergebg</w:t>
            </w:r>
            <w:r w:rsidRPr="0077687B">
              <w:rPr>
                <w:color w:val="auto"/>
                <w:lang w:val="en-US"/>
              </w:rPr>
              <w:t>”</w:t>
            </w:r>
          </w:p>
        </w:tc>
      </w:tr>
    </w:tbl>
    <w:p w14:paraId="2C90F0B3" w14:textId="77777777" w:rsidR="004F18B9" w:rsidRPr="007F77DC" w:rsidRDefault="004F18B9" w:rsidP="004F18B9">
      <w:pPr>
        <w:rPr>
          <w:lang w:val="en-GB" w:eastAsia="x-none"/>
        </w:rPr>
      </w:pPr>
    </w:p>
    <w:p w14:paraId="6BA31C3D" w14:textId="44E5F2AA" w:rsidR="004F18B9" w:rsidRDefault="007A3564" w:rsidP="007A3564">
      <w:pPr>
        <w:rPr>
          <w:lang w:val="en-GB" w:eastAsia="x-none"/>
        </w:rPr>
      </w:pPr>
      <w:r>
        <w:rPr>
          <w:lang w:val="en-GB" w:eastAsia="x-none"/>
        </w:rPr>
        <w:t>Request e</w:t>
      </w:r>
      <w:r w:rsidR="004F18B9" w:rsidRPr="007F77DC">
        <w:rPr>
          <w:lang w:val="en-GB" w:eastAsia="x-none"/>
        </w:rPr>
        <w:t>xample</w:t>
      </w:r>
      <w:r>
        <w:rPr>
          <w:lang w:val="en-GB" w:eastAsia="x-none"/>
        </w:rPr>
        <w:t xml:space="preserve"> for unmerge BG:</w:t>
      </w:r>
    </w:p>
    <w:p w14:paraId="086FD991" w14:textId="77777777" w:rsidR="00D91E7F" w:rsidRPr="007F77DC" w:rsidRDefault="00D91E7F" w:rsidP="007A3564">
      <w:pPr>
        <w:rPr>
          <w:lang w:val="en-GB" w:eastAsia="x-none"/>
        </w:rPr>
      </w:pPr>
    </w:p>
    <w:p w14:paraId="6B7F4E0A" w14:textId="77777777" w:rsidR="004F18B9" w:rsidRPr="007F77DC" w:rsidRDefault="004F18B9" w:rsidP="004F18B9">
      <w:pPr>
        <w:ind w:firstLine="708"/>
        <w:rPr>
          <w:lang w:val="en-GB" w:eastAsia="x-none"/>
        </w:rPr>
      </w:pPr>
      <w:r w:rsidRPr="007F77DC">
        <w:rPr>
          <w:lang w:val="en-GB" w:eastAsia="x-none"/>
        </w:rPr>
        <w:t>PUT http://&lt;hostname&gt;/sa/rest/v1/prov/bgs/10?action=unmergebg</w:t>
      </w:r>
    </w:p>
    <w:p w14:paraId="0DE1B578" w14:textId="77777777" w:rsidR="004F18B9" w:rsidRPr="007F77DC" w:rsidRDefault="004F18B9" w:rsidP="004F18B9">
      <w:pPr>
        <w:rPr>
          <w:lang w:val="en-GB" w:eastAsia="x-none"/>
        </w:rPr>
      </w:pPr>
    </w:p>
    <w:p w14:paraId="581A3BE6" w14:textId="77777777" w:rsidR="00700CF7" w:rsidRPr="002F3D10" w:rsidRDefault="00700CF7" w:rsidP="00700CF7">
      <w:pPr>
        <w:rPr>
          <w:lang w:val="en-US" w:eastAsia="x-none"/>
        </w:rPr>
      </w:pPr>
    </w:p>
    <w:p w14:paraId="0178D095" w14:textId="77777777" w:rsidR="00700CF7" w:rsidRPr="002F3D10" w:rsidRDefault="00700CF7" w:rsidP="00700CF7">
      <w:pPr>
        <w:pStyle w:val="Heading1"/>
        <w:numPr>
          <w:ilvl w:val="0"/>
          <w:numId w:val="1"/>
        </w:numPr>
        <w:rPr>
          <w:lang w:val="en-US"/>
        </w:rPr>
      </w:pPr>
      <w:bookmarkStart w:id="70" w:name="_Toc447888208"/>
      <w:bookmarkStart w:id="71" w:name="_Toc473185620"/>
      <w:r w:rsidRPr="002F3D10">
        <w:rPr>
          <w:lang w:val="en-US"/>
        </w:rPr>
        <w:t>B2C Provisioning</w:t>
      </w:r>
      <w:bookmarkEnd w:id="70"/>
      <w:bookmarkEnd w:id="71"/>
    </w:p>
    <w:p w14:paraId="12E6986F" w14:textId="449B4DA2" w:rsidR="00700CF7" w:rsidRPr="002F3D10" w:rsidRDefault="00700CF7" w:rsidP="00700CF7">
      <w:pPr>
        <w:rPr>
          <w:lang w:val="en-US"/>
        </w:rPr>
      </w:pPr>
      <w:r w:rsidRPr="002F3D10">
        <w:rPr>
          <w:lang w:val="en-US"/>
        </w:rPr>
        <w:t>API to manage DNs for B2C</w:t>
      </w:r>
      <w:r w:rsidR="003C27A5">
        <w:rPr>
          <w:lang w:val="en-US"/>
        </w:rPr>
        <w:t xml:space="preserve"> </w:t>
      </w:r>
      <w:r w:rsidRPr="002F3D10">
        <w:rPr>
          <w:lang w:val="en-US"/>
        </w:rPr>
        <w:t>(residents). Telephone number (DN) must be in international format e.g. 38642074334 (CC - NDC - DN = 386-4-2074334)</w:t>
      </w:r>
    </w:p>
    <w:p w14:paraId="3372858F" w14:textId="77777777" w:rsidR="00700CF7" w:rsidRPr="002F3D10" w:rsidRDefault="00700CF7" w:rsidP="00700CF7">
      <w:pPr>
        <w:rPr>
          <w:lang w:val="en-US"/>
        </w:rPr>
      </w:pPr>
      <w:r w:rsidRPr="002F3D10">
        <w:rPr>
          <w:lang w:val="en-US"/>
        </w:rPr>
        <w:t xml:space="preserve"> </w:t>
      </w:r>
    </w:p>
    <w:p w14:paraId="4B7A9CDF" w14:textId="77777777" w:rsidR="00700CF7" w:rsidRPr="002F3D10" w:rsidRDefault="00700CF7" w:rsidP="00700CF7">
      <w:pPr>
        <w:rPr>
          <w:lang w:val="en-US"/>
        </w:rPr>
      </w:pPr>
      <w:r w:rsidRPr="002F3D10">
        <w:rPr>
          <w:lang w:val="en-US"/>
        </w:rPr>
        <w:t xml:space="preserve">Resource </w:t>
      </w:r>
      <w:r>
        <w:rPr>
          <w:lang w:val="en-US"/>
        </w:rPr>
        <w:t>URI</w:t>
      </w:r>
      <w:r w:rsidRPr="002F3D10">
        <w:rPr>
          <w:lang w:val="en-US"/>
        </w:rPr>
        <w:t>:</w:t>
      </w:r>
    </w:p>
    <w:p w14:paraId="39E0F802" w14:textId="77777777" w:rsidR="00700CF7" w:rsidRPr="002F3D10" w:rsidRDefault="00700CF7" w:rsidP="00700CF7">
      <w:pPr>
        <w:rPr>
          <w:lang w:val="en-US"/>
        </w:rPr>
      </w:pPr>
    </w:p>
    <w:p w14:paraId="0697308F" w14:textId="77777777" w:rsidR="00700CF7" w:rsidRPr="002F3D10" w:rsidRDefault="00700CF7" w:rsidP="00700CF7">
      <w:pPr>
        <w:ind w:firstLine="708"/>
        <w:rPr>
          <w:lang w:val="en-US"/>
        </w:rPr>
      </w:pPr>
      <w:r w:rsidRPr="002F3D10">
        <w:rPr>
          <w:b/>
          <w:lang w:val="en-US" w:eastAsia="x-none"/>
        </w:rPr>
        <w:t>http://</w:t>
      </w:r>
      <w:r>
        <w:rPr>
          <w:b/>
          <w:lang w:val="en-US" w:eastAsia="x-none"/>
        </w:rPr>
        <w:t>&lt;hostname&gt;</w:t>
      </w:r>
      <w:r w:rsidRPr="002F3D10">
        <w:rPr>
          <w:b/>
          <w:lang w:val="en-US" w:eastAsia="x-none"/>
        </w:rPr>
        <w:t xml:space="preserve">/sa/rest/v1/prov/dns/&lt;dn&gt; </w:t>
      </w:r>
    </w:p>
    <w:p w14:paraId="712E8A87" w14:textId="77777777" w:rsidR="00700CF7" w:rsidRPr="002F3D10" w:rsidRDefault="00700CF7" w:rsidP="00700CF7">
      <w:pPr>
        <w:rPr>
          <w:lang w:val="en-US" w:eastAsia="x-none"/>
        </w:rPr>
      </w:pPr>
    </w:p>
    <w:p w14:paraId="2185602B" w14:textId="77777777" w:rsidR="00700CF7" w:rsidRPr="002F3D10" w:rsidRDefault="00700CF7" w:rsidP="00700CF7">
      <w:pPr>
        <w:pStyle w:val="Heading2"/>
        <w:numPr>
          <w:ilvl w:val="1"/>
          <w:numId w:val="1"/>
        </w:numPr>
        <w:rPr>
          <w:lang w:val="en-US"/>
        </w:rPr>
      </w:pPr>
      <w:bookmarkStart w:id="72" w:name="_Toc447888210"/>
      <w:bookmarkStart w:id="73" w:name="_Toc473185621"/>
      <w:r>
        <w:rPr>
          <w:lang w:val="en-US"/>
        </w:rPr>
        <w:lastRenderedPageBreak/>
        <w:t xml:space="preserve">Create and/or update </w:t>
      </w:r>
      <w:r w:rsidRPr="002F3D10">
        <w:rPr>
          <w:lang w:val="en-US"/>
        </w:rPr>
        <w:t xml:space="preserve"> DN</w:t>
      </w:r>
      <w:bookmarkEnd w:id="72"/>
      <w:bookmarkEnd w:id="73"/>
    </w:p>
    <w:p w14:paraId="14C726AB" w14:textId="7AEE30B8" w:rsidR="00700CF7" w:rsidRDefault="00700CF7" w:rsidP="00700CF7">
      <w:pPr>
        <w:rPr>
          <w:lang w:val="en-US" w:eastAsia="x-none"/>
        </w:rPr>
      </w:pPr>
      <w:r>
        <w:rPr>
          <w:lang w:val="en-US" w:eastAsia="x-none"/>
        </w:rPr>
        <w:t xml:space="preserve">The HTTP PUT method creates DN for B2C (residents) if DN </w:t>
      </w:r>
      <w:r w:rsidR="007A3564">
        <w:rPr>
          <w:lang w:val="en-US" w:eastAsia="x-none"/>
        </w:rPr>
        <w:t>does</w:t>
      </w:r>
      <w:r>
        <w:rPr>
          <w:lang w:val="en-US" w:eastAsia="x-none"/>
        </w:rPr>
        <w:t xml:space="preserve"> not exist</w:t>
      </w:r>
      <w:r w:rsidR="007A3564">
        <w:rPr>
          <w:lang w:val="en-US" w:eastAsia="x-none"/>
        </w:rPr>
        <w:t>s</w:t>
      </w:r>
      <w:r>
        <w:rPr>
          <w:lang w:val="en-US" w:eastAsia="x-none"/>
        </w:rPr>
        <w:t xml:space="preserve"> and update</w:t>
      </w:r>
      <w:r w:rsidR="007A3564">
        <w:rPr>
          <w:lang w:val="en-US" w:eastAsia="x-none"/>
        </w:rPr>
        <w:t>s it</w:t>
      </w:r>
      <w:r>
        <w:rPr>
          <w:lang w:val="en-US" w:eastAsia="x-none"/>
        </w:rPr>
        <w:t xml:space="preserve"> otherwise. The DN could be new on the system or it may already exist on certain CS node. If DN exists on the CS node it is moved to residents. If DN is already in some other BG then request is rejected (http 409 Conflict: DN is already in BG). In case of new DN, it is created on the specified node as DN for residents. Request body contains authorization for IBC services. </w:t>
      </w:r>
    </w:p>
    <w:p w14:paraId="372327D1" w14:textId="77777777" w:rsidR="00700CF7" w:rsidRDefault="00700CF7" w:rsidP="00700CF7">
      <w:pPr>
        <w:rPr>
          <w:lang w:val="en-US" w:eastAsia="x-none"/>
        </w:rPr>
      </w:pPr>
    </w:p>
    <w:p w14:paraId="5ABB5185" w14:textId="77777777" w:rsidR="00700CF7" w:rsidRDefault="00700CF7" w:rsidP="00700CF7">
      <w:pPr>
        <w:rPr>
          <w:lang w:val="en-US" w:eastAsia="x-none"/>
        </w:rPr>
      </w:pPr>
    </w:p>
    <w:p w14:paraId="5F3337ED" w14:textId="77777777" w:rsidR="00700CF7" w:rsidRDefault="00700CF7" w:rsidP="00700CF7">
      <w:pPr>
        <w:rPr>
          <w:b/>
          <w:lang w:val="en-US" w:eastAsia="x-none"/>
        </w:rPr>
      </w:pPr>
      <w:r>
        <w:rPr>
          <w:b/>
          <w:lang w:val="en-US" w:eastAsia="x-none"/>
        </w:rPr>
        <w:t>Request</w:t>
      </w:r>
    </w:p>
    <w:p w14:paraId="4AF56C6B" w14:textId="77777777" w:rsidR="00700CF7" w:rsidRDefault="00700CF7" w:rsidP="00700CF7">
      <w:pPr>
        <w:rPr>
          <w:b/>
          <w:lang w:val="en-US" w:eastAsia="x-none"/>
        </w:rPr>
      </w:pPr>
    </w:p>
    <w:p w14:paraId="444D1F3C" w14:textId="77777777" w:rsidR="00700CF7" w:rsidRDefault="00700CF7" w:rsidP="00700CF7">
      <w:pPr>
        <w:rPr>
          <w:lang w:val="en-US" w:eastAsia="x-none"/>
        </w:rPr>
      </w:pPr>
      <w:r>
        <w:rPr>
          <w:lang w:val="en-US" w:eastAsia="x-none"/>
        </w:rPr>
        <w:t>Request to create DN</w:t>
      </w:r>
    </w:p>
    <w:p w14:paraId="5DB41CE2" w14:textId="77777777" w:rsidR="00700CF7" w:rsidRDefault="00700CF7" w:rsidP="00700CF7">
      <w:pPr>
        <w:rPr>
          <w:lang w:val="en-US" w:eastAsia="x-none"/>
        </w:rPr>
      </w:pPr>
    </w:p>
    <w:p w14:paraId="61C4ED01" w14:textId="77777777" w:rsidR="00700CF7" w:rsidRDefault="00700CF7" w:rsidP="00700CF7">
      <w:pPr>
        <w:ind w:firstLine="708"/>
        <w:rPr>
          <w:b/>
          <w:lang w:val="en-US" w:eastAsia="x-none"/>
        </w:rPr>
      </w:pPr>
      <w:r>
        <w:rPr>
          <w:b/>
          <w:lang w:val="en-US"/>
        </w:rPr>
        <w:t xml:space="preserve">PUT </w:t>
      </w:r>
      <w:r>
        <w:rPr>
          <w:b/>
          <w:lang w:val="en-US" w:eastAsia="x-none"/>
        </w:rPr>
        <w:t>http://&lt;hostname&gt;/sa/rest/v1/prov/dns/&lt;dn&gt;</w:t>
      </w:r>
    </w:p>
    <w:p w14:paraId="5AC53693" w14:textId="77777777" w:rsidR="00700CF7" w:rsidRDefault="00700CF7" w:rsidP="00700CF7">
      <w:pPr>
        <w:rPr>
          <w:lang w:val="en-US" w:eastAsia="x-none"/>
        </w:rPr>
      </w:pPr>
    </w:p>
    <w:p w14:paraId="5ACB7EDE" w14:textId="77777777" w:rsidR="00700CF7" w:rsidRDefault="00700CF7" w:rsidP="00700CF7">
      <w:pPr>
        <w:rPr>
          <w:lang w:val="en-US" w:eastAsia="x-none"/>
        </w:rPr>
      </w:pPr>
      <w:r>
        <w:rPr>
          <w:lang w:val="en-US" w:eastAsia="x-none"/>
        </w:rPr>
        <w:t>Parameters in request URI:</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D91E7F" w14:paraId="5644ED78"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4BCEDFD7" w14:textId="77777777" w:rsidR="00D91E7F" w:rsidRDefault="00D91E7F" w:rsidP="008B6F48">
            <w:pPr>
              <w:keepNext/>
              <w:rPr>
                <w:rFonts w:cs="Arial"/>
                <w:b/>
                <w:bCs/>
                <w:i/>
                <w:iCs/>
                <w:lang w:val="en-US"/>
              </w:rPr>
            </w:pPr>
            <w:r>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4A1D55C8" w14:textId="5CE54C87" w:rsidR="00D91E7F" w:rsidRDefault="00D91E7F"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A6E2919" w14:textId="7384D647" w:rsidR="00D91E7F" w:rsidRDefault="00D91E7F" w:rsidP="008B6F48">
            <w:pPr>
              <w:keepNext/>
              <w:rPr>
                <w:rFonts w:cs="Arial"/>
                <w:b/>
                <w:bCs/>
                <w:i/>
                <w:iCs/>
                <w:lang w:val="en-US"/>
              </w:rPr>
            </w:pPr>
            <w:r>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2B96CC" w14:textId="77777777" w:rsidR="00D91E7F" w:rsidRDefault="00D91E7F" w:rsidP="008B6F48">
            <w:pPr>
              <w:keepNext/>
              <w:rPr>
                <w:rFonts w:cs="Arial"/>
                <w:b/>
                <w:bCs/>
                <w:i/>
                <w:iCs/>
                <w:lang w:val="en-US"/>
              </w:rPr>
            </w:pPr>
            <w:r>
              <w:rPr>
                <w:b/>
                <w:bCs/>
                <w:i/>
                <w:iCs/>
                <w:lang w:val="en-US"/>
              </w:rPr>
              <w:t>Explanation</w:t>
            </w:r>
          </w:p>
        </w:tc>
      </w:tr>
      <w:tr w:rsidR="00D91E7F" w14:paraId="001F9D82" w14:textId="77777777" w:rsidTr="00D91E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2D56FADF" w14:textId="77777777" w:rsidR="00D91E7F" w:rsidRDefault="00D91E7F" w:rsidP="008B6F48">
            <w:pPr>
              <w:keepNext/>
              <w:rPr>
                <w:bCs/>
                <w:i/>
                <w:iCs/>
                <w:lang w:val="en-US"/>
              </w:rPr>
            </w:pPr>
            <w:r>
              <w:rPr>
                <w:bCs/>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19AB54EA" w14:textId="63B5C7BC" w:rsidR="00D91E7F" w:rsidRDefault="00D91E7F" w:rsidP="008B6F48">
            <w:pPr>
              <w:keepNext/>
              <w:rPr>
                <w:bCs/>
                <w:i/>
                <w:iCs/>
                <w:lang w:val="en-US"/>
              </w:rPr>
            </w:pPr>
            <w:r>
              <w:rPr>
                <w:bCs/>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CE31486" w14:textId="6270BA63" w:rsidR="00D91E7F" w:rsidRDefault="00D91E7F" w:rsidP="008B6F48">
            <w:pPr>
              <w:keepNext/>
              <w:rPr>
                <w:bCs/>
                <w:i/>
                <w:iCs/>
                <w:lang w:val="en-US"/>
              </w:rPr>
            </w:pPr>
            <w:r>
              <w:rPr>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975EE1" w14:textId="77777777" w:rsidR="00D91E7F" w:rsidRDefault="00D91E7F" w:rsidP="008B6F48">
            <w:pPr>
              <w:keepNext/>
              <w:rPr>
                <w:bCs/>
                <w:iCs/>
                <w:lang w:val="en-US"/>
              </w:rPr>
            </w:pPr>
            <w:r>
              <w:rPr>
                <w:bCs/>
                <w:iCs/>
                <w:lang w:val="en-US"/>
              </w:rPr>
              <w:t xml:space="preserve">Telephone number, which must be in international format (country code – national destination code + number e.g. </w:t>
            </w:r>
            <w:r>
              <w:rPr>
                <w:lang w:val="en-US" w:eastAsia="x-none"/>
              </w:rPr>
              <w:t>38642074334</w:t>
            </w:r>
            <w:r>
              <w:rPr>
                <w:bCs/>
                <w:iCs/>
                <w:lang w:val="en-US"/>
              </w:rPr>
              <w:t>). The dn could be pre-created on the node CS node or not.</w:t>
            </w:r>
          </w:p>
        </w:tc>
      </w:tr>
    </w:tbl>
    <w:p w14:paraId="57EA2771" w14:textId="77777777" w:rsidR="00700CF7" w:rsidRDefault="00700CF7" w:rsidP="00700CF7">
      <w:pPr>
        <w:rPr>
          <w:lang w:val="en-US" w:eastAsia="x-none"/>
        </w:rPr>
      </w:pPr>
    </w:p>
    <w:p w14:paraId="4CF80221" w14:textId="77777777" w:rsidR="00700CF7" w:rsidRDefault="00700CF7" w:rsidP="00700CF7">
      <w:pPr>
        <w:rPr>
          <w:lang w:val="en-US" w:eastAsia="x-none"/>
        </w:rPr>
      </w:pPr>
    </w:p>
    <w:p w14:paraId="61767950" w14:textId="77777777" w:rsidR="00700CF7" w:rsidRDefault="00700CF7" w:rsidP="00700CF7">
      <w:pPr>
        <w:rPr>
          <w:lang w:val="en-US" w:eastAsia="x-none"/>
        </w:rPr>
      </w:pPr>
      <w:r>
        <w:rPr>
          <w:lang w:val="en-US" w:eastAsia="x-none"/>
        </w:rPr>
        <w:t>Parameters in request body:</w:t>
      </w:r>
    </w:p>
    <w:tbl>
      <w:tblPr>
        <w:tblW w:w="13815" w:type="dxa"/>
        <w:tblInd w:w="108" w:type="dxa"/>
        <w:tblCellMar>
          <w:left w:w="85" w:type="dxa"/>
          <w:right w:w="0" w:type="dxa"/>
        </w:tblCellMar>
        <w:tblLook w:val="04A0" w:firstRow="1" w:lastRow="0" w:firstColumn="1" w:lastColumn="0" w:noHBand="0" w:noVBand="1"/>
      </w:tblPr>
      <w:tblGrid>
        <w:gridCol w:w="2395"/>
        <w:gridCol w:w="1251"/>
        <w:gridCol w:w="1251"/>
        <w:gridCol w:w="4459"/>
        <w:gridCol w:w="4459"/>
      </w:tblGrid>
      <w:tr w:rsidR="00D91E7F" w14:paraId="13835E28" w14:textId="77777777" w:rsidTr="00D91E7F">
        <w:trPr>
          <w:gridAfter w:val="1"/>
          <w:wAfter w:w="4459" w:type="dxa"/>
        </w:trPr>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918DD4A" w14:textId="77777777" w:rsidR="00D91E7F" w:rsidRDefault="00D91E7F" w:rsidP="008B6F48">
            <w:pPr>
              <w:keepNext/>
              <w:rPr>
                <w:rFonts w:cs="Arial"/>
                <w:b/>
                <w:bCs/>
                <w:i/>
                <w:iCs/>
                <w:lang w:val="en-US"/>
              </w:rPr>
            </w:pPr>
            <w:r>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296BDD6D" w14:textId="6A02C729" w:rsidR="00D91E7F" w:rsidRDefault="00D91E7F" w:rsidP="00D91E7F">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69EE1095" w14:textId="77E864B1" w:rsidR="00D91E7F" w:rsidRDefault="00D91E7F" w:rsidP="008B6F48">
            <w:pPr>
              <w:keepNext/>
              <w:rPr>
                <w:rFonts w:cs="Arial"/>
                <w:b/>
                <w:bCs/>
                <w:i/>
                <w:iCs/>
                <w:lang w:val="en-US"/>
              </w:rPr>
            </w:pPr>
            <w:r>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FF26E0" w14:textId="77777777" w:rsidR="00D91E7F" w:rsidRDefault="00D91E7F" w:rsidP="008B6F48">
            <w:pPr>
              <w:keepNext/>
              <w:rPr>
                <w:rFonts w:cs="Arial"/>
                <w:b/>
                <w:bCs/>
                <w:i/>
                <w:iCs/>
                <w:lang w:val="en-US"/>
              </w:rPr>
            </w:pPr>
            <w:r>
              <w:rPr>
                <w:b/>
                <w:bCs/>
                <w:i/>
                <w:iCs/>
                <w:lang w:val="en-US"/>
              </w:rPr>
              <w:t>Explanation</w:t>
            </w:r>
          </w:p>
        </w:tc>
      </w:tr>
      <w:tr w:rsidR="00A75DF9" w14:paraId="4B719BD5" w14:textId="77777777" w:rsidTr="00D91E7F">
        <w:trPr>
          <w:gridAfter w:val="1"/>
          <w:wAfter w:w="4459" w:type="dxa"/>
        </w:trPr>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tcPr>
          <w:p w14:paraId="1538D0EF" w14:textId="60742261" w:rsidR="00A75DF9" w:rsidRPr="0085547A" w:rsidRDefault="00A75DF9" w:rsidP="008B6F48">
            <w:pPr>
              <w:keepNext/>
              <w:rPr>
                <w:rFonts w:cs="Arial"/>
                <w:i/>
                <w:iCs/>
                <w:lang w:val="en-US"/>
              </w:rPr>
            </w:pPr>
            <w:r>
              <w:rPr>
                <w:rFonts w:cs="Arial"/>
                <w:i/>
                <w:iCs/>
                <w:lang w:val="en-US"/>
              </w:rPr>
              <w:t>bgid</w:t>
            </w:r>
          </w:p>
        </w:tc>
        <w:tc>
          <w:tcPr>
            <w:tcW w:w="1251" w:type="dxa"/>
            <w:tcBorders>
              <w:top w:val="single" w:sz="4" w:space="0" w:color="auto"/>
              <w:left w:val="single" w:sz="4" w:space="0" w:color="auto"/>
              <w:bottom w:val="single" w:sz="4" w:space="0" w:color="auto"/>
              <w:right w:val="single" w:sz="4" w:space="0" w:color="auto"/>
            </w:tcBorders>
          </w:tcPr>
          <w:p w14:paraId="3FB41B32" w14:textId="6257C192" w:rsidR="00A75DF9" w:rsidRDefault="00A75DF9" w:rsidP="008B6F48">
            <w:pPr>
              <w:keepNext/>
              <w:rPr>
                <w:rFonts w:cs="Arial"/>
                <w:i/>
                <w:iCs/>
                <w:lang w:val="en-US"/>
              </w:rPr>
            </w:pPr>
            <w:r>
              <w:rPr>
                <w:rFonts w:cs="Arial"/>
                <w:i/>
                <w:iCs/>
                <w:lang w:val="en-US"/>
              </w:rPr>
              <w:t>no</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7B8413BE" w14:textId="5BA9F22D" w:rsidR="00A75DF9" w:rsidRPr="0085547A" w:rsidRDefault="00A75DF9" w:rsidP="008B6F48">
            <w:pPr>
              <w:keepNext/>
              <w:rPr>
                <w:rFonts w:cs="Arial"/>
                <w:i/>
                <w:iCs/>
                <w:lang w:val="en-US"/>
              </w:rPr>
            </w:pPr>
            <w:r>
              <w:rPr>
                <w:rFonts w:cs="Arial"/>
                <w:i/>
                <w:iCs/>
                <w:lang w:val="en-US"/>
              </w:rPr>
              <w:t>Integer</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tcPr>
          <w:p w14:paraId="14F66446" w14:textId="50CAE83B" w:rsidR="00A75DF9" w:rsidRPr="0085547A" w:rsidRDefault="00A75DF9" w:rsidP="00A75DF9">
            <w:pPr>
              <w:keepNext/>
              <w:rPr>
                <w:rFonts w:cs="Arial"/>
                <w:color w:val="auto"/>
                <w:lang w:val="en-US"/>
              </w:rPr>
            </w:pPr>
            <w:r>
              <w:rPr>
                <w:rFonts w:cs="Arial"/>
                <w:color w:val="auto"/>
                <w:lang w:val="en-US"/>
              </w:rPr>
              <w:t xml:space="preserve">Business group id. If parameter is set it must have value 1 (to run proper B2C provisioning). </w:t>
            </w:r>
          </w:p>
        </w:tc>
      </w:tr>
      <w:tr w:rsidR="00D91E7F" w14:paraId="0899E685" w14:textId="77777777" w:rsidTr="00D91E7F">
        <w:trPr>
          <w:gridAfter w:val="1"/>
          <w:wAfter w:w="4459" w:type="dxa"/>
        </w:trPr>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31BFE4E5" w14:textId="77777777" w:rsidR="00D91E7F" w:rsidRPr="0085547A" w:rsidRDefault="00D91E7F" w:rsidP="008B6F48">
            <w:pPr>
              <w:keepNext/>
              <w:rPr>
                <w:rFonts w:cs="Arial"/>
                <w:i/>
                <w:iCs/>
                <w:sz w:val="22"/>
                <w:szCs w:val="22"/>
                <w:lang w:val="en-US"/>
              </w:rPr>
            </w:pPr>
            <w:r w:rsidRPr="0085547A">
              <w:rPr>
                <w:rFonts w:cs="Arial"/>
                <w:i/>
                <w:iCs/>
                <w:lang w:val="en-US"/>
              </w:rPr>
              <w:t>node</w:t>
            </w:r>
          </w:p>
        </w:tc>
        <w:tc>
          <w:tcPr>
            <w:tcW w:w="1251" w:type="dxa"/>
            <w:tcBorders>
              <w:top w:val="single" w:sz="4" w:space="0" w:color="auto"/>
              <w:left w:val="single" w:sz="4" w:space="0" w:color="auto"/>
              <w:bottom w:val="single" w:sz="4" w:space="0" w:color="auto"/>
              <w:right w:val="single" w:sz="4" w:space="0" w:color="auto"/>
            </w:tcBorders>
          </w:tcPr>
          <w:p w14:paraId="53D33AA3" w14:textId="079F5BF2" w:rsidR="00D91E7F" w:rsidRPr="0085547A" w:rsidRDefault="00D91E7F" w:rsidP="008B6F48">
            <w:pPr>
              <w:keepNext/>
              <w:rPr>
                <w:rFonts w:cs="Arial"/>
                <w:i/>
                <w:iCs/>
                <w:lang w:val="en-US"/>
              </w:rPr>
            </w:pPr>
            <w:r>
              <w:rPr>
                <w:rFonts w:cs="Arial"/>
                <w:i/>
                <w:iCs/>
                <w:lang w:val="en-US"/>
              </w:rPr>
              <w:t>yes</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29BD0028" w14:textId="2A1A73A5" w:rsidR="00D91E7F" w:rsidRPr="0085547A" w:rsidRDefault="00D91E7F" w:rsidP="008B6F48">
            <w:pPr>
              <w:keepNext/>
              <w:rPr>
                <w:rFonts w:cs="Arial"/>
                <w:i/>
                <w:iCs/>
                <w:sz w:val="22"/>
                <w:szCs w:val="22"/>
                <w:lang w:val="en-US"/>
              </w:rPr>
            </w:pPr>
            <w:r w:rsidRPr="0085547A">
              <w:rPr>
                <w:rFonts w:cs="Arial"/>
                <w:i/>
                <w:iCs/>
                <w:lang w:val="en-US"/>
              </w:rPr>
              <w:t>Integer</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52BBC5A3" w14:textId="77777777" w:rsidR="00D91E7F" w:rsidRPr="0085547A" w:rsidRDefault="00D91E7F" w:rsidP="008B6F48">
            <w:pPr>
              <w:keepNext/>
              <w:rPr>
                <w:rFonts w:cs="Arial"/>
                <w:i/>
                <w:iCs/>
                <w:color w:val="auto"/>
                <w:sz w:val="22"/>
                <w:szCs w:val="22"/>
                <w:lang w:val="en-US"/>
              </w:rPr>
            </w:pPr>
            <w:r w:rsidRPr="0085547A">
              <w:rPr>
                <w:rFonts w:cs="Arial"/>
                <w:color w:val="auto"/>
                <w:lang w:val="en-US"/>
              </w:rPr>
              <w:t>CS node on which DN will be created.</w:t>
            </w:r>
          </w:p>
        </w:tc>
      </w:tr>
      <w:tr w:rsidR="00D91E7F" w14:paraId="33544B44" w14:textId="77777777" w:rsidTr="00D91E7F">
        <w:trPr>
          <w:gridAfter w:val="1"/>
          <w:wAfter w:w="4459" w:type="dxa"/>
        </w:trPr>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4B0FB2E9" w14:textId="77777777" w:rsidR="00D91E7F" w:rsidRPr="0085547A" w:rsidRDefault="00D91E7F" w:rsidP="008B6F48">
            <w:pPr>
              <w:keepNext/>
              <w:rPr>
                <w:rFonts w:cs="Arial"/>
                <w:i/>
                <w:iCs/>
                <w:lang w:val="en-US"/>
              </w:rPr>
            </w:pPr>
            <w:r w:rsidRPr="0085547A">
              <w:rPr>
                <w:rFonts w:cs="Arial"/>
                <w:i/>
                <w:iCs/>
                <w:lang w:val="en-US"/>
              </w:rPr>
              <w:t>type</w:t>
            </w:r>
          </w:p>
        </w:tc>
        <w:tc>
          <w:tcPr>
            <w:tcW w:w="1251" w:type="dxa"/>
            <w:tcBorders>
              <w:top w:val="single" w:sz="4" w:space="0" w:color="auto"/>
              <w:left w:val="single" w:sz="4" w:space="0" w:color="auto"/>
              <w:bottom w:val="single" w:sz="4" w:space="0" w:color="auto"/>
              <w:right w:val="single" w:sz="4" w:space="0" w:color="auto"/>
            </w:tcBorders>
          </w:tcPr>
          <w:p w14:paraId="080508D0" w14:textId="2548AD8C" w:rsidR="00D91E7F" w:rsidRPr="0085547A" w:rsidRDefault="00D91E7F" w:rsidP="008B6F48">
            <w:pPr>
              <w:keepNext/>
              <w:rPr>
                <w:rFonts w:cs="Arial"/>
                <w:i/>
                <w:iCs/>
                <w:lang w:val="en-US"/>
              </w:rPr>
            </w:pPr>
            <w:r>
              <w:rPr>
                <w:rFonts w:cs="Arial"/>
                <w:i/>
                <w:iCs/>
                <w:lang w:val="en-US"/>
              </w:rPr>
              <w:t>no</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344F5F6D" w14:textId="697D53CF" w:rsidR="00D91E7F" w:rsidRPr="0085547A" w:rsidRDefault="00D91E7F" w:rsidP="008B6F48">
            <w:pPr>
              <w:keepNext/>
              <w:rPr>
                <w:rFonts w:cs="Arial"/>
                <w:i/>
                <w:iCs/>
                <w:lang w:val="en-US"/>
              </w:rPr>
            </w:pPr>
            <w:r w:rsidRPr="0085547A">
              <w:rPr>
                <w:rFonts w:cs="Arial"/>
                <w:i/>
                <w:iCs/>
                <w:lang w:val="en-US"/>
              </w:rPr>
              <w:t>Integer</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6F58E731" w14:textId="77777777" w:rsidR="00D91E7F" w:rsidRPr="0085547A" w:rsidRDefault="00D91E7F" w:rsidP="002D116A">
            <w:pPr>
              <w:keepNext/>
              <w:rPr>
                <w:rFonts w:cs="Arial"/>
                <w:color w:val="auto"/>
                <w:lang w:val="en-US"/>
              </w:rPr>
            </w:pPr>
            <w:r w:rsidRPr="0085547A">
              <w:rPr>
                <w:rFonts w:cs="Arial"/>
                <w:color w:val="auto"/>
                <w:lang w:val="en-US"/>
              </w:rPr>
              <w:t>Additional information for dn. Possible values:</w:t>
            </w:r>
          </w:p>
          <w:p w14:paraId="40AA32BE" w14:textId="77777777" w:rsidR="00D91E7F" w:rsidRPr="0085547A" w:rsidRDefault="00D91E7F" w:rsidP="002D116A">
            <w:pPr>
              <w:pStyle w:val="ListParagraph"/>
              <w:keepNext/>
              <w:numPr>
                <w:ilvl w:val="0"/>
                <w:numId w:val="18"/>
              </w:numPr>
              <w:rPr>
                <w:rFonts w:cs="Arial"/>
                <w:color w:val="auto"/>
              </w:rPr>
            </w:pPr>
            <w:r w:rsidRPr="0085547A">
              <w:rPr>
                <w:rFonts w:cs="Arial"/>
                <w:color w:val="auto"/>
              </w:rPr>
              <w:t xml:space="preserve">- prepaid (valid only for mobile DN) </w:t>
            </w:r>
          </w:p>
          <w:p w14:paraId="5C698B3F" w14:textId="77777777" w:rsidR="00D91E7F" w:rsidRPr="0085547A" w:rsidRDefault="00D91E7F" w:rsidP="002D116A">
            <w:pPr>
              <w:pStyle w:val="ListParagraph"/>
              <w:keepNext/>
              <w:numPr>
                <w:ilvl w:val="0"/>
                <w:numId w:val="18"/>
              </w:numPr>
              <w:rPr>
                <w:rFonts w:cs="Arial"/>
                <w:color w:val="auto"/>
              </w:rPr>
            </w:pPr>
            <w:r w:rsidRPr="0085547A">
              <w:rPr>
                <w:rFonts w:cs="Arial"/>
                <w:color w:val="auto"/>
              </w:rPr>
              <w:t xml:space="preserve">- postpaid (default value)  </w:t>
            </w:r>
          </w:p>
          <w:p w14:paraId="51FEB436" w14:textId="580FE320" w:rsidR="00D91E7F" w:rsidRPr="0085547A" w:rsidRDefault="00D91E7F" w:rsidP="002D116A">
            <w:pPr>
              <w:keepNext/>
              <w:rPr>
                <w:rFonts w:cs="Arial"/>
                <w:color w:val="auto"/>
                <w:lang w:val="en-US"/>
              </w:rPr>
            </w:pPr>
            <w:r w:rsidRPr="0085547A">
              <w:rPr>
                <w:rFonts w:cs="Arial"/>
                <w:color w:val="auto"/>
              </w:rPr>
              <w:t xml:space="preserve">Parameter </w:t>
            </w:r>
            <w:r w:rsidRPr="0085547A">
              <w:rPr>
                <w:rFonts w:cs="Arial"/>
                <w:color w:val="auto"/>
                <w:lang w:val="en-US"/>
              </w:rPr>
              <w:t>is only valid at DN creation.</w:t>
            </w:r>
          </w:p>
        </w:tc>
      </w:tr>
      <w:tr w:rsidR="00D91E7F" w14:paraId="4D822680"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63730C" w14:textId="77777777" w:rsidR="00D91E7F" w:rsidRPr="0085547A" w:rsidRDefault="00D91E7F" w:rsidP="008B6F48">
            <w:pPr>
              <w:keepNext/>
              <w:rPr>
                <w:rFonts w:cs="Arial"/>
                <w:i/>
                <w:iCs/>
                <w:lang w:val="en-US"/>
              </w:rPr>
            </w:pPr>
            <w:r w:rsidRPr="0085547A">
              <w:rPr>
                <w:rFonts w:cs="Arial"/>
                <w:i/>
                <w:iCs/>
                <w:lang w:val="en-US"/>
              </w:rPr>
              <w:t>mdu</w:t>
            </w:r>
          </w:p>
        </w:tc>
        <w:tc>
          <w:tcPr>
            <w:tcW w:w="1251" w:type="dxa"/>
            <w:tcBorders>
              <w:top w:val="single" w:sz="4" w:space="0" w:color="auto"/>
              <w:left w:val="single" w:sz="4" w:space="0" w:color="auto"/>
              <w:bottom w:val="single" w:sz="4" w:space="0" w:color="auto"/>
              <w:right w:val="single" w:sz="4" w:space="0" w:color="auto"/>
            </w:tcBorders>
          </w:tcPr>
          <w:p w14:paraId="7ADEFAAD" w14:textId="49A86136" w:rsidR="00D91E7F" w:rsidRPr="0085547A" w:rsidRDefault="00D91E7F" w:rsidP="008B6F48">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15BAA" w14:textId="442FDA85" w:rsidR="00D91E7F" w:rsidRPr="0085547A" w:rsidRDefault="00D91E7F" w:rsidP="008B6F48">
            <w:pPr>
              <w:keepNext/>
              <w:rPr>
                <w:rFonts w:cs="Arial"/>
                <w:i/>
                <w:iCs/>
                <w:lang w:val="en-US"/>
              </w:rPr>
            </w:pPr>
            <w:r w:rsidRPr="0085547A">
              <w:rPr>
                <w:rFonts w:cs="Arial"/>
                <w:i/>
                <w:iCs/>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666D77" w14:textId="77777777" w:rsidR="00D91E7F" w:rsidRPr="0085547A" w:rsidRDefault="00D91E7F" w:rsidP="008B6F48">
            <w:pPr>
              <w:keepNext/>
              <w:rPr>
                <w:rFonts w:cs="Arial"/>
                <w:color w:val="auto"/>
                <w:lang w:val="en-US"/>
              </w:rPr>
            </w:pPr>
            <w:r w:rsidRPr="0085547A">
              <w:rPr>
                <w:rFonts w:cs="Arial"/>
                <w:color w:val="auto"/>
                <w:lang w:val="en-US"/>
              </w:rPr>
              <w:t>Authorization for universal numbering service</w:t>
            </w:r>
          </w:p>
        </w:tc>
      </w:tr>
      <w:tr w:rsidR="00D91E7F" w14:paraId="74777E15"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0BE627" w14:textId="3E1B62FB" w:rsidR="00D91E7F" w:rsidRPr="0085547A" w:rsidRDefault="004E49D1" w:rsidP="008B6F48">
            <w:pPr>
              <w:keepNext/>
              <w:rPr>
                <w:rFonts w:cs="Arial"/>
                <w:i/>
                <w:iCs/>
                <w:lang w:val="en-US"/>
              </w:rPr>
            </w:pPr>
            <w:r w:rsidRPr="004E49D1">
              <w:rPr>
                <w:rFonts w:cs="Arial"/>
                <w:i/>
                <w:lang w:val="en-US"/>
              </w:rPr>
              <w:t>advanced</w:t>
            </w:r>
          </w:p>
        </w:tc>
        <w:tc>
          <w:tcPr>
            <w:tcW w:w="1251" w:type="dxa"/>
            <w:tcBorders>
              <w:top w:val="single" w:sz="4" w:space="0" w:color="auto"/>
              <w:left w:val="single" w:sz="4" w:space="0" w:color="auto"/>
              <w:bottom w:val="single" w:sz="4" w:space="0" w:color="auto"/>
              <w:right w:val="single" w:sz="4" w:space="0" w:color="auto"/>
            </w:tcBorders>
          </w:tcPr>
          <w:p w14:paraId="5D5B6397" w14:textId="5BA64216" w:rsidR="00D91E7F" w:rsidRPr="0085547A" w:rsidRDefault="00D91E7F" w:rsidP="008B6F48">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891DFE" w14:textId="5743C14C" w:rsidR="00D91E7F" w:rsidRPr="0085547A" w:rsidRDefault="00D91E7F" w:rsidP="008B6F48">
            <w:pPr>
              <w:keepNext/>
              <w:rPr>
                <w:rFonts w:cs="Arial"/>
                <w:i/>
                <w:iCs/>
                <w:lang w:val="en-US"/>
              </w:rPr>
            </w:pPr>
            <w:r w:rsidRPr="0085547A">
              <w:rPr>
                <w:rFonts w:cs="Arial"/>
                <w:i/>
                <w:iCs/>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50591D" w14:textId="77777777" w:rsidR="00D91E7F" w:rsidRPr="0085547A" w:rsidRDefault="00D91E7F" w:rsidP="008B6F48">
            <w:pPr>
              <w:keepNext/>
              <w:rPr>
                <w:rFonts w:cs="Arial"/>
                <w:color w:val="auto"/>
                <w:lang w:val="en-US"/>
              </w:rPr>
            </w:pPr>
            <w:r w:rsidRPr="0085547A">
              <w:rPr>
                <w:rFonts w:cs="Arial"/>
                <w:color w:val="auto"/>
                <w:lang w:val="en-US"/>
              </w:rPr>
              <w:t>Authorization for black and white lists service</w:t>
            </w:r>
          </w:p>
        </w:tc>
      </w:tr>
      <w:tr w:rsidR="00D91E7F" w14:paraId="1005F640"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2CCF96" w14:textId="77777777" w:rsidR="00D91E7F" w:rsidRPr="0085547A" w:rsidRDefault="00D91E7F" w:rsidP="008B6F48">
            <w:pPr>
              <w:keepNext/>
              <w:rPr>
                <w:rFonts w:cs="Arial"/>
                <w:i/>
                <w:iCs/>
                <w:lang w:val="en-US"/>
              </w:rPr>
            </w:pPr>
            <w:r w:rsidRPr="0085547A">
              <w:rPr>
                <w:rFonts w:cs="Arial"/>
                <w:i/>
                <w:iCs/>
                <w:lang w:val="en-US"/>
              </w:rPr>
              <w:t>cliro</w:t>
            </w:r>
          </w:p>
        </w:tc>
        <w:tc>
          <w:tcPr>
            <w:tcW w:w="1251" w:type="dxa"/>
            <w:tcBorders>
              <w:top w:val="single" w:sz="4" w:space="0" w:color="auto"/>
              <w:left w:val="single" w:sz="4" w:space="0" w:color="auto"/>
              <w:bottom w:val="single" w:sz="4" w:space="0" w:color="auto"/>
              <w:right w:val="single" w:sz="4" w:space="0" w:color="auto"/>
            </w:tcBorders>
          </w:tcPr>
          <w:p w14:paraId="5CB0EED4" w14:textId="14422E4C" w:rsidR="00D91E7F" w:rsidRPr="0085547A" w:rsidRDefault="00D91E7F" w:rsidP="008B6F48">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246CF4" w14:textId="16086FAD" w:rsidR="00D91E7F" w:rsidRPr="0085547A" w:rsidRDefault="00D91E7F" w:rsidP="008B6F48">
            <w:pPr>
              <w:keepNext/>
              <w:rPr>
                <w:rFonts w:cs="Arial"/>
                <w:i/>
                <w:iCs/>
                <w:lang w:val="en-US"/>
              </w:rPr>
            </w:pPr>
            <w:r w:rsidRPr="0085547A">
              <w:rPr>
                <w:rFonts w:cs="Arial"/>
                <w:i/>
                <w:iCs/>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4C712" w14:textId="77777777" w:rsidR="00D91E7F" w:rsidRPr="0085547A" w:rsidRDefault="00D91E7F" w:rsidP="008B6F48">
            <w:pPr>
              <w:keepNext/>
              <w:rPr>
                <w:rFonts w:cs="Arial"/>
                <w:color w:val="auto"/>
                <w:lang w:val="en-US"/>
              </w:rPr>
            </w:pPr>
            <w:r w:rsidRPr="0085547A">
              <w:rPr>
                <w:rFonts w:cs="Arial"/>
                <w:color w:val="auto"/>
                <w:lang w:val="en-US"/>
              </w:rPr>
              <w:t>Authorization for CLIRO service</w:t>
            </w:r>
          </w:p>
        </w:tc>
      </w:tr>
      <w:tr w:rsidR="00D91E7F" w14:paraId="5DFA9274" w14:textId="77777777" w:rsidTr="00D91E7F">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449C30" w14:textId="77777777" w:rsidR="00D91E7F" w:rsidRPr="0085547A" w:rsidRDefault="00D91E7F">
            <w:pPr>
              <w:keepNext/>
              <w:rPr>
                <w:rFonts w:cs="Arial"/>
                <w:i/>
                <w:iCs/>
                <w:color w:val="auto"/>
                <w:lang w:val="en-US"/>
              </w:rPr>
            </w:pPr>
            <w:r w:rsidRPr="0085547A">
              <w:rPr>
                <w:rFonts w:cs="Arial"/>
                <w:i/>
                <w:iCs/>
                <w:color w:val="auto"/>
                <w:lang w:val="en-US"/>
              </w:rPr>
              <w:t>tsm</w:t>
            </w:r>
          </w:p>
        </w:tc>
        <w:tc>
          <w:tcPr>
            <w:tcW w:w="1251" w:type="dxa"/>
            <w:tcBorders>
              <w:top w:val="single" w:sz="4" w:space="0" w:color="auto"/>
              <w:left w:val="single" w:sz="4" w:space="0" w:color="auto"/>
              <w:bottom w:val="single" w:sz="4" w:space="0" w:color="auto"/>
              <w:right w:val="single" w:sz="4" w:space="0" w:color="auto"/>
            </w:tcBorders>
          </w:tcPr>
          <w:p w14:paraId="11D40E9B" w14:textId="49F6C717" w:rsidR="00D91E7F" w:rsidRPr="0085547A" w:rsidRDefault="00D91E7F">
            <w:pPr>
              <w:keepNext/>
              <w:rPr>
                <w:rFonts w:cs="Arial"/>
                <w:i/>
                <w:iCs/>
                <w:color w:val="auto"/>
                <w:lang w:val="en-US"/>
              </w:rPr>
            </w:pPr>
            <w:r>
              <w:rPr>
                <w:rFonts w:cs="Arial"/>
                <w:i/>
                <w:iCs/>
                <w:color w:val="auto"/>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28A37F" w14:textId="0AC71096" w:rsidR="00D91E7F" w:rsidRPr="0085547A" w:rsidRDefault="00D91E7F">
            <w:pPr>
              <w:keepNext/>
              <w:rPr>
                <w:rFonts w:cs="Arial"/>
                <w:i/>
                <w:iCs/>
                <w:color w:val="auto"/>
                <w:lang w:val="en-US"/>
              </w:rPr>
            </w:pPr>
            <w:r w:rsidRPr="0085547A">
              <w:rPr>
                <w:rFonts w:cs="Arial"/>
                <w:i/>
                <w:iCs/>
                <w:color w:val="auto"/>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15129C" w14:textId="1DB357D2" w:rsidR="00D91E7F" w:rsidRPr="0085547A" w:rsidRDefault="00D91E7F">
            <w:pPr>
              <w:keepNext/>
              <w:rPr>
                <w:rFonts w:cs="Arial"/>
                <w:color w:val="auto"/>
                <w:lang w:val="en-US"/>
              </w:rPr>
            </w:pPr>
            <w:r w:rsidRPr="0085547A">
              <w:rPr>
                <w:rFonts w:cs="Arial"/>
                <w:color w:val="auto"/>
                <w:lang w:val="en-US"/>
              </w:rPr>
              <w:t>Tunneling service</w:t>
            </w:r>
          </w:p>
        </w:tc>
        <w:tc>
          <w:tcPr>
            <w:tcW w:w="4459" w:type="dxa"/>
            <w:vAlign w:val="center"/>
          </w:tcPr>
          <w:p w14:paraId="6477AB7C" w14:textId="77777777" w:rsidR="00D91E7F" w:rsidRDefault="00D91E7F">
            <w:pPr>
              <w:keepLines w:val="0"/>
              <w:spacing w:line="240" w:lineRule="auto"/>
              <w:jc w:val="left"/>
              <w:rPr>
                <w:color w:val="00B050"/>
              </w:rPr>
            </w:pPr>
          </w:p>
        </w:tc>
      </w:tr>
      <w:tr w:rsidR="00D91E7F" w14:paraId="33318B46"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D1673F" w14:textId="77777777" w:rsidR="00D91E7F" w:rsidRPr="0085547A" w:rsidRDefault="00D91E7F">
            <w:pPr>
              <w:keepNext/>
              <w:rPr>
                <w:rFonts w:cs="Arial"/>
                <w:i/>
                <w:iCs/>
                <w:color w:val="auto"/>
                <w:lang w:val="en-US"/>
              </w:rPr>
            </w:pPr>
            <w:r w:rsidRPr="0085547A">
              <w:rPr>
                <w:rFonts w:cs="Arial"/>
                <w:i/>
                <w:iCs/>
                <w:color w:val="auto"/>
                <w:lang w:val="en-US"/>
              </w:rPr>
              <w:t>videoCodec</w:t>
            </w:r>
          </w:p>
        </w:tc>
        <w:tc>
          <w:tcPr>
            <w:tcW w:w="1251" w:type="dxa"/>
            <w:tcBorders>
              <w:top w:val="single" w:sz="4" w:space="0" w:color="auto"/>
              <w:left w:val="single" w:sz="4" w:space="0" w:color="auto"/>
              <w:bottom w:val="single" w:sz="4" w:space="0" w:color="auto"/>
              <w:right w:val="single" w:sz="4" w:space="0" w:color="auto"/>
            </w:tcBorders>
          </w:tcPr>
          <w:p w14:paraId="4CDEE052" w14:textId="1B40A103" w:rsidR="00D91E7F" w:rsidRPr="0085547A" w:rsidRDefault="00D91E7F">
            <w:pPr>
              <w:keepNext/>
              <w:rPr>
                <w:rFonts w:cs="Arial"/>
                <w:i/>
                <w:iCs/>
                <w:color w:val="auto"/>
                <w:lang w:val="en-US"/>
              </w:rPr>
            </w:pPr>
            <w:r>
              <w:rPr>
                <w:rFonts w:cs="Arial"/>
                <w:i/>
                <w:iCs/>
                <w:color w:val="auto"/>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72C670" w14:textId="0F41080F" w:rsidR="00D91E7F" w:rsidRPr="0085547A" w:rsidRDefault="00D91E7F">
            <w:pPr>
              <w:keepNext/>
              <w:rPr>
                <w:rFonts w:cs="Arial"/>
                <w:i/>
                <w:iCs/>
                <w:color w:val="auto"/>
                <w:lang w:val="en-US"/>
              </w:rPr>
            </w:pPr>
            <w:r w:rsidRPr="0085547A">
              <w:rPr>
                <w:rFonts w:cs="Arial"/>
                <w:i/>
                <w:iCs/>
                <w:color w:val="auto"/>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33758D" w14:textId="2C936881" w:rsidR="00D91E7F" w:rsidRPr="0085547A" w:rsidRDefault="00D91E7F">
            <w:pPr>
              <w:keepNext/>
              <w:rPr>
                <w:rFonts w:cs="Arial"/>
                <w:color w:val="auto"/>
                <w:lang w:val="en-US"/>
              </w:rPr>
            </w:pPr>
            <w:r w:rsidRPr="0085547A">
              <w:rPr>
                <w:rFonts w:cs="Arial"/>
                <w:color w:val="auto"/>
                <w:lang w:val="en-US"/>
              </w:rPr>
              <w:t>Video codecs service</w:t>
            </w:r>
          </w:p>
        </w:tc>
      </w:tr>
      <w:tr w:rsidR="00D91E7F" w14:paraId="202FCFAB"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B8C93C" w14:textId="77777777" w:rsidR="00D91E7F" w:rsidRPr="0085547A" w:rsidRDefault="00D91E7F">
            <w:pPr>
              <w:keepNext/>
              <w:rPr>
                <w:rFonts w:cs="Arial"/>
                <w:i/>
                <w:iCs/>
                <w:color w:val="auto"/>
                <w:lang w:val="en-US"/>
              </w:rPr>
            </w:pPr>
            <w:r w:rsidRPr="0085547A">
              <w:rPr>
                <w:rFonts w:cs="Arial"/>
                <w:i/>
                <w:iCs/>
                <w:color w:val="auto"/>
                <w:lang w:val="en-US"/>
              </w:rPr>
              <w:t>callContinuity</w:t>
            </w:r>
          </w:p>
        </w:tc>
        <w:tc>
          <w:tcPr>
            <w:tcW w:w="1251" w:type="dxa"/>
            <w:tcBorders>
              <w:top w:val="single" w:sz="4" w:space="0" w:color="auto"/>
              <w:left w:val="single" w:sz="4" w:space="0" w:color="auto"/>
              <w:bottom w:val="single" w:sz="4" w:space="0" w:color="auto"/>
              <w:right w:val="single" w:sz="4" w:space="0" w:color="auto"/>
            </w:tcBorders>
          </w:tcPr>
          <w:p w14:paraId="34103216" w14:textId="196DB9E6" w:rsidR="00D91E7F" w:rsidRPr="0085547A" w:rsidRDefault="00D91E7F">
            <w:pPr>
              <w:keepNext/>
              <w:rPr>
                <w:rFonts w:cs="Arial"/>
                <w:i/>
                <w:iCs/>
                <w:color w:val="auto"/>
                <w:lang w:val="en-US"/>
              </w:rPr>
            </w:pPr>
            <w:r>
              <w:rPr>
                <w:rFonts w:cs="Arial"/>
                <w:i/>
                <w:iCs/>
                <w:color w:val="auto"/>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0CBD3D" w14:textId="1D507E76" w:rsidR="00D91E7F" w:rsidRPr="0085547A" w:rsidRDefault="00D91E7F">
            <w:pPr>
              <w:keepNext/>
              <w:rPr>
                <w:rFonts w:cs="Arial"/>
                <w:i/>
                <w:iCs/>
                <w:color w:val="auto"/>
                <w:lang w:val="en-US"/>
              </w:rPr>
            </w:pPr>
            <w:r w:rsidRPr="0085547A">
              <w:rPr>
                <w:rFonts w:cs="Arial"/>
                <w:i/>
                <w:iCs/>
                <w:color w:val="auto"/>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C4C114" w14:textId="6850034A" w:rsidR="00D91E7F" w:rsidRPr="0085547A" w:rsidRDefault="00D91E7F" w:rsidP="009A2D18">
            <w:pPr>
              <w:keepNext/>
              <w:rPr>
                <w:rFonts w:cs="Arial"/>
                <w:color w:val="auto"/>
                <w:lang w:val="en-US"/>
              </w:rPr>
            </w:pPr>
            <w:r w:rsidRPr="0085547A">
              <w:rPr>
                <w:rFonts w:cs="Arial"/>
                <w:color w:val="auto"/>
                <w:lang w:val="en-US"/>
              </w:rPr>
              <w:t>Call continuity service</w:t>
            </w:r>
          </w:p>
        </w:tc>
      </w:tr>
      <w:tr w:rsidR="00D91E7F" w14:paraId="44118372"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3E9DD3" w14:textId="77777777" w:rsidR="00D91E7F" w:rsidRPr="0085547A" w:rsidRDefault="00D91E7F">
            <w:pPr>
              <w:keepNext/>
              <w:rPr>
                <w:rFonts w:cs="Arial"/>
                <w:i/>
                <w:iCs/>
                <w:color w:val="auto"/>
                <w:lang w:val="en-US"/>
              </w:rPr>
            </w:pPr>
            <w:r w:rsidRPr="0085547A">
              <w:rPr>
                <w:rFonts w:cs="Arial"/>
                <w:i/>
                <w:iCs/>
                <w:color w:val="auto"/>
                <w:lang w:val="en-US"/>
              </w:rPr>
              <w:t>ipGeoLocation</w:t>
            </w:r>
          </w:p>
        </w:tc>
        <w:tc>
          <w:tcPr>
            <w:tcW w:w="1251" w:type="dxa"/>
            <w:tcBorders>
              <w:top w:val="single" w:sz="4" w:space="0" w:color="auto"/>
              <w:left w:val="single" w:sz="4" w:space="0" w:color="auto"/>
              <w:bottom w:val="single" w:sz="4" w:space="0" w:color="auto"/>
              <w:right w:val="single" w:sz="4" w:space="0" w:color="auto"/>
            </w:tcBorders>
          </w:tcPr>
          <w:p w14:paraId="75B6F7C0" w14:textId="21815CD0" w:rsidR="00D91E7F" w:rsidRPr="0085547A" w:rsidRDefault="00D91E7F">
            <w:pPr>
              <w:keepNext/>
              <w:rPr>
                <w:rFonts w:cs="Arial"/>
                <w:i/>
                <w:iCs/>
                <w:color w:val="auto"/>
                <w:lang w:val="en-US"/>
              </w:rPr>
            </w:pPr>
            <w:r>
              <w:rPr>
                <w:rFonts w:cs="Arial"/>
                <w:i/>
                <w:iCs/>
                <w:color w:val="auto"/>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39852A" w14:textId="6C5E38D3" w:rsidR="00D91E7F" w:rsidRPr="0085547A" w:rsidRDefault="00D91E7F">
            <w:pPr>
              <w:keepNext/>
              <w:rPr>
                <w:rFonts w:cs="Arial"/>
                <w:i/>
                <w:iCs/>
                <w:color w:val="auto"/>
                <w:lang w:val="en-US"/>
              </w:rPr>
            </w:pPr>
            <w:r w:rsidRPr="0085547A">
              <w:rPr>
                <w:rFonts w:cs="Arial"/>
                <w:i/>
                <w:iCs/>
                <w:color w:val="auto"/>
                <w:lang w:val="en-US"/>
              </w:rPr>
              <w:t>Boolean</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B66A1B" w14:textId="686792C6" w:rsidR="00D91E7F" w:rsidRPr="0085547A" w:rsidRDefault="00D91E7F" w:rsidP="0050548F">
            <w:pPr>
              <w:keepNext/>
              <w:rPr>
                <w:rFonts w:cs="Arial"/>
                <w:color w:val="auto"/>
                <w:lang w:val="en-US"/>
              </w:rPr>
            </w:pPr>
            <w:r w:rsidRPr="0085547A">
              <w:rPr>
                <w:rFonts w:cs="Arial"/>
                <w:color w:val="auto"/>
                <w:lang w:val="en-US"/>
              </w:rPr>
              <w:t>IP geo</w:t>
            </w:r>
            <w:r w:rsidR="0050548F">
              <w:rPr>
                <w:rFonts w:cs="Arial"/>
                <w:color w:val="auto"/>
                <w:lang w:val="en-US"/>
              </w:rPr>
              <w:t>lo</w:t>
            </w:r>
            <w:r w:rsidRPr="0085547A">
              <w:rPr>
                <w:rFonts w:cs="Arial"/>
                <w:color w:val="auto"/>
                <w:lang w:val="en-US"/>
              </w:rPr>
              <w:t>caton service</w:t>
            </w:r>
          </w:p>
        </w:tc>
      </w:tr>
      <w:tr w:rsidR="00D91E7F" w14:paraId="2CB43544" w14:textId="77777777" w:rsidTr="00D91E7F">
        <w:trPr>
          <w:gridAfter w:val="1"/>
          <w:wAfter w:w="4459" w:type="dxa"/>
        </w:trPr>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EC8D25" w14:textId="77777777" w:rsidR="00D91E7F" w:rsidRPr="0085547A" w:rsidRDefault="00D91E7F">
            <w:pPr>
              <w:keepNext/>
              <w:rPr>
                <w:rFonts w:cs="Arial"/>
                <w:i/>
                <w:iCs/>
                <w:color w:val="auto"/>
                <w:lang w:val="en-US"/>
              </w:rPr>
            </w:pPr>
            <w:r w:rsidRPr="0085547A">
              <w:rPr>
                <w:rFonts w:cs="Arial"/>
                <w:i/>
                <w:iCs/>
                <w:color w:val="auto"/>
                <w:lang w:val="en-US"/>
              </w:rPr>
              <w:t>imsi</w:t>
            </w:r>
          </w:p>
        </w:tc>
        <w:tc>
          <w:tcPr>
            <w:tcW w:w="1251" w:type="dxa"/>
            <w:tcBorders>
              <w:top w:val="single" w:sz="4" w:space="0" w:color="auto"/>
              <w:left w:val="single" w:sz="4" w:space="0" w:color="auto"/>
              <w:bottom w:val="single" w:sz="4" w:space="0" w:color="auto"/>
              <w:right w:val="single" w:sz="4" w:space="0" w:color="auto"/>
            </w:tcBorders>
          </w:tcPr>
          <w:p w14:paraId="7670E474" w14:textId="7AD24A23" w:rsidR="00D91E7F" w:rsidRPr="0085547A" w:rsidRDefault="00D91E7F">
            <w:pPr>
              <w:keepNext/>
              <w:rPr>
                <w:rFonts w:cs="Arial"/>
                <w:i/>
                <w:iCs/>
                <w:color w:val="auto"/>
                <w:lang w:val="en-US"/>
              </w:rPr>
            </w:pPr>
            <w:r>
              <w:rPr>
                <w:rFonts w:cs="Arial"/>
                <w:i/>
                <w:iCs/>
                <w:color w:val="auto"/>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EFB164" w14:textId="074B7FC2" w:rsidR="00D91E7F" w:rsidRPr="0085547A" w:rsidRDefault="00D91E7F">
            <w:pPr>
              <w:keepNext/>
              <w:rPr>
                <w:rFonts w:cs="Arial"/>
                <w:i/>
                <w:iCs/>
                <w:color w:val="auto"/>
                <w:lang w:val="en-US"/>
              </w:rPr>
            </w:pPr>
            <w:r w:rsidRPr="0085547A">
              <w:rPr>
                <w:rFonts w:cs="Arial"/>
                <w:i/>
                <w:iCs/>
                <w:color w:val="auto"/>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750101" w14:textId="484D34E7" w:rsidR="00D91E7F" w:rsidRPr="0085547A" w:rsidRDefault="00D91E7F">
            <w:pPr>
              <w:keepNext/>
              <w:rPr>
                <w:rFonts w:cs="Arial"/>
                <w:color w:val="auto"/>
                <w:lang w:val="en-US"/>
              </w:rPr>
            </w:pPr>
            <w:r w:rsidRPr="0085547A">
              <w:rPr>
                <w:rFonts w:cs="Arial"/>
                <w:color w:val="auto"/>
                <w:lang w:val="en-US"/>
              </w:rPr>
              <w:t>Imsi parameter is only relevant for mobile DN, otherwise it is ignored.</w:t>
            </w:r>
          </w:p>
        </w:tc>
      </w:tr>
    </w:tbl>
    <w:p w14:paraId="0D121AA2" w14:textId="77777777" w:rsidR="00700CF7" w:rsidRDefault="00700CF7" w:rsidP="00700CF7">
      <w:pPr>
        <w:rPr>
          <w:lang w:val="en-US" w:eastAsia="x-none"/>
        </w:rPr>
      </w:pPr>
    </w:p>
    <w:p w14:paraId="0A946357" w14:textId="77777777" w:rsidR="00700CF7" w:rsidRDefault="00700CF7" w:rsidP="00700CF7">
      <w:pPr>
        <w:rPr>
          <w:lang w:val="en-US" w:eastAsia="x-none"/>
        </w:rPr>
      </w:pPr>
      <w:r>
        <w:rPr>
          <w:lang w:val="en-US" w:eastAsia="x-none"/>
        </w:rPr>
        <w:t>Request example:</w:t>
      </w:r>
    </w:p>
    <w:p w14:paraId="79B3B3B4" w14:textId="77777777" w:rsidR="00700CF7" w:rsidRDefault="00700CF7" w:rsidP="00700CF7">
      <w:pPr>
        <w:rPr>
          <w:lang w:val="en-US" w:eastAsia="x-none"/>
        </w:rPr>
      </w:pPr>
    </w:p>
    <w:p w14:paraId="7E01FBF2" w14:textId="7F3D31EF" w:rsidR="00700CF7" w:rsidRDefault="00700CF7" w:rsidP="00700CF7">
      <w:pPr>
        <w:ind w:left="708"/>
        <w:rPr>
          <w:lang w:val="en-US" w:eastAsia="x-none"/>
        </w:rPr>
      </w:pPr>
      <w:r>
        <w:rPr>
          <w:lang w:val="en-US" w:eastAsia="x-none"/>
        </w:rPr>
        <w:t>PUT http://</w:t>
      </w:r>
      <w:r w:rsidR="0030233D">
        <w:rPr>
          <w:lang w:val="en-US" w:eastAsia="x-none"/>
        </w:rPr>
        <w:t>prov.server.net</w:t>
      </w:r>
      <w:r>
        <w:rPr>
          <w:lang w:val="en-US" w:eastAsia="x-none"/>
        </w:rPr>
        <w:t>/sa/rest/v1/prov/dns/38642074334</w:t>
      </w:r>
    </w:p>
    <w:p w14:paraId="2D2B60FC" w14:textId="77777777" w:rsidR="00700CF7" w:rsidRDefault="00700CF7" w:rsidP="00700CF7">
      <w:pPr>
        <w:ind w:left="708"/>
        <w:rPr>
          <w:lang w:val="en-US" w:eastAsia="x-none"/>
        </w:rPr>
      </w:pPr>
    </w:p>
    <w:p w14:paraId="743476F0" w14:textId="77777777" w:rsidR="00700CF7" w:rsidRDefault="00700CF7" w:rsidP="00700CF7">
      <w:pPr>
        <w:ind w:left="708"/>
        <w:rPr>
          <w:lang w:val="en-US"/>
        </w:rPr>
      </w:pPr>
      <w:r>
        <w:rPr>
          <w:lang w:val="en-US"/>
        </w:rPr>
        <w:t>HTTP body:</w:t>
      </w:r>
    </w:p>
    <w:p w14:paraId="29170365" w14:textId="77777777" w:rsidR="00AB3D09" w:rsidRPr="00AB3D09" w:rsidRDefault="00AB3D09" w:rsidP="00AB3D09">
      <w:pPr>
        <w:pStyle w:val="Code0"/>
        <w:rPr>
          <w:lang w:val="en-US"/>
        </w:rPr>
      </w:pPr>
      <w:r w:rsidRPr="00AB3D09">
        <w:rPr>
          <w:lang w:val="en-US"/>
        </w:rPr>
        <w:t xml:space="preserve">{ </w:t>
      </w:r>
    </w:p>
    <w:p w14:paraId="72EA0C56" w14:textId="77777777" w:rsidR="00AB3D09" w:rsidRPr="00AB3D09" w:rsidRDefault="00AB3D09" w:rsidP="00AB3D09">
      <w:pPr>
        <w:pStyle w:val="Code0"/>
        <w:rPr>
          <w:lang w:val="en-US"/>
        </w:rPr>
      </w:pPr>
      <w:r w:rsidRPr="00AB3D09">
        <w:rPr>
          <w:lang w:val="en-US"/>
        </w:rPr>
        <w:tab/>
        <w:t>"node" : 5002,</w:t>
      </w:r>
    </w:p>
    <w:p w14:paraId="17E8267F" w14:textId="77777777" w:rsidR="00AB3D09" w:rsidRPr="00AB3D09" w:rsidRDefault="00AB3D09" w:rsidP="00AB3D09">
      <w:pPr>
        <w:pStyle w:val="Code0"/>
        <w:rPr>
          <w:lang w:val="en-US"/>
        </w:rPr>
      </w:pPr>
      <w:r w:rsidRPr="00AB3D09">
        <w:rPr>
          <w:lang w:val="en-US"/>
        </w:rPr>
        <w:tab/>
        <w:t>"type" : 2,</w:t>
      </w:r>
    </w:p>
    <w:p w14:paraId="4019954D" w14:textId="77777777" w:rsidR="00AB3D09" w:rsidRPr="00AB3D09" w:rsidRDefault="00AB3D09" w:rsidP="00AB3D09">
      <w:pPr>
        <w:pStyle w:val="Code0"/>
        <w:rPr>
          <w:lang w:val="en-US"/>
        </w:rPr>
      </w:pPr>
      <w:r w:rsidRPr="00AB3D09">
        <w:rPr>
          <w:lang w:val="en-US"/>
        </w:rPr>
        <w:tab/>
        <w:t>"mdu" : true,</w:t>
      </w:r>
    </w:p>
    <w:p w14:paraId="30818989" w14:textId="77777777" w:rsidR="00AB3D09" w:rsidRPr="00AB3D09" w:rsidRDefault="00AB3D09" w:rsidP="00AB3D09">
      <w:pPr>
        <w:pStyle w:val="Code0"/>
        <w:rPr>
          <w:lang w:val="en-US"/>
        </w:rPr>
      </w:pPr>
      <w:r w:rsidRPr="00AB3D09">
        <w:rPr>
          <w:lang w:val="en-US"/>
        </w:rPr>
        <w:tab/>
        <w:t>"advanced" : true,</w:t>
      </w:r>
    </w:p>
    <w:p w14:paraId="74860915" w14:textId="77777777" w:rsidR="00AB3D09" w:rsidRPr="00AB3D09" w:rsidRDefault="00AB3D09" w:rsidP="00AB3D09">
      <w:pPr>
        <w:pStyle w:val="Code0"/>
        <w:rPr>
          <w:lang w:val="en-US"/>
        </w:rPr>
      </w:pPr>
      <w:r w:rsidRPr="00AB3D09">
        <w:rPr>
          <w:lang w:val="en-US"/>
        </w:rPr>
        <w:tab/>
        <w:t>"cliro" : false,</w:t>
      </w:r>
    </w:p>
    <w:p w14:paraId="5517734C" w14:textId="77777777" w:rsidR="00AB3D09" w:rsidRPr="00AB3D09" w:rsidRDefault="00AB3D09" w:rsidP="00AB3D09">
      <w:pPr>
        <w:pStyle w:val="Code0"/>
        <w:rPr>
          <w:lang w:val="en-US"/>
        </w:rPr>
      </w:pPr>
      <w:r w:rsidRPr="00AB3D09">
        <w:rPr>
          <w:lang w:val="en-US"/>
        </w:rPr>
        <w:tab/>
        <w:t>"tsm" : true;</w:t>
      </w:r>
    </w:p>
    <w:p w14:paraId="7FAF106F" w14:textId="77777777" w:rsidR="00AB3D09" w:rsidRPr="00AB3D09" w:rsidRDefault="00AB3D09" w:rsidP="00AB3D09">
      <w:pPr>
        <w:pStyle w:val="Code0"/>
        <w:rPr>
          <w:lang w:val="en-US"/>
        </w:rPr>
      </w:pPr>
      <w:r w:rsidRPr="00AB3D09">
        <w:rPr>
          <w:lang w:val="en-US"/>
        </w:rPr>
        <w:lastRenderedPageBreak/>
        <w:tab/>
        <w:t>"videoCodec" : true,</w:t>
      </w:r>
    </w:p>
    <w:p w14:paraId="7A166CC1" w14:textId="77777777" w:rsidR="00AB3D09" w:rsidRPr="00AB3D09" w:rsidRDefault="00AB3D09" w:rsidP="00AB3D09">
      <w:pPr>
        <w:pStyle w:val="Code0"/>
        <w:rPr>
          <w:lang w:val="en-US"/>
        </w:rPr>
      </w:pPr>
      <w:r w:rsidRPr="00AB3D09">
        <w:rPr>
          <w:lang w:val="en-US"/>
        </w:rPr>
        <w:tab/>
        <w:t>"callContinuity" : false,</w:t>
      </w:r>
    </w:p>
    <w:p w14:paraId="495720D3" w14:textId="77777777" w:rsidR="00AB3D09" w:rsidRPr="00AB3D09" w:rsidRDefault="00AB3D09" w:rsidP="00AB3D09">
      <w:pPr>
        <w:pStyle w:val="Code0"/>
        <w:rPr>
          <w:lang w:val="en-US"/>
        </w:rPr>
      </w:pPr>
      <w:r w:rsidRPr="00AB3D09">
        <w:rPr>
          <w:lang w:val="en-US"/>
        </w:rPr>
        <w:tab/>
        <w:t>"ipGeoLocation" : false</w:t>
      </w:r>
    </w:p>
    <w:p w14:paraId="52050A87" w14:textId="2E930A1B" w:rsidR="00700CF7" w:rsidRDefault="00AB3D09" w:rsidP="00AB3D09">
      <w:pPr>
        <w:pStyle w:val="Code0"/>
        <w:rPr>
          <w:lang w:val="en-US" w:eastAsia="x-none"/>
        </w:rPr>
      </w:pPr>
      <w:r w:rsidRPr="00AB3D09">
        <w:rPr>
          <w:lang w:val="en-US"/>
        </w:rPr>
        <w:t>}</w:t>
      </w:r>
    </w:p>
    <w:p w14:paraId="453A31FE" w14:textId="77777777" w:rsidR="007A3564" w:rsidRPr="002F3D10" w:rsidRDefault="007A3564" w:rsidP="00700CF7">
      <w:pPr>
        <w:rPr>
          <w:lang w:val="en-US" w:eastAsia="x-none"/>
        </w:rPr>
      </w:pPr>
    </w:p>
    <w:p w14:paraId="22375FDC" w14:textId="77777777" w:rsidR="007A3564" w:rsidRPr="002F3D10" w:rsidRDefault="007A3564" w:rsidP="007A3564">
      <w:pPr>
        <w:rPr>
          <w:b/>
          <w:lang w:val="en-US" w:eastAsia="x-none"/>
        </w:rPr>
      </w:pPr>
      <w:r w:rsidRPr="002F3D10">
        <w:rPr>
          <w:b/>
          <w:lang w:val="en-US" w:eastAsia="x-none"/>
        </w:rPr>
        <w:t>Response</w:t>
      </w:r>
    </w:p>
    <w:p w14:paraId="4165313F" w14:textId="77777777" w:rsidR="007A3564" w:rsidRPr="002F3D10" w:rsidRDefault="007A3564" w:rsidP="007A3564">
      <w:pPr>
        <w:rPr>
          <w:lang w:val="en-US" w:eastAsia="x-none"/>
        </w:rPr>
      </w:pPr>
    </w:p>
    <w:p w14:paraId="621F0BCF" w14:textId="77777777" w:rsidR="007A3564" w:rsidRPr="002F3D10" w:rsidRDefault="007A3564" w:rsidP="007A3564">
      <w:pPr>
        <w:rPr>
          <w:lang w:val="en-US"/>
        </w:rPr>
      </w:pPr>
      <w:r w:rsidRPr="002F3D10">
        <w:rPr>
          <w:lang w:val="en-US"/>
        </w:rPr>
        <w:t xml:space="preserve">Response body contains data for a </w:t>
      </w:r>
      <w:r>
        <w:rPr>
          <w:lang w:val="en-US"/>
        </w:rPr>
        <w:t>DN</w:t>
      </w:r>
      <w:r w:rsidRPr="002F3D10">
        <w:rPr>
          <w:lang w:val="en-US"/>
        </w:rPr>
        <w:t xml:space="preserve"> in JSON format. For description of parameters refer to </w:t>
      </w:r>
      <w:r w:rsidRPr="002F3D10">
        <w:rPr>
          <w:lang w:val="en-US"/>
        </w:rPr>
        <w:fldChar w:fldCharType="begin"/>
      </w:r>
      <w:r w:rsidRPr="002F3D10">
        <w:rPr>
          <w:lang w:val="en-US"/>
        </w:rPr>
        <w:instrText xml:space="preserve"> REF _Ref444888183 \r \h </w:instrText>
      </w:r>
      <w:r w:rsidRPr="002F3D10">
        <w:rPr>
          <w:lang w:val="en-US"/>
        </w:rPr>
      </w:r>
      <w:r w:rsidRPr="002F3D10">
        <w:rPr>
          <w:lang w:val="en-US"/>
        </w:rPr>
        <w:fldChar w:fldCharType="separate"/>
      </w:r>
      <w:r>
        <w:rPr>
          <w:lang w:val="en-US"/>
        </w:rPr>
        <w:t>4.1</w:t>
      </w:r>
      <w:r w:rsidRPr="002F3D10">
        <w:rPr>
          <w:lang w:val="en-US"/>
        </w:rPr>
        <w:fldChar w:fldCharType="end"/>
      </w:r>
      <w:r w:rsidRPr="002F3D10">
        <w:rPr>
          <w:lang w:val="en-US"/>
        </w:rPr>
        <w:t xml:space="preserve"> – </w:t>
      </w:r>
      <w:r>
        <w:rPr>
          <w:lang w:val="en-US"/>
        </w:rPr>
        <w:t>request</w:t>
      </w:r>
      <w:r w:rsidRPr="002F3D10">
        <w:rPr>
          <w:lang w:val="en-US"/>
        </w:rPr>
        <w:t xml:space="preserve"> section.</w:t>
      </w:r>
    </w:p>
    <w:p w14:paraId="5C1500CE" w14:textId="77777777" w:rsidR="007A3564" w:rsidRPr="002F3D10" w:rsidRDefault="007A3564" w:rsidP="007A3564">
      <w:pPr>
        <w:rPr>
          <w:lang w:val="en-US"/>
        </w:rPr>
      </w:pPr>
    </w:p>
    <w:p w14:paraId="2CCCBB4D" w14:textId="77777777" w:rsidR="007A3564" w:rsidRPr="002F3D10" w:rsidRDefault="007A3564" w:rsidP="007A3564">
      <w:pPr>
        <w:rPr>
          <w:lang w:val="en-US"/>
        </w:rPr>
      </w:pPr>
      <w:r w:rsidRPr="002F3D10">
        <w:rPr>
          <w:lang w:val="en-US"/>
        </w:rPr>
        <w:t>Response body example</w:t>
      </w:r>
    </w:p>
    <w:p w14:paraId="2671C3B2" w14:textId="77777777" w:rsidR="00700CF7" w:rsidRDefault="00700CF7" w:rsidP="00700CF7">
      <w:pPr>
        <w:rPr>
          <w:lang w:val="en-US" w:eastAsia="x-none"/>
        </w:rPr>
      </w:pPr>
    </w:p>
    <w:p w14:paraId="5DEFB82C" w14:textId="0FA98428" w:rsidR="003C2984" w:rsidRPr="002F3D10" w:rsidRDefault="003C2984" w:rsidP="00700CF7">
      <w:pPr>
        <w:rPr>
          <w:lang w:val="en-US" w:eastAsia="x-none"/>
        </w:rPr>
      </w:pPr>
      <w:r>
        <w:rPr>
          <w:lang w:val="en-US" w:eastAsia="x-none"/>
        </w:rPr>
        <w:t xml:space="preserve">Same as B2B DN response in chapter </w:t>
      </w:r>
      <w:r>
        <w:rPr>
          <w:lang w:val="en-US" w:eastAsia="x-none"/>
        </w:rPr>
        <w:fldChar w:fldCharType="begin"/>
      </w:r>
      <w:r>
        <w:rPr>
          <w:lang w:val="en-US" w:eastAsia="x-none"/>
        </w:rPr>
        <w:instrText xml:space="preserve"> REF _Ref472952665 \r \h </w:instrText>
      </w:r>
      <w:r>
        <w:rPr>
          <w:lang w:val="en-US" w:eastAsia="x-none"/>
        </w:rPr>
      </w:r>
      <w:r>
        <w:rPr>
          <w:lang w:val="en-US" w:eastAsia="x-none"/>
        </w:rPr>
        <w:fldChar w:fldCharType="separate"/>
      </w:r>
      <w:r>
        <w:rPr>
          <w:lang w:val="en-US" w:eastAsia="x-none"/>
        </w:rPr>
        <w:t>3.3.2</w:t>
      </w:r>
      <w:r>
        <w:rPr>
          <w:lang w:val="en-US" w:eastAsia="x-none"/>
        </w:rPr>
        <w:fldChar w:fldCharType="end"/>
      </w:r>
      <w:r>
        <w:rPr>
          <w:lang w:val="en-US" w:eastAsia="x-none"/>
        </w:rPr>
        <w:t xml:space="preserve"> </w:t>
      </w:r>
      <w:r>
        <w:rPr>
          <w:lang w:val="en-US"/>
        </w:rPr>
        <w:t>– response section.</w:t>
      </w:r>
    </w:p>
    <w:p w14:paraId="756D57A8" w14:textId="77777777" w:rsidR="00700CF7" w:rsidRPr="002F3D10" w:rsidRDefault="00700CF7" w:rsidP="00700CF7">
      <w:pPr>
        <w:rPr>
          <w:lang w:val="en-US"/>
        </w:rPr>
      </w:pPr>
    </w:p>
    <w:p w14:paraId="7EC8B99E" w14:textId="77777777" w:rsidR="00700CF7" w:rsidRPr="002F3D10" w:rsidRDefault="00700CF7" w:rsidP="00700CF7">
      <w:pPr>
        <w:pStyle w:val="Heading2"/>
        <w:numPr>
          <w:ilvl w:val="1"/>
          <w:numId w:val="1"/>
        </w:numPr>
        <w:rPr>
          <w:lang w:val="en-US"/>
        </w:rPr>
      </w:pPr>
      <w:r w:rsidRPr="002F3D10">
        <w:rPr>
          <w:lang w:val="en-US"/>
        </w:rPr>
        <w:t xml:space="preserve"> </w:t>
      </w:r>
      <w:bookmarkStart w:id="74" w:name="_Toc447888211"/>
      <w:bookmarkStart w:id="75" w:name="_Toc473185622"/>
      <w:r w:rsidRPr="002F3D10">
        <w:rPr>
          <w:lang w:val="en-US"/>
        </w:rPr>
        <w:t>Get DN</w:t>
      </w:r>
      <w:bookmarkEnd w:id="74"/>
      <w:bookmarkEnd w:id="75"/>
    </w:p>
    <w:p w14:paraId="7585F0AF" w14:textId="77777777" w:rsidR="00700CF7" w:rsidRDefault="00700CF7" w:rsidP="00700CF7">
      <w:pPr>
        <w:rPr>
          <w:lang w:val="en-US" w:eastAsia="x-none"/>
        </w:rPr>
      </w:pPr>
      <w:r w:rsidRPr="002F3D10">
        <w:rPr>
          <w:lang w:val="en-US" w:eastAsia="x-none"/>
        </w:rPr>
        <w:t>H</w:t>
      </w:r>
      <w:r>
        <w:rPr>
          <w:lang w:val="en-US" w:eastAsia="x-none"/>
        </w:rPr>
        <w:t>TTP</w:t>
      </w:r>
      <w:r w:rsidRPr="002F3D10">
        <w:rPr>
          <w:lang w:val="en-US" w:eastAsia="x-none"/>
        </w:rPr>
        <w:t xml:space="preserve"> GET is used to retrieve information for a DN. The method returns DN data for provided residential DN. </w:t>
      </w:r>
    </w:p>
    <w:p w14:paraId="2E6F6761" w14:textId="77777777" w:rsidR="00700CF7" w:rsidRPr="002F3D10" w:rsidRDefault="00700CF7" w:rsidP="00700CF7">
      <w:pPr>
        <w:rPr>
          <w:lang w:val="en-US" w:eastAsia="x-none"/>
        </w:rPr>
      </w:pPr>
    </w:p>
    <w:p w14:paraId="02DDCD2F" w14:textId="77777777" w:rsidR="00700CF7" w:rsidRPr="002F3D10" w:rsidRDefault="00700CF7" w:rsidP="00700CF7">
      <w:pPr>
        <w:rPr>
          <w:b/>
          <w:lang w:val="en-US" w:eastAsia="x-none"/>
        </w:rPr>
      </w:pPr>
      <w:r w:rsidRPr="002F3D10">
        <w:rPr>
          <w:b/>
          <w:lang w:val="en-US" w:eastAsia="x-none"/>
        </w:rPr>
        <w:t>Request</w:t>
      </w:r>
    </w:p>
    <w:p w14:paraId="1215287E" w14:textId="77777777" w:rsidR="00700CF7" w:rsidRPr="002F3D10" w:rsidRDefault="00700CF7" w:rsidP="00700CF7">
      <w:pPr>
        <w:rPr>
          <w:b/>
          <w:lang w:val="en-US" w:eastAsia="x-none"/>
        </w:rPr>
      </w:pPr>
    </w:p>
    <w:p w14:paraId="50BF27E4" w14:textId="77777777" w:rsidR="00700CF7" w:rsidRPr="002F3D10" w:rsidRDefault="00700CF7" w:rsidP="00700CF7">
      <w:pPr>
        <w:rPr>
          <w:lang w:val="en-US" w:eastAsia="x-none"/>
        </w:rPr>
      </w:pPr>
      <w:r w:rsidRPr="002F3D10">
        <w:rPr>
          <w:lang w:val="en-US" w:eastAsia="x-none"/>
        </w:rPr>
        <w:t xml:space="preserve">Request to </w:t>
      </w:r>
      <w:r>
        <w:rPr>
          <w:lang w:val="en-US" w:eastAsia="x-none"/>
        </w:rPr>
        <w:t>retrieve</w:t>
      </w:r>
      <w:r w:rsidRPr="002F3D10">
        <w:rPr>
          <w:lang w:val="en-US" w:eastAsia="x-none"/>
        </w:rPr>
        <w:t xml:space="preserve"> DN</w:t>
      </w:r>
      <w:r>
        <w:rPr>
          <w:lang w:val="en-US" w:eastAsia="x-none"/>
        </w:rPr>
        <w:t xml:space="preserve"> information</w:t>
      </w:r>
    </w:p>
    <w:p w14:paraId="506A368F" w14:textId="77777777" w:rsidR="00700CF7" w:rsidRPr="002F3D10" w:rsidRDefault="00700CF7" w:rsidP="00700CF7">
      <w:pPr>
        <w:rPr>
          <w:lang w:val="en-US" w:eastAsia="x-none"/>
        </w:rPr>
      </w:pPr>
    </w:p>
    <w:p w14:paraId="15BBF8E6" w14:textId="77777777" w:rsidR="00700CF7" w:rsidRPr="002F3D10" w:rsidRDefault="00700CF7" w:rsidP="00700CF7">
      <w:pPr>
        <w:ind w:firstLine="708"/>
        <w:rPr>
          <w:b/>
          <w:lang w:val="en-US" w:eastAsia="x-none"/>
        </w:rPr>
      </w:pPr>
      <w:r w:rsidRPr="002F3D10">
        <w:rPr>
          <w:b/>
          <w:lang w:val="en-US"/>
        </w:rPr>
        <w:t xml:space="preserve">GET </w:t>
      </w:r>
      <w:r w:rsidRPr="002F3D10">
        <w:rPr>
          <w:b/>
          <w:lang w:val="en-US" w:eastAsia="x-none"/>
        </w:rPr>
        <w:t>http://</w:t>
      </w:r>
      <w:r>
        <w:rPr>
          <w:b/>
          <w:lang w:val="en-US" w:eastAsia="x-none"/>
        </w:rPr>
        <w:t>&lt;hostname&gt;</w:t>
      </w:r>
      <w:r w:rsidRPr="002F3D10">
        <w:rPr>
          <w:b/>
          <w:lang w:val="en-US" w:eastAsia="x-none"/>
        </w:rPr>
        <w:t>/sa/rest/v1/prov/dns/&lt;dn&gt;</w:t>
      </w:r>
    </w:p>
    <w:p w14:paraId="67484713" w14:textId="77777777" w:rsidR="00700CF7" w:rsidRPr="002F3D10" w:rsidRDefault="00700CF7" w:rsidP="00700CF7">
      <w:pPr>
        <w:rPr>
          <w:lang w:val="en-US" w:eastAsia="x-none"/>
        </w:rPr>
      </w:pPr>
    </w:p>
    <w:p w14:paraId="5ADB9498" w14:textId="77777777" w:rsidR="00700CF7" w:rsidRPr="002F3D10" w:rsidRDefault="00700CF7" w:rsidP="00700CF7">
      <w:pPr>
        <w:rPr>
          <w:lang w:val="en-US" w:eastAsia="x-none"/>
        </w:rPr>
      </w:pPr>
      <w:r w:rsidRPr="002F3D10">
        <w:rPr>
          <w:lang w:val="en-US" w:eastAsia="x-none"/>
        </w:rPr>
        <w:t>For information about parameters in UR</w:t>
      </w:r>
      <w:r>
        <w:rPr>
          <w:lang w:val="en-US" w:eastAsia="x-none"/>
        </w:rPr>
        <w:t>I</w:t>
      </w:r>
      <w:r w:rsidRPr="002F3D10">
        <w:rPr>
          <w:lang w:val="en-US" w:eastAsia="x-none"/>
        </w:rPr>
        <w:t xml:space="preserve"> refer to chapter </w:t>
      </w:r>
      <w:r w:rsidRPr="002F3D10">
        <w:rPr>
          <w:lang w:val="en-US" w:eastAsia="x-none"/>
        </w:rPr>
        <w:fldChar w:fldCharType="begin"/>
      </w:r>
      <w:r w:rsidRPr="002F3D10">
        <w:rPr>
          <w:lang w:val="en-US" w:eastAsia="x-none"/>
        </w:rPr>
        <w:instrText xml:space="preserve"> REF _Ref444887722 \r \h </w:instrText>
      </w:r>
      <w:r w:rsidRPr="002F3D10">
        <w:rPr>
          <w:lang w:val="en-US" w:eastAsia="x-none"/>
        </w:rPr>
      </w:r>
      <w:r w:rsidRPr="002F3D10">
        <w:rPr>
          <w:lang w:val="en-US" w:eastAsia="x-none"/>
        </w:rPr>
        <w:fldChar w:fldCharType="separate"/>
      </w:r>
      <w:r>
        <w:rPr>
          <w:lang w:val="en-US" w:eastAsia="x-none"/>
        </w:rPr>
        <w:t>4.1</w:t>
      </w:r>
      <w:r w:rsidRPr="002F3D10">
        <w:rPr>
          <w:lang w:val="en-US" w:eastAsia="x-none"/>
        </w:rPr>
        <w:fldChar w:fldCharType="end"/>
      </w:r>
      <w:r>
        <w:rPr>
          <w:lang w:val="en-US" w:eastAsia="x-none"/>
        </w:rPr>
        <w:t xml:space="preserve"> – parameters in request URI</w:t>
      </w:r>
      <w:r w:rsidRPr="002F3D10">
        <w:rPr>
          <w:lang w:val="en-US" w:eastAsia="x-none"/>
        </w:rPr>
        <w:t>.</w:t>
      </w:r>
    </w:p>
    <w:p w14:paraId="34E06C40" w14:textId="77777777" w:rsidR="00700CF7" w:rsidRPr="002F3D10" w:rsidRDefault="00700CF7" w:rsidP="00700CF7">
      <w:pPr>
        <w:rPr>
          <w:b/>
          <w:lang w:val="en-US" w:eastAsia="x-none"/>
        </w:rPr>
      </w:pPr>
    </w:p>
    <w:p w14:paraId="20A5B5B5" w14:textId="77777777" w:rsidR="00700CF7" w:rsidRPr="002F3D10" w:rsidRDefault="00700CF7" w:rsidP="00700CF7">
      <w:pPr>
        <w:rPr>
          <w:lang w:val="en-US" w:eastAsia="x-none"/>
        </w:rPr>
      </w:pPr>
      <w:r w:rsidRPr="002F3D10">
        <w:rPr>
          <w:lang w:val="en-US" w:eastAsia="x-none"/>
        </w:rPr>
        <w:t>Request example:</w:t>
      </w:r>
    </w:p>
    <w:p w14:paraId="1038AE28" w14:textId="77777777" w:rsidR="00700CF7" w:rsidRPr="002F3D10" w:rsidRDefault="00700CF7" w:rsidP="00700CF7">
      <w:pPr>
        <w:rPr>
          <w:lang w:val="en-US" w:eastAsia="x-none"/>
        </w:rPr>
      </w:pPr>
    </w:p>
    <w:p w14:paraId="697E005B" w14:textId="4896EC2C" w:rsidR="00700CF7" w:rsidRPr="002F3D10" w:rsidRDefault="00700CF7" w:rsidP="00700CF7">
      <w:pPr>
        <w:ind w:firstLine="708"/>
        <w:rPr>
          <w:lang w:val="en-US" w:eastAsia="x-none"/>
        </w:rPr>
      </w:pPr>
      <w:r w:rsidRPr="002F3D10">
        <w:rPr>
          <w:lang w:val="en-US" w:eastAsia="x-none"/>
        </w:rPr>
        <w:t>GET http://</w:t>
      </w:r>
      <w:r w:rsidR="0030233D">
        <w:rPr>
          <w:lang w:val="en-US" w:eastAsia="x-none"/>
        </w:rPr>
        <w:t>prov.server.net</w:t>
      </w:r>
      <w:r>
        <w:rPr>
          <w:lang w:val="en-US" w:eastAsia="x-none"/>
        </w:rPr>
        <w:t>/</w:t>
      </w:r>
      <w:r w:rsidRPr="002F3D10">
        <w:rPr>
          <w:lang w:val="en-US" w:eastAsia="x-none"/>
        </w:rPr>
        <w:t>sa/rest/v1/prov/dns/38642074334</w:t>
      </w:r>
    </w:p>
    <w:p w14:paraId="21E09C5F" w14:textId="77777777" w:rsidR="00700CF7" w:rsidRPr="002F3D10" w:rsidRDefault="00700CF7" w:rsidP="00700CF7">
      <w:pPr>
        <w:rPr>
          <w:lang w:val="en-US" w:eastAsia="x-none"/>
        </w:rPr>
      </w:pPr>
    </w:p>
    <w:p w14:paraId="40DB9EE9" w14:textId="77777777" w:rsidR="00700CF7" w:rsidRPr="002F3D10" w:rsidRDefault="00700CF7" w:rsidP="00700CF7">
      <w:pPr>
        <w:rPr>
          <w:b/>
          <w:lang w:val="en-US" w:eastAsia="x-none"/>
        </w:rPr>
      </w:pPr>
      <w:r w:rsidRPr="002F3D10">
        <w:rPr>
          <w:b/>
          <w:lang w:val="en-US" w:eastAsia="x-none"/>
        </w:rPr>
        <w:t>Response</w:t>
      </w:r>
    </w:p>
    <w:p w14:paraId="446C258A" w14:textId="77777777" w:rsidR="00700CF7" w:rsidRPr="002F3D10" w:rsidRDefault="00700CF7" w:rsidP="00700CF7">
      <w:pPr>
        <w:rPr>
          <w:lang w:val="en-US" w:eastAsia="x-none"/>
        </w:rPr>
      </w:pPr>
    </w:p>
    <w:p w14:paraId="03E8F142" w14:textId="77777777" w:rsidR="00700CF7" w:rsidRPr="002F3D10" w:rsidRDefault="00700CF7" w:rsidP="00700CF7">
      <w:pPr>
        <w:rPr>
          <w:lang w:val="en-US"/>
        </w:rPr>
      </w:pPr>
      <w:r w:rsidRPr="002F3D10">
        <w:rPr>
          <w:lang w:val="en-US"/>
        </w:rPr>
        <w:t xml:space="preserve">Response body contains data for a </w:t>
      </w:r>
      <w:r>
        <w:rPr>
          <w:lang w:val="en-US"/>
        </w:rPr>
        <w:t>DN</w:t>
      </w:r>
      <w:r w:rsidRPr="002F3D10">
        <w:rPr>
          <w:lang w:val="en-US"/>
        </w:rPr>
        <w:t xml:space="preserve"> in JSON format. For description of parameters refer to </w:t>
      </w:r>
      <w:r w:rsidRPr="002F3D10">
        <w:rPr>
          <w:lang w:val="en-US"/>
        </w:rPr>
        <w:fldChar w:fldCharType="begin"/>
      </w:r>
      <w:r w:rsidRPr="002F3D10">
        <w:rPr>
          <w:lang w:val="en-US"/>
        </w:rPr>
        <w:instrText xml:space="preserve"> REF _Ref444888183 \r \h </w:instrText>
      </w:r>
      <w:r w:rsidRPr="002F3D10">
        <w:rPr>
          <w:lang w:val="en-US"/>
        </w:rPr>
      </w:r>
      <w:r w:rsidRPr="002F3D10">
        <w:rPr>
          <w:lang w:val="en-US"/>
        </w:rPr>
        <w:fldChar w:fldCharType="separate"/>
      </w:r>
      <w:r>
        <w:rPr>
          <w:lang w:val="en-US"/>
        </w:rPr>
        <w:t>4.1</w:t>
      </w:r>
      <w:r w:rsidRPr="002F3D10">
        <w:rPr>
          <w:lang w:val="en-US"/>
        </w:rPr>
        <w:fldChar w:fldCharType="end"/>
      </w:r>
      <w:r w:rsidRPr="002F3D10">
        <w:rPr>
          <w:lang w:val="en-US"/>
        </w:rPr>
        <w:t xml:space="preserve"> – </w:t>
      </w:r>
      <w:r>
        <w:rPr>
          <w:lang w:val="en-US"/>
        </w:rPr>
        <w:t>request</w:t>
      </w:r>
      <w:r w:rsidRPr="002F3D10">
        <w:rPr>
          <w:lang w:val="en-US"/>
        </w:rPr>
        <w:t xml:space="preserve"> section.</w:t>
      </w:r>
    </w:p>
    <w:p w14:paraId="1A7C2774" w14:textId="77777777" w:rsidR="00700CF7" w:rsidRPr="002F3D10" w:rsidRDefault="00700CF7" w:rsidP="00700CF7">
      <w:pPr>
        <w:rPr>
          <w:lang w:val="en-US"/>
        </w:rPr>
      </w:pPr>
    </w:p>
    <w:p w14:paraId="280242A4" w14:textId="77777777" w:rsidR="00700CF7" w:rsidRPr="002F3D10" w:rsidRDefault="00700CF7" w:rsidP="00700CF7">
      <w:pPr>
        <w:rPr>
          <w:lang w:val="en-US"/>
        </w:rPr>
      </w:pPr>
      <w:r w:rsidRPr="002F3D10">
        <w:rPr>
          <w:lang w:val="en-US"/>
        </w:rPr>
        <w:t>Response body example</w:t>
      </w:r>
    </w:p>
    <w:p w14:paraId="79C35B93" w14:textId="77777777" w:rsidR="00700CF7" w:rsidRPr="002F3D10" w:rsidRDefault="00700CF7" w:rsidP="007A3564">
      <w:pPr>
        <w:pStyle w:val="Code0"/>
        <w:rPr>
          <w:lang w:val="en-US"/>
        </w:rPr>
      </w:pPr>
    </w:p>
    <w:p w14:paraId="1C9556B1" w14:textId="32D66A3A" w:rsidR="00700CF7" w:rsidRPr="002F3D10" w:rsidRDefault="007A3564" w:rsidP="00700CF7">
      <w:pPr>
        <w:rPr>
          <w:lang w:val="en-US"/>
        </w:rPr>
      </w:pPr>
      <w:r>
        <w:rPr>
          <w:lang w:val="en-US"/>
        </w:rPr>
        <w:t xml:space="preserve">Same as B2B DN </w:t>
      </w:r>
      <w:r w:rsidR="003C2984">
        <w:rPr>
          <w:lang w:val="en-US"/>
        </w:rPr>
        <w:t xml:space="preserve">response </w:t>
      </w:r>
      <w:r>
        <w:rPr>
          <w:lang w:val="en-US"/>
        </w:rPr>
        <w:t xml:space="preserve">in chapter </w:t>
      </w:r>
      <w:r>
        <w:rPr>
          <w:lang w:val="en-US"/>
        </w:rPr>
        <w:fldChar w:fldCharType="begin"/>
      </w:r>
      <w:r>
        <w:rPr>
          <w:lang w:val="en-US"/>
        </w:rPr>
        <w:instrText xml:space="preserve"> REF _Ref472952592 \r \h </w:instrText>
      </w:r>
      <w:r>
        <w:rPr>
          <w:lang w:val="en-US"/>
        </w:rPr>
      </w:r>
      <w:r>
        <w:rPr>
          <w:lang w:val="en-US"/>
        </w:rPr>
        <w:fldChar w:fldCharType="separate"/>
      </w:r>
      <w:r>
        <w:rPr>
          <w:lang w:val="en-US"/>
        </w:rPr>
        <w:t>3.3.2</w:t>
      </w:r>
      <w:r>
        <w:rPr>
          <w:lang w:val="en-US"/>
        </w:rPr>
        <w:fldChar w:fldCharType="end"/>
      </w:r>
      <w:r w:rsidR="003C2984">
        <w:rPr>
          <w:lang w:val="en-US"/>
        </w:rPr>
        <w:t xml:space="preserve"> – response section.</w:t>
      </w:r>
    </w:p>
    <w:p w14:paraId="282B742F" w14:textId="77777777" w:rsidR="00700CF7" w:rsidRPr="002F3D10" w:rsidRDefault="00700CF7" w:rsidP="00700CF7">
      <w:pPr>
        <w:pStyle w:val="Heading2"/>
        <w:numPr>
          <w:ilvl w:val="1"/>
          <w:numId w:val="1"/>
        </w:numPr>
        <w:rPr>
          <w:lang w:val="en-US"/>
        </w:rPr>
      </w:pPr>
      <w:bookmarkStart w:id="76" w:name="_Toc447888212"/>
      <w:bookmarkStart w:id="77" w:name="_Toc473185623"/>
      <w:bookmarkStart w:id="78" w:name="_Ref473793635"/>
      <w:r w:rsidRPr="002F3D10">
        <w:rPr>
          <w:lang w:val="en-US"/>
        </w:rPr>
        <w:t>Delete DN</w:t>
      </w:r>
      <w:bookmarkEnd w:id="76"/>
      <w:bookmarkEnd w:id="77"/>
      <w:bookmarkEnd w:id="78"/>
    </w:p>
    <w:p w14:paraId="2E602F22" w14:textId="6FC7F39F" w:rsidR="00BE097D" w:rsidRPr="002F3D10" w:rsidRDefault="00700CF7" w:rsidP="00BE097D">
      <w:pPr>
        <w:rPr>
          <w:lang w:val="en-US" w:eastAsia="x-none"/>
        </w:rPr>
      </w:pPr>
      <w:r w:rsidRPr="002F3D10">
        <w:rPr>
          <w:lang w:val="en-US" w:eastAsia="x-none"/>
        </w:rPr>
        <w:t>H</w:t>
      </w:r>
      <w:r>
        <w:rPr>
          <w:lang w:val="en-US" w:eastAsia="x-none"/>
        </w:rPr>
        <w:t>TTP</w:t>
      </w:r>
      <w:r w:rsidRPr="002F3D10">
        <w:rPr>
          <w:lang w:val="en-US" w:eastAsia="x-none"/>
        </w:rPr>
        <w:t xml:space="preserve"> DELETE is used to delete residential DN. </w:t>
      </w:r>
      <w:r w:rsidR="00BE097D">
        <w:rPr>
          <w:lang w:val="en-US" w:eastAsia="x-none"/>
        </w:rPr>
        <w:t xml:space="preserve">Same method is used to delete B2C DN or B2B DN (chapter </w:t>
      </w:r>
      <w:r w:rsidR="00BE097D">
        <w:rPr>
          <w:lang w:val="en-US" w:eastAsia="x-none"/>
        </w:rPr>
        <w:fldChar w:fldCharType="begin"/>
      </w:r>
      <w:r w:rsidR="00BE097D">
        <w:rPr>
          <w:lang w:val="en-US" w:eastAsia="x-none"/>
        </w:rPr>
        <w:instrText xml:space="preserve"> REF _Ref473793698 \r \h </w:instrText>
      </w:r>
      <w:r w:rsidR="00BE097D">
        <w:rPr>
          <w:lang w:val="en-US" w:eastAsia="x-none"/>
        </w:rPr>
      </w:r>
      <w:r w:rsidR="00BE097D">
        <w:rPr>
          <w:lang w:val="en-US" w:eastAsia="x-none"/>
        </w:rPr>
        <w:fldChar w:fldCharType="separate"/>
      </w:r>
      <w:r w:rsidR="00BE097D">
        <w:rPr>
          <w:lang w:val="en-US" w:eastAsia="x-none"/>
        </w:rPr>
        <w:t>3.3.3</w:t>
      </w:r>
      <w:r w:rsidR="00BE097D">
        <w:rPr>
          <w:lang w:val="en-US" w:eastAsia="x-none"/>
        </w:rPr>
        <w:fldChar w:fldCharType="end"/>
      </w:r>
      <w:r w:rsidR="00BE097D">
        <w:rPr>
          <w:lang w:val="en-US" w:eastAsia="x-none"/>
        </w:rPr>
        <w:t>)</w:t>
      </w:r>
    </w:p>
    <w:p w14:paraId="2614E52D" w14:textId="77777777" w:rsidR="00700CF7" w:rsidRDefault="00700CF7" w:rsidP="00700CF7">
      <w:pPr>
        <w:rPr>
          <w:lang w:val="en-US" w:eastAsia="x-none"/>
        </w:rPr>
      </w:pPr>
    </w:p>
    <w:p w14:paraId="0AA8A85F" w14:textId="77777777" w:rsidR="00700CF7" w:rsidRPr="002F3D10" w:rsidRDefault="00700CF7" w:rsidP="00700CF7">
      <w:pPr>
        <w:rPr>
          <w:b/>
          <w:lang w:val="en-US" w:eastAsia="x-none"/>
        </w:rPr>
      </w:pPr>
    </w:p>
    <w:p w14:paraId="035000C2" w14:textId="77777777" w:rsidR="00700CF7" w:rsidRPr="002F3D10" w:rsidRDefault="00700CF7" w:rsidP="00700CF7">
      <w:pPr>
        <w:rPr>
          <w:b/>
          <w:lang w:val="en-US" w:eastAsia="x-none"/>
        </w:rPr>
      </w:pPr>
      <w:r w:rsidRPr="002F3D10">
        <w:rPr>
          <w:b/>
          <w:lang w:val="en-US" w:eastAsia="x-none"/>
        </w:rPr>
        <w:t>Request</w:t>
      </w:r>
    </w:p>
    <w:p w14:paraId="2F39C774" w14:textId="77777777" w:rsidR="00700CF7" w:rsidRPr="002F3D10" w:rsidRDefault="00700CF7" w:rsidP="00700CF7">
      <w:pPr>
        <w:rPr>
          <w:b/>
          <w:lang w:val="en-US" w:eastAsia="x-none"/>
        </w:rPr>
      </w:pPr>
    </w:p>
    <w:p w14:paraId="56A570BA" w14:textId="77777777" w:rsidR="00700CF7" w:rsidRPr="002F3D10" w:rsidRDefault="00700CF7" w:rsidP="00700CF7">
      <w:pPr>
        <w:rPr>
          <w:lang w:val="en-US" w:eastAsia="x-none"/>
        </w:rPr>
      </w:pPr>
      <w:r w:rsidRPr="002F3D10">
        <w:rPr>
          <w:lang w:val="en-US" w:eastAsia="x-none"/>
        </w:rPr>
        <w:t xml:space="preserve">Request to </w:t>
      </w:r>
      <w:r>
        <w:rPr>
          <w:lang w:val="en-US" w:eastAsia="x-none"/>
        </w:rPr>
        <w:t>delete</w:t>
      </w:r>
      <w:r w:rsidRPr="002F3D10">
        <w:rPr>
          <w:lang w:val="en-US" w:eastAsia="x-none"/>
        </w:rPr>
        <w:t xml:space="preserve"> DN</w:t>
      </w:r>
    </w:p>
    <w:p w14:paraId="23E27A45" w14:textId="77777777" w:rsidR="00700CF7" w:rsidRPr="002F3D10" w:rsidRDefault="00700CF7" w:rsidP="00700CF7">
      <w:pPr>
        <w:rPr>
          <w:lang w:val="en-US" w:eastAsia="x-none"/>
        </w:rPr>
      </w:pPr>
    </w:p>
    <w:p w14:paraId="427975B8" w14:textId="77777777" w:rsidR="00700CF7" w:rsidRPr="002F3D10" w:rsidRDefault="00700CF7" w:rsidP="00700CF7">
      <w:pPr>
        <w:ind w:firstLine="708"/>
        <w:rPr>
          <w:b/>
          <w:lang w:val="en-US" w:eastAsia="x-none"/>
        </w:rPr>
      </w:pPr>
      <w:r w:rsidRPr="002F3D10">
        <w:rPr>
          <w:b/>
          <w:lang w:val="en-US"/>
        </w:rPr>
        <w:t xml:space="preserve">DELETE </w:t>
      </w:r>
      <w:r w:rsidRPr="002F3D10">
        <w:rPr>
          <w:b/>
          <w:lang w:val="en-US" w:eastAsia="x-none"/>
        </w:rPr>
        <w:t>http://</w:t>
      </w:r>
      <w:r>
        <w:rPr>
          <w:b/>
          <w:lang w:val="en-US" w:eastAsia="x-none"/>
        </w:rPr>
        <w:t>&lt;hostname&gt;</w:t>
      </w:r>
      <w:r w:rsidRPr="002F3D10">
        <w:rPr>
          <w:b/>
          <w:lang w:val="en-US" w:eastAsia="x-none"/>
        </w:rPr>
        <w:t>/sa/rest/v1/prov/dns/&lt;dn&gt;</w:t>
      </w:r>
    </w:p>
    <w:p w14:paraId="48A5E6B7" w14:textId="77777777" w:rsidR="00700CF7" w:rsidRPr="002F3D10" w:rsidRDefault="00700CF7" w:rsidP="00700CF7">
      <w:pPr>
        <w:rPr>
          <w:lang w:val="en-US" w:eastAsia="x-none"/>
        </w:rPr>
      </w:pPr>
    </w:p>
    <w:p w14:paraId="1F90D047" w14:textId="77777777" w:rsidR="00700CF7" w:rsidRPr="002F3D10" w:rsidRDefault="00700CF7" w:rsidP="00700CF7">
      <w:pPr>
        <w:rPr>
          <w:lang w:val="en-US" w:eastAsia="x-none"/>
        </w:rPr>
      </w:pPr>
      <w:r w:rsidRPr="002F3D10">
        <w:rPr>
          <w:lang w:val="en-US" w:eastAsia="x-none"/>
        </w:rPr>
        <w:t>For information about parameters in UR</w:t>
      </w:r>
      <w:r>
        <w:rPr>
          <w:lang w:val="en-US" w:eastAsia="x-none"/>
        </w:rPr>
        <w:t>I</w:t>
      </w:r>
      <w:r w:rsidRPr="002F3D10">
        <w:rPr>
          <w:lang w:val="en-US" w:eastAsia="x-none"/>
        </w:rPr>
        <w:t xml:space="preserve"> refer to chapter </w:t>
      </w:r>
      <w:r w:rsidRPr="002F3D10">
        <w:rPr>
          <w:lang w:val="en-US" w:eastAsia="x-none"/>
        </w:rPr>
        <w:fldChar w:fldCharType="begin"/>
      </w:r>
      <w:r w:rsidRPr="002F3D10">
        <w:rPr>
          <w:lang w:val="en-US" w:eastAsia="x-none"/>
        </w:rPr>
        <w:instrText xml:space="preserve"> REF _Ref444887722 \r \h </w:instrText>
      </w:r>
      <w:r w:rsidRPr="002F3D10">
        <w:rPr>
          <w:lang w:val="en-US" w:eastAsia="x-none"/>
        </w:rPr>
      </w:r>
      <w:r w:rsidRPr="002F3D10">
        <w:rPr>
          <w:lang w:val="en-US" w:eastAsia="x-none"/>
        </w:rPr>
        <w:fldChar w:fldCharType="separate"/>
      </w:r>
      <w:r>
        <w:rPr>
          <w:lang w:val="en-US" w:eastAsia="x-none"/>
        </w:rPr>
        <w:t>4.1</w:t>
      </w:r>
      <w:r w:rsidRPr="002F3D10">
        <w:rPr>
          <w:lang w:val="en-US" w:eastAsia="x-none"/>
        </w:rPr>
        <w:fldChar w:fldCharType="end"/>
      </w:r>
      <w:r w:rsidRPr="002F3D10">
        <w:rPr>
          <w:lang w:val="en-US" w:eastAsia="x-none"/>
        </w:rPr>
        <w:t xml:space="preserve"> – parameters in request UR</w:t>
      </w:r>
      <w:r>
        <w:rPr>
          <w:lang w:val="en-US" w:eastAsia="x-none"/>
        </w:rPr>
        <w:t>I</w:t>
      </w:r>
      <w:r w:rsidRPr="002F3D10">
        <w:rPr>
          <w:lang w:val="en-US" w:eastAsia="x-none"/>
        </w:rPr>
        <w:t>.</w:t>
      </w:r>
    </w:p>
    <w:p w14:paraId="1192E673" w14:textId="77777777" w:rsidR="00700CF7" w:rsidRPr="002F3D10" w:rsidRDefault="00700CF7" w:rsidP="00700CF7">
      <w:pPr>
        <w:rPr>
          <w:lang w:val="en-US" w:eastAsia="x-none"/>
        </w:rPr>
      </w:pPr>
    </w:p>
    <w:p w14:paraId="4B9F7529" w14:textId="77777777" w:rsidR="00700CF7" w:rsidRPr="002F3D10" w:rsidRDefault="00700CF7" w:rsidP="00700CF7">
      <w:pPr>
        <w:rPr>
          <w:lang w:val="en-US" w:eastAsia="x-none"/>
        </w:rPr>
      </w:pPr>
      <w:r w:rsidRPr="002F3D10">
        <w:rPr>
          <w:lang w:val="en-US" w:eastAsia="x-none"/>
        </w:rPr>
        <w:t>Request example:</w:t>
      </w:r>
    </w:p>
    <w:p w14:paraId="3F5E8641" w14:textId="77777777" w:rsidR="00700CF7" w:rsidRPr="002F3D10" w:rsidRDefault="00700CF7" w:rsidP="00700CF7">
      <w:pPr>
        <w:rPr>
          <w:lang w:val="en-US" w:eastAsia="x-none"/>
        </w:rPr>
      </w:pPr>
    </w:p>
    <w:p w14:paraId="285135B8" w14:textId="182A5097" w:rsidR="00700CF7" w:rsidRPr="002F3D10" w:rsidRDefault="00700CF7" w:rsidP="00700CF7">
      <w:pPr>
        <w:ind w:firstLine="708"/>
        <w:rPr>
          <w:lang w:val="en-US" w:eastAsia="x-none"/>
        </w:rPr>
      </w:pPr>
      <w:r w:rsidRPr="002F3D10">
        <w:rPr>
          <w:lang w:val="en-US" w:eastAsia="x-none"/>
        </w:rPr>
        <w:t>DELETE http://</w:t>
      </w:r>
      <w:r w:rsidR="0030233D">
        <w:rPr>
          <w:lang w:val="en-US" w:eastAsia="x-none"/>
        </w:rPr>
        <w:t>prov.server.net/</w:t>
      </w:r>
      <w:r w:rsidRPr="002F3D10">
        <w:rPr>
          <w:lang w:val="en-US" w:eastAsia="x-none"/>
        </w:rPr>
        <w:t>sa/rest/v1/prov/dns/38642074334</w:t>
      </w:r>
    </w:p>
    <w:p w14:paraId="4E869FF8" w14:textId="77777777" w:rsidR="00700CF7" w:rsidRPr="002F3D10" w:rsidRDefault="00700CF7" w:rsidP="00700CF7">
      <w:pPr>
        <w:rPr>
          <w:lang w:val="en-US" w:eastAsia="x-none"/>
        </w:rPr>
      </w:pPr>
    </w:p>
    <w:p w14:paraId="1DB3DBEA" w14:textId="77777777" w:rsidR="00700CF7" w:rsidRDefault="00700CF7" w:rsidP="00700CF7">
      <w:pPr>
        <w:rPr>
          <w:lang w:val="en-US" w:eastAsia="x-none"/>
        </w:rPr>
      </w:pPr>
    </w:p>
    <w:p w14:paraId="12E1E36A" w14:textId="77777777" w:rsidR="003C2984" w:rsidRDefault="003C2984" w:rsidP="00700CF7">
      <w:pPr>
        <w:rPr>
          <w:lang w:val="en-US" w:eastAsia="x-none"/>
        </w:rPr>
      </w:pPr>
    </w:p>
    <w:p w14:paraId="614D80B4" w14:textId="77777777" w:rsidR="003C2984" w:rsidRPr="002F3D10" w:rsidRDefault="003C2984" w:rsidP="003C2984">
      <w:pPr>
        <w:rPr>
          <w:b/>
          <w:lang w:val="en-US" w:eastAsia="x-none"/>
        </w:rPr>
      </w:pPr>
      <w:r w:rsidRPr="002F3D10">
        <w:rPr>
          <w:b/>
          <w:lang w:val="en-US" w:eastAsia="x-none"/>
        </w:rPr>
        <w:t>Response</w:t>
      </w:r>
    </w:p>
    <w:p w14:paraId="754F7625" w14:textId="77777777" w:rsidR="003C2984" w:rsidRPr="002F3D10" w:rsidRDefault="003C2984" w:rsidP="003C2984">
      <w:pPr>
        <w:rPr>
          <w:lang w:val="en-US" w:eastAsia="x-none"/>
        </w:rPr>
      </w:pPr>
    </w:p>
    <w:p w14:paraId="047453D8" w14:textId="77777777" w:rsidR="003C2984" w:rsidRDefault="003C2984" w:rsidP="003C2984">
      <w:pPr>
        <w:rPr>
          <w:lang w:val="en-US" w:eastAsia="x-none"/>
        </w:rPr>
      </w:pPr>
      <w:r w:rsidRPr="002F3D10">
        <w:rPr>
          <w:lang w:val="en-US" w:eastAsia="x-none"/>
        </w:rPr>
        <w:t>In case of successful delete of a BG 200 OK is returned</w:t>
      </w:r>
      <w:r>
        <w:rPr>
          <w:lang w:val="en-US" w:eastAsia="x-none"/>
        </w:rPr>
        <w:t>.</w:t>
      </w:r>
    </w:p>
    <w:p w14:paraId="7DC1363E" w14:textId="77777777" w:rsidR="003C2984" w:rsidRDefault="003C2984" w:rsidP="003C2984">
      <w:pPr>
        <w:rPr>
          <w:lang w:val="en-US" w:eastAsia="x-none"/>
        </w:rPr>
      </w:pPr>
    </w:p>
    <w:p w14:paraId="784AF23D" w14:textId="77777777" w:rsidR="003C2984" w:rsidRDefault="003C2984" w:rsidP="003C2984">
      <w:pPr>
        <w:rPr>
          <w:lang w:val="en-US" w:eastAsia="x-none"/>
        </w:rPr>
      </w:pPr>
      <w:r>
        <w:rPr>
          <w:lang w:val="en-US" w:eastAsia="x-none"/>
        </w:rPr>
        <w:t>Response body example:</w:t>
      </w:r>
    </w:p>
    <w:p w14:paraId="6E3C08F7" w14:textId="77777777" w:rsidR="003C2984" w:rsidRDefault="003C2984" w:rsidP="003C2984">
      <w:pPr>
        <w:pStyle w:val="Code0"/>
        <w:rPr>
          <w:lang w:val="en-US"/>
        </w:rPr>
      </w:pPr>
    </w:p>
    <w:p w14:paraId="1030E0D9" w14:textId="77777777" w:rsidR="003C2984" w:rsidRPr="00CC77CC" w:rsidRDefault="003C2984" w:rsidP="003C2984">
      <w:pPr>
        <w:pStyle w:val="Code0"/>
        <w:rPr>
          <w:lang w:val="en-US"/>
        </w:rPr>
      </w:pPr>
      <w:r w:rsidRPr="00CC77CC">
        <w:rPr>
          <w:lang w:val="en-US"/>
        </w:rPr>
        <w:t>{</w:t>
      </w:r>
    </w:p>
    <w:p w14:paraId="3E2E94B6" w14:textId="77777777" w:rsidR="003C2984" w:rsidRPr="00CC77CC" w:rsidRDefault="003C2984" w:rsidP="003C2984">
      <w:pPr>
        <w:pStyle w:val="Code0"/>
        <w:ind w:left="1416"/>
        <w:rPr>
          <w:lang w:val="en-US"/>
        </w:rPr>
      </w:pPr>
      <w:r w:rsidRPr="00CC77CC">
        <w:rPr>
          <w:lang w:val="en-US"/>
        </w:rPr>
        <w:t>"code": 200,</w:t>
      </w:r>
    </w:p>
    <w:p w14:paraId="1C0BE695" w14:textId="2B9DDEDF" w:rsidR="003C2984" w:rsidRPr="00CC77CC" w:rsidRDefault="003C2984" w:rsidP="003C2984">
      <w:pPr>
        <w:pStyle w:val="Code0"/>
        <w:ind w:left="1416"/>
        <w:rPr>
          <w:lang w:val="en-US"/>
        </w:rPr>
      </w:pPr>
      <w:r w:rsidRPr="00CC77CC">
        <w:rPr>
          <w:lang w:val="en-US"/>
        </w:rPr>
        <w:t>"msg": "</w:t>
      </w:r>
      <w:r w:rsidR="00BE097D" w:rsidRPr="00BE097D">
        <w:rPr>
          <w:lang w:val="en-US"/>
        </w:rPr>
        <w:t>Resident dn</w:t>
      </w:r>
      <w:r w:rsidR="002109D1">
        <w:rPr>
          <w:lang w:val="en-US"/>
        </w:rPr>
        <w:t>: ‘</w:t>
      </w:r>
      <w:r w:rsidR="002109D1" w:rsidRPr="002F3D10">
        <w:rPr>
          <w:lang w:val="en-US" w:eastAsia="x-none"/>
        </w:rPr>
        <w:t>38642074334</w:t>
      </w:r>
      <w:r w:rsidR="002109D1">
        <w:rPr>
          <w:lang w:val="en-US" w:eastAsia="x-none"/>
        </w:rPr>
        <w:t>’</w:t>
      </w:r>
      <w:r w:rsidR="00BE097D" w:rsidRPr="00BE097D">
        <w:rPr>
          <w:lang w:val="en-US"/>
        </w:rPr>
        <w:t xml:space="preserve"> successfully deleted!</w:t>
      </w:r>
    </w:p>
    <w:p w14:paraId="0F999B27" w14:textId="77777777" w:rsidR="003C2984" w:rsidRPr="002F3D10" w:rsidRDefault="003C2984" w:rsidP="003C2984">
      <w:pPr>
        <w:pStyle w:val="Code0"/>
        <w:rPr>
          <w:lang w:val="en-US"/>
        </w:rPr>
      </w:pPr>
      <w:r w:rsidRPr="00CC77CC">
        <w:rPr>
          <w:lang w:val="en-US"/>
        </w:rPr>
        <w:t>}</w:t>
      </w:r>
    </w:p>
    <w:p w14:paraId="18086C4A" w14:textId="77777777" w:rsidR="00700CF7" w:rsidRDefault="00700CF7" w:rsidP="00700CF7">
      <w:pPr>
        <w:rPr>
          <w:lang w:val="en-US" w:eastAsia="x-none"/>
        </w:rPr>
      </w:pPr>
    </w:p>
    <w:p w14:paraId="162F02EA" w14:textId="77777777" w:rsidR="00700CF7" w:rsidRDefault="00700CF7" w:rsidP="00B34E80">
      <w:pPr>
        <w:pStyle w:val="Heading2"/>
        <w:numPr>
          <w:ilvl w:val="1"/>
          <w:numId w:val="14"/>
        </w:numPr>
        <w:rPr>
          <w:lang w:val="en-US"/>
        </w:rPr>
      </w:pPr>
      <w:bookmarkStart w:id="79" w:name="_Toc461621631"/>
      <w:bookmarkStart w:id="80" w:name="_Toc473185624"/>
      <w:r>
        <w:rPr>
          <w:lang w:val="en-US"/>
        </w:rPr>
        <w:t>Get list of DN</w:t>
      </w:r>
      <w:bookmarkEnd w:id="79"/>
      <w:bookmarkEnd w:id="80"/>
    </w:p>
    <w:p w14:paraId="248F8F0B" w14:textId="77777777" w:rsidR="00700CF7" w:rsidRDefault="00700CF7" w:rsidP="00700CF7">
      <w:pPr>
        <w:rPr>
          <w:lang w:val="en-US" w:eastAsia="x-none"/>
        </w:rPr>
      </w:pPr>
      <w:r>
        <w:rPr>
          <w:lang w:val="en-US" w:eastAsia="x-none"/>
        </w:rPr>
        <w:t>Operation returns list of Residents DNs that already exist in system.</w:t>
      </w:r>
    </w:p>
    <w:p w14:paraId="326F7024" w14:textId="77777777" w:rsidR="00700CF7" w:rsidRDefault="00700CF7" w:rsidP="00700CF7">
      <w:pPr>
        <w:rPr>
          <w:b/>
          <w:lang w:val="en-US" w:eastAsia="x-none"/>
        </w:rPr>
      </w:pPr>
    </w:p>
    <w:p w14:paraId="782DD211" w14:textId="77777777" w:rsidR="00700CF7" w:rsidRDefault="00700CF7" w:rsidP="00700CF7">
      <w:pPr>
        <w:rPr>
          <w:b/>
          <w:lang w:val="en-US" w:eastAsia="x-none"/>
        </w:rPr>
      </w:pPr>
      <w:r>
        <w:rPr>
          <w:b/>
          <w:lang w:val="en-US" w:eastAsia="x-none"/>
        </w:rPr>
        <w:t>Request</w:t>
      </w:r>
    </w:p>
    <w:p w14:paraId="10E0D0D6" w14:textId="77777777" w:rsidR="00700CF7" w:rsidRDefault="00700CF7" w:rsidP="00700CF7">
      <w:pPr>
        <w:rPr>
          <w:b/>
          <w:lang w:val="en-US" w:eastAsia="x-none"/>
        </w:rPr>
      </w:pPr>
    </w:p>
    <w:p w14:paraId="1BB8628F" w14:textId="77777777" w:rsidR="00700CF7" w:rsidRDefault="00700CF7" w:rsidP="00700CF7">
      <w:pPr>
        <w:rPr>
          <w:lang w:val="en-US" w:eastAsia="x-none"/>
        </w:rPr>
      </w:pPr>
      <w:r>
        <w:rPr>
          <w:lang w:val="en-US" w:eastAsia="x-none"/>
        </w:rPr>
        <w:t>Request to get list of DN</w:t>
      </w:r>
    </w:p>
    <w:p w14:paraId="0BA9C000" w14:textId="77777777" w:rsidR="00700CF7" w:rsidRDefault="00700CF7" w:rsidP="00700CF7">
      <w:pPr>
        <w:rPr>
          <w:lang w:val="en-US" w:eastAsia="x-none"/>
        </w:rPr>
      </w:pPr>
    </w:p>
    <w:p w14:paraId="0A376E62" w14:textId="77777777" w:rsidR="00700CF7" w:rsidRDefault="00700CF7" w:rsidP="00700CF7">
      <w:pPr>
        <w:ind w:firstLine="708"/>
        <w:rPr>
          <w:b/>
          <w:lang w:val="en-US" w:eastAsia="x-none"/>
        </w:rPr>
      </w:pPr>
      <w:r>
        <w:rPr>
          <w:b/>
          <w:lang w:val="en-US"/>
        </w:rPr>
        <w:t xml:space="preserve">GET </w:t>
      </w:r>
      <w:r>
        <w:rPr>
          <w:b/>
          <w:lang w:val="en-US" w:eastAsia="x-none"/>
        </w:rPr>
        <w:t>http://&lt;hostname&gt;/sa/rest/v1/prov/dns</w:t>
      </w:r>
    </w:p>
    <w:p w14:paraId="0B9269CA" w14:textId="77777777" w:rsidR="00700CF7" w:rsidRDefault="00700CF7" w:rsidP="00700CF7">
      <w:pPr>
        <w:rPr>
          <w:lang w:val="en-US" w:eastAsia="x-none"/>
        </w:rPr>
      </w:pPr>
    </w:p>
    <w:p w14:paraId="0AF1291A" w14:textId="77777777" w:rsidR="00700CF7" w:rsidRDefault="00700CF7" w:rsidP="00700CF7">
      <w:pPr>
        <w:rPr>
          <w:lang w:val="en-US" w:eastAsia="x-none"/>
        </w:rPr>
      </w:pPr>
      <w:r>
        <w:rPr>
          <w:lang w:val="en-US" w:eastAsia="x-none"/>
        </w:rPr>
        <w:t>Request example:</w:t>
      </w:r>
    </w:p>
    <w:p w14:paraId="60C27F31" w14:textId="77777777" w:rsidR="00700CF7" w:rsidRDefault="00700CF7" w:rsidP="00700CF7">
      <w:pPr>
        <w:rPr>
          <w:lang w:val="en-US" w:eastAsia="x-none"/>
        </w:rPr>
      </w:pPr>
    </w:p>
    <w:p w14:paraId="20967636" w14:textId="52A3D5A1" w:rsidR="00700CF7" w:rsidRPr="00BE097D" w:rsidRDefault="00700CF7" w:rsidP="00700CF7">
      <w:pPr>
        <w:ind w:firstLine="708"/>
        <w:rPr>
          <w:color w:val="auto"/>
          <w:lang w:val="en-US" w:eastAsia="x-none"/>
        </w:rPr>
      </w:pPr>
      <w:r w:rsidRPr="00BE097D">
        <w:rPr>
          <w:color w:val="auto"/>
          <w:lang w:val="en-US" w:eastAsia="x-none"/>
        </w:rPr>
        <w:t xml:space="preserve">GET </w:t>
      </w:r>
      <w:hyperlink r:id="rId18" w:history="1">
        <w:r w:rsidR="0030233D" w:rsidRPr="00BE097D">
          <w:rPr>
            <w:rStyle w:val="Hyperlink"/>
            <w:color w:val="auto"/>
            <w:lang w:val="en-US" w:eastAsia="x-none"/>
          </w:rPr>
          <w:t>http://prov.server.net/sa/rest/v1/prov/dns</w:t>
        </w:r>
      </w:hyperlink>
    </w:p>
    <w:p w14:paraId="4741AF50" w14:textId="77777777" w:rsidR="00700CF7" w:rsidRDefault="00700CF7" w:rsidP="00700CF7">
      <w:pPr>
        <w:ind w:firstLine="708"/>
        <w:rPr>
          <w:lang w:val="en-US" w:eastAsia="x-none"/>
        </w:rPr>
      </w:pPr>
    </w:p>
    <w:p w14:paraId="3DEF64A8" w14:textId="77777777" w:rsidR="00700CF7" w:rsidRPr="004F18B9" w:rsidRDefault="00700CF7" w:rsidP="00700CF7">
      <w:pPr>
        <w:rPr>
          <w:b/>
          <w:lang w:val="en-US" w:eastAsia="x-none"/>
        </w:rPr>
      </w:pPr>
      <w:r w:rsidRPr="004F18B9">
        <w:rPr>
          <w:b/>
          <w:lang w:val="en-US" w:eastAsia="x-none"/>
        </w:rPr>
        <w:t>Response</w:t>
      </w:r>
    </w:p>
    <w:p w14:paraId="23F55DA5" w14:textId="77777777" w:rsidR="00700CF7" w:rsidRDefault="00700CF7" w:rsidP="00700CF7">
      <w:pPr>
        <w:ind w:firstLine="708"/>
        <w:rPr>
          <w:lang w:val="en-US" w:eastAsia="x-none"/>
        </w:rPr>
      </w:pPr>
    </w:p>
    <w:p w14:paraId="171649E7" w14:textId="77777777" w:rsidR="00700CF7" w:rsidRDefault="00700CF7" w:rsidP="00700CF7">
      <w:pPr>
        <w:ind w:firstLine="708"/>
        <w:rPr>
          <w:lang w:val="en-US" w:eastAsia="x-none"/>
        </w:rPr>
      </w:pPr>
      <w:r>
        <w:rPr>
          <w:lang w:val="en-US" w:eastAsia="x-none"/>
        </w:rPr>
        <w:t>Response example:</w:t>
      </w:r>
    </w:p>
    <w:p w14:paraId="4D1DD6EB" w14:textId="77777777" w:rsidR="00700CF7" w:rsidRDefault="00700CF7" w:rsidP="00700CF7">
      <w:pPr>
        <w:ind w:firstLine="708"/>
        <w:rPr>
          <w:lang w:val="en-US" w:eastAsia="x-none"/>
        </w:rPr>
      </w:pPr>
    </w:p>
    <w:p w14:paraId="0CCAD176" w14:textId="77777777" w:rsidR="00700CF7" w:rsidRDefault="00700CF7" w:rsidP="00700CF7">
      <w:pPr>
        <w:ind w:firstLine="708"/>
        <w:rPr>
          <w:lang w:val="en-US" w:eastAsia="x-none"/>
        </w:rPr>
      </w:pPr>
      <w:r>
        <w:rPr>
          <w:lang w:val="en-US" w:eastAsia="x-none"/>
        </w:rPr>
        <w:t>200 OK</w:t>
      </w:r>
    </w:p>
    <w:p w14:paraId="5BD25868" w14:textId="77777777" w:rsidR="00700CF7" w:rsidRDefault="00700CF7" w:rsidP="00700CF7">
      <w:pPr>
        <w:ind w:firstLine="708"/>
        <w:rPr>
          <w:lang w:val="en-US" w:eastAsia="x-none"/>
        </w:rPr>
      </w:pPr>
    </w:p>
    <w:p w14:paraId="2F9684FE" w14:textId="77777777" w:rsidR="00700CF7" w:rsidRDefault="00700CF7" w:rsidP="00700CF7">
      <w:pPr>
        <w:ind w:firstLine="708"/>
        <w:rPr>
          <w:lang w:val="en-US" w:eastAsia="x-none"/>
        </w:rPr>
      </w:pPr>
      <w:r>
        <w:rPr>
          <w:lang w:val="en-US" w:eastAsia="x-none"/>
        </w:rPr>
        <w:t>Body:</w:t>
      </w:r>
    </w:p>
    <w:p w14:paraId="3C78DDBD" w14:textId="77777777" w:rsidR="00700CF7" w:rsidRDefault="00700CF7" w:rsidP="003C2984">
      <w:pPr>
        <w:pStyle w:val="Code0"/>
        <w:rPr>
          <w:lang w:val="en-US" w:eastAsia="x-none"/>
        </w:rPr>
      </w:pPr>
      <w:r>
        <w:rPr>
          <w:lang w:val="en-US" w:eastAsia="x-none"/>
        </w:rPr>
        <w:t>{</w:t>
      </w:r>
    </w:p>
    <w:p w14:paraId="03DF70DC" w14:textId="77777777" w:rsidR="00700CF7" w:rsidRDefault="00700CF7" w:rsidP="003C2984">
      <w:pPr>
        <w:pStyle w:val="Code0"/>
        <w:rPr>
          <w:lang w:val="en-US" w:eastAsia="x-none"/>
        </w:rPr>
      </w:pPr>
      <w:r>
        <w:rPr>
          <w:lang w:val="en-US" w:eastAsia="x-none"/>
        </w:rPr>
        <w:t xml:space="preserve">    "dns": [</w:t>
      </w:r>
    </w:p>
    <w:p w14:paraId="2DF94931" w14:textId="77777777" w:rsidR="00700CF7" w:rsidRDefault="00700CF7" w:rsidP="003C2984">
      <w:pPr>
        <w:pStyle w:val="Code0"/>
        <w:rPr>
          <w:lang w:val="en-US" w:eastAsia="x-none"/>
        </w:rPr>
      </w:pPr>
      <w:r>
        <w:rPr>
          <w:lang w:val="en-US" w:eastAsia="x-none"/>
        </w:rPr>
        <w:t xml:space="preserve">        "38642071221",</w:t>
      </w:r>
    </w:p>
    <w:p w14:paraId="4F79A927" w14:textId="77777777" w:rsidR="00700CF7" w:rsidRDefault="00700CF7" w:rsidP="003C2984">
      <w:pPr>
        <w:pStyle w:val="Code0"/>
        <w:rPr>
          <w:lang w:val="en-US" w:eastAsia="x-none"/>
        </w:rPr>
      </w:pPr>
      <w:r>
        <w:rPr>
          <w:lang w:val="en-US" w:eastAsia="x-none"/>
        </w:rPr>
        <w:t xml:space="preserve">        "38642071223",</w:t>
      </w:r>
    </w:p>
    <w:p w14:paraId="095B1A88" w14:textId="77777777" w:rsidR="00700CF7" w:rsidRDefault="00700CF7" w:rsidP="003C2984">
      <w:pPr>
        <w:pStyle w:val="Code0"/>
        <w:rPr>
          <w:lang w:val="en-US" w:eastAsia="x-none"/>
        </w:rPr>
      </w:pPr>
      <w:r>
        <w:rPr>
          <w:lang w:val="en-US" w:eastAsia="x-none"/>
        </w:rPr>
        <w:t xml:space="preserve">        "38642071432",</w:t>
      </w:r>
    </w:p>
    <w:p w14:paraId="07159353" w14:textId="77777777" w:rsidR="00700CF7" w:rsidRDefault="00700CF7" w:rsidP="003C2984">
      <w:pPr>
        <w:pStyle w:val="Code0"/>
        <w:rPr>
          <w:lang w:val="en-US" w:eastAsia="x-none"/>
        </w:rPr>
      </w:pPr>
      <w:r>
        <w:rPr>
          <w:lang w:val="en-US" w:eastAsia="x-none"/>
        </w:rPr>
        <w:t xml:space="preserve">        ...</w:t>
      </w:r>
    </w:p>
    <w:p w14:paraId="61C1884E" w14:textId="77777777" w:rsidR="00700CF7" w:rsidRDefault="00700CF7" w:rsidP="003C2984">
      <w:pPr>
        <w:pStyle w:val="Code0"/>
        <w:rPr>
          <w:lang w:val="en-US" w:eastAsia="x-none"/>
        </w:rPr>
      </w:pPr>
      <w:r>
        <w:rPr>
          <w:lang w:val="en-US" w:eastAsia="x-none"/>
        </w:rPr>
        <w:t xml:space="preserve">    ]</w:t>
      </w:r>
    </w:p>
    <w:p w14:paraId="5896F82B" w14:textId="77777777" w:rsidR="00700CF7" w:rsidRDefault="00700CF7" w:rsidP="003C2984">
      <w:pPr>
        <w:pStyle w:val="Code0"/>
        <w:rPr>
          <w:lang w:val="en-US" w:eastAsia="x-none"/>
        </w:rPr>
      </w:pPr>
      <w:r>
        <w:rPr>
          <w:lang w:val="en-US" w:eastAsia="x-none"/>
        </w:rPr>
        <w:t>}</w:t>
      </w:r>
      <w:r>
        <w:rPr>
          <w:lang w:val="en-US" w:eastAsia="x-none"/>
        </w:rPr>
        <w:t> </w:t>
      </w:r>
    </w:p>
    <w:p w14:paraId="32BB6FAD" w14:textId="77777777" w:rsidR="00700CF7" w:rsidRPr="002F3D10" w:rsidRDefault="00700CF7" w:rsidP="00700CF7">
      <w:pPr>
        <w:rPr>
          <w:lang w:val="en-US" w:eastAsia="x-none"/>
        </w:rPr>
      </w:pPr>
    </w:p>
    <w:p w14:paraId="5BB80275" w14:textId="77777777" w:rsidR="00700CF7" w:rsidRPr="002F3D10" w:rsidRDefault="00700CF7" w:rsidP="00700CF7">
      <w:pPr>
        <w:pStyle w:val="Heading2"/>
        <w:numPr>
          <w:ilvl w:val="1"/>
          <w:numId w:val="1"/>
        </w:numPr>
        <w:rPr>
          <w:lang w:val="en-US"/>
        </w:rPr>
      </w:pPr>
      <w:bookmarkStart w:id="81" w:name="_Toc447888213"/>
      <w:bookmarkStart w:id="82" w:name="_Toc473185625"/>
      <w:r w:rsidRPr="002F3D10">
        <w:rPr>
          <w:lang w:val="en-US"/>
        </w:rPr>
        <w:t>Move DN to BG</w:t>
      </w:r>
      <w:bookmarkEnd w:id="81"/>
      <w:bookmarkEnd w:id="82"/>
    </w:p>
    <w:p w14:paraId="3D432EB3" w14:textId="77777777" w:rsidR="00700CF7" w:rsidRPr="002F3D10" w:rsidRDefault="00700CF7" w:rsidP="00700CF7">
      <w:pPr>
        <w:rPr>
          <w:b/>
          <w:lang w:val="en-US" w:eastAsia="x-none"/>
        </w:rPr>
      </w:pPr>
      <w:r w:rsidRPr="002F3D10">
        <w:rPr>
          <w:lang w:val="en-US" w:eastAsia="x-none"/>
        </w:rPr>
        <w:t>H</w:t>
      </w:r>
      <w:r>
        <w:rPr>
          <w:lang w:val="en-US" w:eastAsia="x-none"/>
        </w:rPr>
        <w:t>TTP</w:t>
      </w:r>
      <w:r w:rsidRPr="002F3D10">
        <w:rPr>
          <w:lang w:val="en-US" w:eastAsia="x-none"/>
        </w:rPr>
        <w:t xml:space="preserve"> </w:t>
      </w:r>
      <w:r>
        <w:rPr>
          <w:lang w:val="en-US" w:eastAsia="x-none"/>
        </w:rPr>
        <w:t>PUT with argument “action</w:t>
      </w:r>
      <w:r w:rsidRPr="002F3D10">
        <w:rPr>
          <w:lang w:val="en-US" w:eastAsia="x-none"/>
        </w:rPr>
        <w:t xml:space="preserve">” is used to move residential DN to a BG. </w:t>
      </w:r>
    </w:p>
    <w:p w14:paraId="55636DF4" w14:textId="77777777" w:rsidR="00700CF7" w:rsidRDefault="00700CF7" w:rsidP="00700CF7">
      <w:pPr>
        <w:rPr>
          <w:b/>
          <w:lang w:val="en-US" w:eastAsia="x-none"/>
        </w:rPr>
      </w:pPr>
    </w:p>
    <w:p w14:paraId="627E1D2E" w14:textId="77777777" w:rsidR="00700CF7" w:rsidRPr="002F3D10" w:rsidRDefault="00700CF7" w:rsidP="00700CF7">
      <w:pPr>
        <w:rPr>
          <w:b/>
          <w:lang w:val="en-US" w:eastAsia="x-none"/>
        </w:rPr>
      </w:pPr>
      <w:r w:rsidRPr="002F3D10">
        <w:rPr>
          <w:b/>
          <w:lang w:val="en-US" w:eastAsia="x-none"/>
        </w:rPr>
        <w:t>Request</w:t>
      </w:r>
    </w:p>
    <w:p w14:paraId="1B324B00" w14:textId="77777777" w:rsidR="00700CF7" w:rsidRPr="002F3D10" w:rsidRDefault="00700CF7" w:rsidP="00700CF7">
      <w:pPr>
        <w:rPr>
          <w:b/>
          <w:lang w:val="en-US" w:eastAsia="x-none"/>
        </w:rPr>
      </w:pPr>
    </w:p>
    <w:p w14:paraId="7373F7F1" w14:textId="77777777" w:rsidR="003C2984" w:rsidRPr="003C2984" w:rsidRDefault="00700CF7" w:rsidP="00700CF7">
      <w:pPr>
        <w:rPr>
          <w:lang w:val="en-US" w:eastAsia="x-none"/>
        </w:rPr>
      </w:pPr>
      <w:r w:rsidRPr="003C2984">
        <w:rPr>
          <w:lang w:val="en-US" w:eastAsia="x-none"/>
        </w:rPr>
        <w:t xml:space="preserve">Request to move DN to BG </w:t>
      </w:r>
    </w:p>
    <w:p w14:paraId="42FBDA8D" w14:textId="77777777" w:rsidR="00700CF7" w:rsidRPr="002F3D10" w:rsidRDefault="00700CF7" w:rsidP="00700CF7">
      <w:pPr>
        <w:rPr>
          <w:b/>
          <w:lang w:val="en-US" w:eastAsia="x-none"/>
        </w:rPr>
      </w:pPr>
    </w:p>
    <w:p w14:paraId="52FC32C1" w14:textId="77777777" w:rsidR="00700CF7" w:rsidRPr="002F3D10" w:rsidRDefault="00700CF7" w:rsidP="00700CF7">
      <w:pPr>
        <w:ind w:firstLine="708"/>
        <w:rPr>
          <w:b/>
          <w:lang w:val="en-US" w:eastAsia="x-none"/>
        </w:rPr>
      </w:pPr>
      <w:r w:rsidRPr="008A658D">
        <w:rPr>
          <w:b/>
          <w:lang w:val="en-US" w:eastAsia="x-none"/>
        </w:rPr>
        <w:t>PUT http://&lt;hostname&gt;/sa/rest/v1/prov/dns/&lt;dn&gt;?action=movetobg&amp;bgid=&lt;bgid&gt;</w:t>
      </w:r>
    </w:p>
    <w:p w14:paraId="303406A8" w14:textId="77777777" w:rsidR="00700CF7" w:rsidRPr="002F3D10" w:rsidRDefault="00700CF7" w:rsidP="00700CF7">
      <w:pPr>
        <w:rPr>
          <w:b/>
          <w:lang w:val="en-US" w:eastAsia="x-none"/>
        </w:rPr>
      </w:pPr>
    </w:p>
    <w:p w14:paraId="56F02E20" w14:textId="77777777" w:rsidR="00700CF7" w:rsidRPr="002F3D10" w:rsidRDefault="00700CF7" w:rsidP="00700CF7">
      <w:pPr>
        <w:rPr>
          <w:lang w:val="en-US" w:eastAsia="x-none"/>
        </w:rPr>
      </w:pPr>
      <w:r w:rsidRPr="002F3D10">
        <w:rPr>
          <w:lang w:val="en-US" w:eastAsia="x-none"/>
        </w:rPr>
        <w:t>Parameters in request UR</w:t>
      </w:r>
      <w:r>
        <w:rPr>
          <w:lang w:val="en-US" w:eastAsia="x-none"/>
        </w:rPr>
        <w:t>I</w:t>
      </w:r>
      <w:r w:rsidRPr="002F3D10">
        <w:rPr>
          <w:lang w:val="en-US" w:eastAsia="x-none"/>
        </w:rPr>
        <w:t>:</w:t>
      </w:r>
    </w:p>
    <w:p w14:paraId="57266C52" w14:textId="77777777" w:rsidR="00700CF7" w:rsidRPr="002F3D10" w:rsidRDefault="00700CF7" w:rsidP="00700CF7">
      <w:pPr>
        <w:rPr>
          <w:lang w:val="en-US" w:eastAsia="x-none"/>
        </w:rPr>
      </w:pP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D2081A" w:rsidRPr="002F3D10" w14:paraId="5B34E59D" w14:textId="77777777" w:rsidTr="00D2081A">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781678CD" w14:textId="77777777" w:rsidR="00D2081A" w:rsidRPr="002F3D10" w:rsidRDefault="00D2081A" w:rsidP="008B6F48">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3CCFC39B" w14:textId="2266EB41" w:rsidR="00D2081A" w:rsidRPr="002F3D10" w:rsidRDefault="00D2081A"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112549B6" w14:textId="5F5E3979" w:rsidR="00D2081A" w:rsidRPr="002F3D10" w:rsidRDefault="00D2081A"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E897AB2" w14:textId="77777777" w:rsidR="00D2081A" w:rsidRPr="002F3D10" w:rsidRDefault="00D2081A" w:rsidP="008B6F48">
            <w:pPr>
              <w:keepNext/>
              <w:rPr>
                <w:rFonts w:cs="Arial"/>
                <w:b/>
                <w:bCs/>
                <w:i/>
                <w:iCs/>
                <w:lang w:val="en-US"/>
              </w:rPr>
            </w:pPr>
            <w:r w:rsidRPr="002F3D10">
              <w:rPr>
                <w:b/>
                <w:bCs/>
                <w:i/>
                <w:iCs/>
                <w:lang w:val="en-US"/>
              </w:rPr>
              <w:t>Explanation</w:t>
            </w:r>
          </w:p>
        </w:tc>
      </w:tr>
      <w:tr w:rsidR="00D2081A" w:rsidRPr="002F3D10" w14:paraId="4A283097" w14:textId="77777777" w:rsidTr="00D2081A">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1759A7E8" w14:textId="77777777" w:rsidR="00D2081A" w:rsidRPr="002F3D10" w:rsidRDefault="00D2081A" w:rsidP="008B6F48">
            <w:pPr>
              <w:keepNext/>
              <w:rPr>
                <w:bCs/>
                <w:i/>
                <w:iCs/>
                <w:lang w:val="en-US"/>
              </w:rPr>
            </w:pPr>
            <w:r w:rsidRPr="002F3D10">
              <w:rPr>
                <w:bCs/>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6DAACB9A" w14:textId="615BDCFA" w:rsidR="00D2081A" w:rsidRPr="002F3D10" w:rsidRDefault="00D2081A" w:rsidP="008B6F48">
            <w:pPr>
              <w:keepNext/>
              <w:rPr>
                <w:bCs/>
                <w:i/>
                <w:iCs/>
                <w:lang w:val="en-US"/>
              </w:rPr>
            </w:pPr>
            <w:r>
              <w:rPr>
                <w:bCs/>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58B2A06" w14:textId="098FD353" w:rsidR="00D2081A" w:rsidRPr="002F3D10" w:rsidRDefault="00D2081A" w:rsidP="008B6F48">
            <w:pPr>
              <w:keepNext/>
              <w:rPr>
                <w:bCs/>
                <w:i/>
                <w:iCs/>
                <w:lang w:val="en-US"/>
              </w:rPr>
            </w:pPr>
            <w:r w:rsidRPr="002F3D10">
              <w:rPr>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D8119B" w14:textId="77777777" w:rsidR="00D2081A" w:rsidRPr="002F3D10" w:rsidRDefault="00D2081A" w:rsidP="008B6F48">
            <w:pPr>
              <w:keepNext/>
              <w:rPr>
                <w:bCs/>
                <w:iCs/>
                <w:lang w:val="en-US"/>
              </w:rPr>
            </w:pPr>
            <w:r w:rsidRPr="002F3D10">
              <w:rPr>
                <w:bCs/>
                <w:iCs/>
                <w:lang w:val="en-US"/>
              </w:rPr>
              <w:t xml:space="preserve">Telephone number, which must be in international format (country code – national destination code + number e.g. 38642071221). </w:t>
            </w:r>
          </w:p>
        </w:tc>
      </w:tr>
      <w:tr w:rsidR="00D2081A" w:rsidRPr="002F3D10" w14:paraId="6C4DF32C" w14:textId="77777777" w:rsidTr="00D2081A">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02DCDD10" w14:textId="77777777" w:rsidR="00D2081A" w:rsidRPr="008A658D" w:rsidRDefault="00D2081A" w:rsidP="008B6F48">
            <w:pPr>
              <w:keepNext/>
              <w:rPr>
                <w:bCs/>
                <w:i/>
                <w:iCs/>
                <w:lang w:val="en-US"/>
              </w:rPr>
            </w:pPr>
            <w:r w:rsidRPr="008A658D">
              <w:rPr>
                <w:bCs/>
                <w:i/>
                <w:iCs/>
                <w:lang w:val="en-US"/>
              </w:rPr>
              <w:t>bgid</w:t>
            </w:r>
          </w:p>
        </w:tc>
        <w:tc>
          <w:tcPr>
            <w:tcW w:w="1251" w:type="dxa"/>
            <w:tcBorders>
              <w:top w:val="single" w:sz="4" w:space="0" w:color="auto"/>
              <w:left w:val="single" w:sz="4" w:space="0" w:color="auto"/>
              <w:bottom w:val="single" w:sz="4" w:space="0" w:color="auto"/>
              <w:right w:val="single" w:sz="4" w:space="0" w:color="auto"/>
            </w:tcBorders>
          </w:tcPr>
          <w:p w14:paraId="7538E2EF" w14:textId="1C393DC9" w:rsidR="00D2081A" w:rsidRPr="008A658D" w:rsidRDefault="00D2081A" w:rsidP="008B6F48">
            <w:pPr>
              <w:keepNext/>
              <w:rPr>
                <w:i/>
                <w:iCs/>
                <w:lang w:val="en-US"/>
              </w:rPr>
            </w:pPr>
            <w:r>
              <w:rPr>
                <w:i/>
                <w:iCs/>
                <w:lang w:val="en-US"/>
              </w:rPr>
              <w:t>yes</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E1957DF" w14:textId="4C51B27A" w:rsidR="00D2081A" w:rsidRPr="008A658D" w:rsidRDefault="00D2081A" w:rsidP="008B6F48">
            <w:pPr>
              <w:keepNext/>
              <w:rPr>
                <w:bCs/>
                <w:i/>
                <w:iCs/>
                <w:lang w:val="en-US"/>
              </w:rPr>
            </w:pPr>
            <w:r w:rsidRPr="008A658D">
              <w:rPr>
                <w:i/>
                <w:iCs/>
                <w:lang w:val="en-US"/>
              </w:rPr>
              <w:t>Integer</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D4CF488" w14:textId="7EDE0E7B" w:rsidR="00D2081A" w:rsidRPr="002F3D10" w:rsidRDefault="00D2081A" w:rsidP="008B6F48">
            <w:pPr>
              <w:keepNext/>
              <w:rPr>
                <w:bCs/>
                <w:iCs/>
                <w:lang w:val="en-US"/>
              </w:rPr>
            </w:pPr>
            <w:r w:rsidRPr="008A658D">
              <w:rPr>
                <w:bCs/>
                <w:iCs/>
                <w:lang w:val="en-US"/>
              </w:rPr>
              <w:t xml:space="preserve">ID of a </w:t>
            </w:r>
            <w:r>
              <w:rPr>
                <w:bCs/>
                <w:iCs/>
                <w:lang w:val="en-US"/>
              </w:rPr>
              <w:t xml:space="preserve">targeted </w:t>
            </w:r>
            <w:r w:rsidRPr="008A658D">
              <w:rPr>
                <w:bCs/>
                <w:iCs/>
                <w:lang w:val="en-US"/>
              </w:rPr>
              <w:t>BG.</w:t>
            </w:r>
          </w:p>
        </w:tc>
      </w:tr>
    </w:tbl>
    <w:p w14:paraId="0576E329" w14:textId="77777777" w:rsidR="00700CF7" w:rsidRPr="002F3D10" w:rsidRDefault="00700CF7" w:rsidP="00700CF7">
      <w:pPr>
        <w:rPr>
          <w:lang w:val="en-US" w:eastAsia="x-none"/>
        </w:rPr>
      </w:pPr>
    </w:p>
    <w:p w14:paraId="3CF55F41" w14:textId="77777777" w:rsidR="00700CF7" w:rsidRPr="002F3D10" w:rsidRDefault="00700CF7" w:rsidP="00700CF7">
      <w:pPr>
        <w:rPr>
          <w:lang w:val="en-US" w:eastAsia="x-none"/>
        </w:rPr>
      </w:pPr>
    </w:p>
    <w:p w14:paraId="2C5425C5" w14:textId="77777777" w:rsidR="00700CF7" w:rsidRPr="002F3D10" w:rsidRDefault="00700CF7" w:rsidP="00700CF7">
      <w:pPr>
        <w:rPr>
          <w:lang w:val="en-US" w:eastAsia="x-none"/>
        </w:rPr>
      </w:pPr>
      <w:r w:rsidRPr="002F3D10">
        <w:rPr>
          <w:lang w:val="en-US" w:eastAsia="x-none"/>
        </w:rPr>
        <w:t>Request example:</w:t>
      </w:r>
    </w:p>
    <w:p w14:paraId="3339B249" w14:textId="77777777" w:rsidR="00700CF7" w:rsidRPr="002F3D10" w:rsidRDefault="00700CF7" w:rsidP="00700CF7">
      <w:pPr>
        <w:rPr>
          <w:lang w:val="en-US" w:eastAsia="x-none"/>
        </w:rPr>
      </w:pPr>
    </w:p>
    <w:p w14:paraId="47796B71" w14:textId="18EA850F" w:rsidR="00700CF7" w:rsidRPr="002F3D10" w:rsidRDefault="00700CF7" w:rsidP="00700CF7">
      <w:pPr>
        <w:ind w:firstLine="708"/>
        <w:rPr>
          <w:lang w:val="en-US" w:eastAsia="x-none"/>
        </w:rPr>
      </w:pPr>
      <w:r w:rsidRPr="008A658D">
        <w:rPr>
          <w:lang w:val="en-US" w:eastAsia="x-none"/>
        </w:rPr>
        <w:t>PUT http://</w:t>
      </w:r>
      <w:r w:rsidR="0030233D">
        <w:rPr>
          <w:lang w:val="en-US" w:eastAsia="x-none"/>
        </w:rPr>
        <w:t>prov.server.net</w:t>
      </w:r>
      <w:r w:rsidRPr="008A658D">
        <w:rPr>
          <w:lang w:val="en-US" w:eastAsia="x-none"/>
        </w:rPr>
        <w:t>/sa/rest/v1/prov/dns/38642074334/action=movetobg&amp;bgid=12</w:t>
      </w:r>
    </w:p>
    <w:p w14:paraId="181BAE7C" w14:textId="77777777" w:rsidR="00700CF7" w:rsidRPr="002F3D10" w:rsidRDefault="00700CF7" w:rsidP="00700CF7">
      <w:pPr>
        <w:rPr>
          <w:lang w:val="en-US" w:eastAsia="x-none"/>
        </w:rPr>
      </w:pPr>
    </w:p>
    <w:p w14:paraId="79019C1E" w14:textId="77777777" w:rsidR="00700CF7" w:rsidRPr="002F3D10" w:rsidRDefault="00700CF7" w:rsidP="00700CF7">
      <w:pPr>
        <w:rPr>
          <w:lang w:val="en-US" w:eastAsia="x-none"/>
        </w:rPr>
      </w:pPr>
    </w:p>
    <w:p w14:paraId="11501FF8" w14:textId="77777777" w:rsidR="005D666D" w:rsidRDefault="005D666D" w:rsidP="005D666D">
      <w:pPr>
        <w:rPr>
          <w:b/>
          <w:lang w:val="en-US" w:eastAsia="x-none"/>
        </w:rPr>
      </w:pPr>
      <w:r>
        <w:rPr>
          <w:b/>
          <w:lang w:val="en-US" w:eastAsia="x-none"/>
        </w:rPr>
        <w:t>Response</w:t>
      </w:r>
    </w:p>
    <w:p w14:paraId="49E7267D" w14:textId="77777777" w:rsidR="005D666D" w:rsidRDefault="005D666D" w:rsidP="005D666D">
      <w:pPr>
        <w:rPr>
          <w:b/>
          <w:lang w:val="en-US" w:eastAsia="x-none"/>
        </w:rPr>
      </w:pPr>
    </w:p>
    <w:p w14:paraId="43BC687F" w14:textId="37C104B4" w:rsidR="005D666D" w:rsidRPr="002F3D10" w:rsidRDefault="005D666D" w:rsidP="005D666D">
      <w:pPr>
        <w:rPr>
          <w:lang w:val="en-US" w:eastAsia="x-none"/>
        </w:rPr>
      </w:pPr>
      <w:r w:rsidRPr="002F3D10">
        <w:rPr>
          <w:lang w:val="en-US" w:eastAsia="x-none"/>
        </w:rPr>
        <w:t>In case of s</w:t>
      </w:r>
      <w:r>
        <w:rPr>
          <w:lang w:val="en-US" w:eastAsia="x-none"/>
        </w:rPr>
        <w:t>uccessful move of DN 200 OK</w:t>
      </w:r>
      <w:r w:rsidR="00797A6D" w:rsidRPr="00797A6D">
        <w:rPr>
          <w:lang w:val="en-US" w:eastAsia="x-none"/>
        </w:rPr>
        <w:t xml:space="preserve"> </w:t>
      </w:r>
      <w:r w:rsidR="00797A6D" w:rsidRPr="002F3D10">
        <w:rPr>
          <w:lang w:val="en-US" w:eastAsia="x-none"/>
        </w:rPr>
        <w:t>is returned</w:t>
      </w:r>
      <w:r w:rsidR="00797A6D">
        <w:rPr>
          <w:lang w:val="en-US" w:eastAsia="x-none"/>
        </w:rPr>
        <w:t>.</w:t>
      </w:r>
    </w:p>
    <w:p w14:paraId="2E0196DF" w14:textId="77777777" w:rsidR="005D666D" w:rsidRPr="00D37E9C" w:rsidRDefault="005D666D" w:rsidP="005D666D">
      <w:pPr>
        <w:rPr>
          <w:b/>
          <w:lang w:val="en-US" w:eastAsia="x-none"/>
        </w:rPr>
      </w:pPr>
    </w:p>
    <w:p w14:paraId="0E05AE79" w14:textId="77777777" w:rsidR="005D666D" w:rsidRDefault="005D666D" w:rsidP="005D666D">
      <w:pPr>
        <w:ind w:left="708"/>
        <w:rPr>
          <w:lang w:val="en-US" w:eastAsia="x-none"/>
        </w:rPr>
      </w:pPr>
    </w:p>
    <w:p w14:paraId="0B031A0C" w14:textId="77777777" w:rsidR="005D666D" w:rsidRPr="00D37E9C" w:rsidRDefault="005D666D" w:rsidP="005D666D">
      <w:pPr>
        <w:rPr>
          <w:lang w:val="en-US" w:eastAsia="x-none"/>
        </w:rPr>
      </w:pPr>
      <w:r w:rsidRPr="00D37E9C">
        <w:rPr>
          <w:lang w:val="en-US" w:eastAsia="x-none"/>
        </w:rPr>
        <w:t>Response example:</w:t>
      </w:r>
      <w:r w:rsidRPr="00D37E9C">
        <w:rPr>
          <w:lang w:val="en-US" w:eastAsia="x-none"/>
        </w:rPr>
        <w:tab/>
      </w:r>
      <w:r w:rsidRPr="00D37E9C">
        <w:rPr>
          <w:lang w:val="en-US" w:eastAsia="x-none"/>
        </w:rPr>
        <w:tab/>
      </w:r>
    </w:p>
    <w:p w14:paraId="110AF9C8" w14:textId="77777777" w:rsidR="005D666D" w:rsidRDefault="005D666D" w:rsidP="005D666D">
      <w:pPr>
        <w:rPr>
          <w:b/>
          <w:lang w:val="en-US" w:eastAsia="x-none"/>
        </w:rPr>
      </w:pPr>
    </w:p>
    <w:p w14:paraId="5B08F07F" w14:textId="77777777" w:rsidR="005D666D" w:rsidRPr="005D666D" w:rsidRDefault="005D666D" w:rsidP="005D666D">
      <w:pPr>
        <w:pStyle w:val="Code0"/>
        <w:rPr>
          <w:lang w:val="en-US"/>
        </w:rPr>
      </w:pPr>
      <w:r w:rsidRPr="005D666D">
        <w:rPr>
          <w:lang w:val="en-US"/>
        </w:rPr>
        <w:t>{</w:t>
      </w:r>
    </w:p>
    <w:p w14:paraId="00FF0D42" w14:textId="77777777" w:rsidR="005D666D" w:rsidRPr="005D666D" w:rsidRDefault="005D666D" w:rsidP="005D666D">
      <w:pPr>
        <w:pStyle w:val="Code0"/>
        <w:ind w:left="1416"/>
        <w:rPr>
          <w:lang w:val="en-US"/>
        </w:rPr>
      </w:pPr>
      <w:r w:rsidRPr="005D666D">
        <w:rPr>
          <w:lang w:val="en-US"/>
        </w:rPr>
        <w:t>"code": 200,</w:t>
      </w:r>
    </w:p>
    <w:p w14:paraId="53AC5DA4" w14:textId="77777777" w:rsidR="005D666D" w:rsidRPr="005D666D" w:rsidRDefault="005D666D" w:rsidP="005D666D">
      <w:pPr>
        <w:pStyle w:val="Code0"/>
        <w:ind w:left="1416"/>
        <w:rPr>
          <w:lang w:val="en-US"/>
        </w:rPr>
      </w:pPr>
      <w:r w:rsidRPr="005D666D">
        <w:rPr>
          <w:lang w:val="en-US"/>
        </w:rPr>
        <w:t>"msg": "Move resident dn: '38011100210' to bg:46."</w:t>
      </w:r>
    </w:p>
    <w:p w14:paraId="4DCF1944" w14:textId="16912D0E" w:rsidR="00700CF7" w:rsidRPr="002F3D10" w:rsidRDefault="005D666D" w:rsidP="005D666D">
      <w:pPr>
        <w:pStyle w:val="Code0"/>
        <w:rPr>
          <w:lang w:val="en-US" w:eastAsia="x-none"/>
        </w:rPr>
      </w:pPr>
      <w:r w:rsidRPr="005D666D">
        <w:rPr>
          <w:lang w:val="en-US"/>
        </w:rPr>
        <w:t>}</w:t>
      </w:r>
    </w:p>
    <w:p w14:paraId="1D0934F9" w14:textId="77777777" w:rsidR="00700CF7" w:rsidRPr="002F3D10" w:rsidRDefault="00700CF7" w:rsidP="00700CF7">
      <w:pPr>
        <w:rPr>
          <w:lang w:val="en-US" w:eastAsia="x-none"/>
        </w:rPr>
      </w:pPr>
    </w:p>
    <w:p w14:paraId="0542042F" w14:textId="77777777" w:rsidR="00700CF7" w:rsidRPr="002F3D10" w:rsidRDefault="00700CF7" w:rsidP="00700CF7">
      <w:pPr>
        <w:rPr>
          <w:lang w:val="en-US" w:eastAsia="x-none"/>
        </w:rPr>
      </w:pPr>
    </w:p>
    <w:p w14:paraId="50A73CBD" w14:textId="77777777" w:rsidR="00700CF7" w:rsidRPr="002F3D10" w:rsidRDefault="00700CF7" w:rsidP="00700CF7">
      <w:pPr>
        <w:rPr>
          <w:lang w:val="en-US" w:eastAsia="x-none"/>
        </w:rPr>
      </w:pPr>
    </w:p>
    <w:p w14:paraId="3AD20B4F" w14:textId="77777777" w:rsidR="00700CF7" w:rsidRPr="002F3D10" w:rsidRDefault="00700CF7" w:rsidP="00700CF7">
      <w:pPr>
        <w:rPr>
          <w:lang w:val="en-US" w:eastAsia="x-none"/>
        </w:rPr>
      </w:pPr>
    </w:p>
    <w:p w14:paraId="270897B7" w14:textId="77777777" w:rsidR="00700CF7" w:rsidRPr="002F3D10" w:rsidRDefault="00700CF7" w:rsidP="00700CF7">
      <w:pPr>
        <w:rPr>
          <w:lang w:val="en-US" w:eastAsia="x-none"/>
        </w:rPr>
      </w:pPr>
    </w:p>
    <w:p w14:paraId="0FB0FBEF" w14:textId="77777777" w:rsidR="00700CF7" w:rsidRPr="002F3D10" w:rsidRDefault="00700CF7" w:rsidP="00700CF7">
      <w:pPr>
        <w:rPr>
          <w:lang w:val="en-US" w:eastAsia="x-none"/>
        </w:rPr>
      </w:pPr>
    </w:p>
    <w:p w14:paraId="13BDB8FF" w14:textId="77777777" w:rsidR="00700CF7" w:rsidRPr="002F3D10" w:rsidRDefault="00700CF7" w:rsidP="00700CF7">
      <w:pPr>
        <w:rPr>
          <w:lang w:val="en-US" w:eastAsia="x-none"/>
        </w:rPr>
      </w:pPr>
    </w:p>
    <w:p w14:paraId="706ED8D0" w14:textId="77777777" w:rsidR="00700CF7" w:rsidRPr="002F3D10" w:rsidRDefault="00700CF7" w:rsidP="00700CF7">
      <w:pPr>
        <w:rPr>
          <w:lang w:val="en-US" w:eastAsia="x-none"/>
        </w:rPr>
      </w:pPr>
    </w:p>
    <w:p w14:paraId="67809D05" w14:textId="77777777" w:rsidR="00700CF7" w:rsidRPr="002F3D10" w:rsidRDefault="00700CF7" w:rsidP="00700CF7">
      <w:pPr>
        <w:rPr>
          <w:lang w:val="en-US" w:eastAsia="x-none"/>
        </w:rPr>
      </w:pPr>
    </w:p>
    <w:p w14:paraId="4C14B397" w14:textId="77777777" w:rsidR="00700CF7" w:rsidRPr="002F3D10" w:rsidRDefault="00700CF7" w:rsidP="00700CF7">
      <w:pPr>
        <w:rPr>
          <w:lang w:val="en-US" w:eastAsia="x-none"/>
        </w:rPr>
      </w:pPr>
    </w:p>
    <w:p w14:paraId="513A7B7A" w14:textId="77777777" w:rsidR="00700CF7" w:rsidRPr="002F3D10" w:rsidRDefault="00700CF7" w:rsidP="00700CF7">
      <w:pPr>
        <w:rPr>
          <w:lang w:val="en-US" w:eastAsia="x-none"/>
        </w:rPr>
      </w:pPr>
    </w:p>
    <w:p w14:paraId="4B9FC612" w14:textId="77777777" w:rsidR="00700CF7" w:rsidRPr="002F3D10" w:rsidRDefault="00700CF7" w:rsidP="00700CF7">
      <w:pPr>
        <w:rPr>
          <w:lang w:val="en-US" w:eastAsia="x-none"/>
        </w:rPr>
      </w:pPr>
    </w:p>
    <w:p w14:paraId="4B7E76B5" w14:textId="77777777" w:rsidR="00700CF7" w:rsidRPr="002F3D10" w:rsidRDefault="00700CF7" w:rsidP="00700CF7">
      <w:pPr>
        <w:rPr>
          <w:lang w:val="en-US" w:eastAsia="x-none"/>
        </w:rPr>
      </w:pPr>
    </w:p>
    <w:p w14:paraId="4D9CD33F" w14:textId="77777777" w:rsidR="00700CF7" w:rsidRPr="002F3D10" w:rsidRDefault="00700CF7" w:rsidP="00700CF7">
      <w:pPr>
        <w:rPr>
          <w:lang w:val="en-US" w:eastAsia="x-none"/>
        </w:rPr>
      </w:pPr>
    </w:p>
    <w:p w14:paraId="1460FB65" w14:textId="77777777" w:rsidR="00700CF7" w:rsidRPr="002F3D10" w:rsidRDefault="00700CF7" w:rsidP="00700CF7">
      <w:pPr>
        <w:rPr>
          <w:lang w:val="en-US" w:eastAsia="x-none"/>
        </w:rPr>
      </w:pPr>
    </w:p>
    <w:p w14:paraId="67990D8F" w14:textId="77777777" w:rsidR="00700CF7" w:rsidRPr="002F3D10" w:rsidRDefault="00700CF7" w:rsidP="00700CF7">
      <w:pPr>
        <w:rPr>
          <w:lang w:val="en-US" w:eastAsia="x-none"/>
        </w:rPr>
      </w:pPr>
    </w:p>
    <w:p w14:paraId="75AA05CE" w14:textId="77777777" w:rsidR="00700CF7" w:rsidRPr="002F3D10" w:rsidRDefault="00700CF7" w:rsidP="00700CF7">
      <w:pPr>
        <w:rPr>
          <w:lang w:val="en-US" w:eastAsia="x-none"/>
        </w:rPr>
      </w:pPr>
    </w:p>
    <w:p w14:paraId="16ADAE65" w14:textId="77777777" w:rsidR="00700CF7" w:rsidRPr="002F3D10" w:rsidRDefault="00700CF7" w:rsidP="00700CF7">
      <w:pPr>
        <w:rPr>
          <w:lang w:val="en-US" w:eastAsia="x-none"/>
        </w:rPr>
      </w:pPr>
    </w:p>
    <w:p w14:paraId="2008043A" w14:textId="77777777" w:rsidR="00700CF7" w:rsidRPr="002F3D10" w:rsidRDefault="00700CF7" w:rsidP="00700CF7">
      <w:pPr>
        <w:rPr>
          <w:lang w:val="en-US" w:eastAsia="x-none"/>
        </w:rPr>
      </w:pPr>
    </w:p>
    <w:p w14:paraId="6E96ED00" w14:textId="77777777" w:rsidR="00700CF7" w:rsidRPr="002F3D10" w:rsidRDefault="00700CF7" w:rsidP="00700CF7">
      <w:pPr>
        <w:rPr>
          <w:lang w:val="en-US" w:eastAsia="x-none"/>
        </w:rPr>
      </w:pPr>
    </w:p>
    <w:p w14:paraId="2F0F013A" w14:textId="77777777" w:rsidR="00700CF7" w:rsidRPr="002F3D10" w:rsidRDefault="00700CF7" w:rsidP="00700CF7">
      <w:pPr>
        <w:rPr>
          <w:lang w:val="en-US" w:eastAsia="x-none"/>
        </w:rPr>
      </w:pPr>
    </w:p>
    <w:p w14:paraId="7ECD94B5" w14:textId="77777777" w:rsidR="00C83DCD" w:rsidRDefault="00C83DCD">
      <w:pPr>
        <w:keepLines w:val="0"/>
        <w:spacing w:line="240" w:lineRule="auto"/>
        <w:jc w:val="left"/>
        <w:rPr>
          <w:b/>
          <w:sz w:val="28"/>
          <w:lang w:val="en-US" w:eastAsia="x-none"/>
        </w:rPr>
      </w:pPr>
      <w:bookmarkStart w:id="83" w:name="_Toc447888214"/>
      <w:r>
        <w:rPr>
          <w:b/>
          <w:sz w:val="28"/>
          <w:lang w:val="en-US" w:eastAsia="x-none"/>
        </w:rPr>
        <w:br w:type="page"/>
      </w:r>
    </w:p>
    <w:p w14:paraId="2FCED13A" w14:textId="77777777" w:rsidR="00C83DCD" w:rsidRDefault="00C83DCD" w:rsidP="00C83DCD">
      <w:pPr>
        <w:pStyle w:val="Heading1"/>
        <w:numPr>
          <w:ilvl w:val="0"/>
          <w:numId w:val="1"/>
        </w:numPr>
        <w:rPr>
          <w:lang w:val="en-US"/>
        </w:rPr>
      </w:pPr>
      <w:bookmarkStart w:id="84" w:name="_Toc473185626"/>
      <w:r>
        <w:rPr>
          <w:lang w:val="en-US"/>
        </w:rPr>
        <w:lastRenderedPageBreak/>
        <w:t>Agency provisioning</w:t>
      </w:r>
      <w:bookmarkEnd w:id="84"/>
    </w:p>
    <w:p w14:paraId="3E98D8A8" w14:textId="1FA64CDC" w:rsidR="00595C89" w:rsidRPr="002F3D10" w:rsidRDefault="00595C89" w:rsidP="00595C89">
      <w:pPr>
        <w:rPr>
          <w:rFonts w:cs="Arial"/>
          <w:lang w:val="en-US"/>
        </w:rPr>
      </w:pPr>
      <w:r w:rsidRPr="002F3D10">
        <w:rPr>
          <w:lang w:val="en-US" w:eastAsia="x-none"/>
        </w:rPr>
        <w:t xml:space="preserve">API for </w:t>
      </w:r>
      <w:r>
        <w:rPr>
          <w:lang w:val="en-US" w:eastAsia="x-none"/>
        </w:rPr>
        <w:t>agency</w:t>
      </w:r>
      <w:r w:rsidRPr="002F3D10">
        <w:rPr>
          <w:lang w:val="en-US" w:eastAsia="x-none"/>
        </w:rPr>
        <w:t xml:space="preserve"> provisioning</w:t>
      </w:r>
      <w:r>
        <w:rPr>
          <w:rFonts w:cs="Arial"/>
          <w:lang w:val="en-US"/>
        </w:rPr>
        <w:t>: to manage agencies and telephone numbers. API can be used by service provider administrator users: “admin” and “onlineUser”.</w:t>
      </w:r>
    </w:p>
    <w:p w14:paraId="4A01B566" w14:textId="77777777" w:rsidR="00595C89" w:rsidRPr="00595C89" w:rsidRDefault="00595C89" w:rsidP="00595C89">
      <w:pPr>
        <w:rPr>
          <w:lang w:val="en-US"/>
        </w:rPr>
      </w:pPr>
    </w:p>
    <w:p w14:paraId="2C3D6015" w14:textId="77777777" w:rsidR="00C83DCD" w:rsidRDefault="00C83DCD" w:rsidP="00C83DCD">
      <w:pPr>
        <w:pStyle w:val="Heading2"/>
        <w:numPr>
          <w:ilvl w:val="1"/>
          <w:numId w:val="1"/>
        </w:numPr>
        <w:rPr>
          <w:lang w:val="en-US"/>
        </w:rPr>
      </w:pPr>
      <w:bookmarkStart w:id="85" w:name="_Toc473185627"/>
      <w:r>
        <w:rPr>
          <w:lang w:val="en-US"/>
        </w:rPr>
        <w:t>Agency management</w:t>
      </w:r>
      <w:bookmarkEnd w:id="85"/>
    </w:p>
    <w:p w14:paraId="43056091" w14:textId="5D208498" w:rsidR="00595C89" w:rsidRPr="002F3D10" w:rsidRDefault="00595C89" w:rsidP="00595C89">
      <w:pPr>
        <w:rPr>
          <w:lang w:val="en-US"/>
        </w:rPr>
      </w:pPr>
      <w:r w:rsidRPr="002F3D10">
        <w:rPr>
          <w:lang w:val="en-US"/>
        </w:rPr>
        <w:t xml:space="preserve">API to create, update, read and delete </w:t>
      </w:r>
      <w:r>
        <w:rPr>
          <w:lang w:val="en-US"/>
        </w:rPr>
        <w:t>an agency</w:t>
      </w:r>
      <w:r w:rsidRPr="002F3D10">
        <w:rPr>
          <w:lang w:val="en-US"/>
        </w:rPr>
        <w:t xml:space="preserve"> on UC system.</w:t>
      </w:r>
    </w:p>
    <w:p w14:paraId="1999F980" w14:textId="77777777" w:rsidR="00595C89" w:rsidRPr="00595C89" w:rsidRDefault="00595C89" w:rsidP="00595C89">
      <w:pPr>
        <w:rPr>
          <w:lang w:val="en-US"/>
        </w:rPr>
      </w:pPr>
    </w:p>
    <w:p w14:paraId="499BE071" w14:textId="77777777" w:rsidR="00C83DCD" w:rsidRDefault="00C83DCD" w:rsidP="00C83DCD">
      <w:pPr>
        <w:pStyle w:val="Heading3"/>
        <w:numPr>
          <w:ilvl w:val="2"/>
          <w:numId w:val="1"/>
        </w:numPr>
        <w:rPr>
          <w:lang w:val="en-US"/>
        </w:rPr>
      </w:pPr>
      <w:bookmarkStart w:id="86" w:name="_Toc473185628"/>
      <w:r>
        <w:rPr>
          <w:lang w:val="en-US"/>
        </w:rPr>
        <w:t>Create agency</w:t>
      </w:r>
      <w:bookmarkEnd w:id="86"/>
    </w:p>
    <w:p w14:paraId="7BFE2E95" w14:textId="77777777" w:rsidR="00C83DCD" w:rsidRPr="00571820" w:rsidRDefault="00C83DCD" w:rsidP="00C83DCD">
      <w:pPr>
        <w:rPr>
          <w:lang w:val="en-US" w:eastAsia="x-none"/>
        </w:rPr>
      </w:pPr>
      <w:r>
        <w:rPr>
          <w:lang w:val="en-US" w:eastAsia="x-none"/>
        </w:rPr>
        <w:t>It creates new agency.</w:t>
      </w:r>
      <w:r w:rsidRPr="002F3D10">
        <w:rPr>
          <w:lang w:val="en-US" w:eastAsia="x-none"/>
        </w:rPr>
        <w:t xml:space="preserve"> </w:t>
      </w:r>
      <w:r>
        <w:rPr>
          <w:lang w:val="en-US" w:eastAsia="x-none"/>
        </w:rPr>
        <w:t>It returns 200 OK upon success with parameters in response.</w:t>
      </w:r>
    </w:p>
    <w:p w14:paraId="614DFAAB" w14:textId="77777777" w:rsidR="00C83DCD" w:rsidRPr="002F3D10" w:rsidRDefault="00C83DCD" w:rsidP="00C83DCD">
      <w:pPr>
        <w:rPr>
          <w:lang w:val="en-US" w:eastAsia="x-none"/>
        </w:rPr>
      </w:pPr>
    </w:p>
    <w:p w14:paraId="07966BBC" w14:textId="77777777" w:rsidR="00C83DCD" w:rsidRPr="002F3D10" w:rsidRDefault="00C83DCD" w:rsidP="00C83DCD">
      <w:pPr>
        <w:rPr>
          <w:b/>
          <w:lang w:val="en-US" w:eastAsia="x-none"/>
        </w:rPr>
      </w:pPr>
      <w:r w:rsidRPr="002F3D10">
        <w:rPr>
          <w:b/>
          <w:lang w:val="en-US" w:eastAsia="x-none"/>
        </w:rPr>
        <w:t>Request</w:t>
      </w:r>
    </w:p>
    <w:p w14:paraId="30AFB735" w14:textId="77777777" w:rsidR="00C83DCD" w:rsidRPr="002F3D10" w:rsidRDefault="00C83DCD" w:rsidP="00C83DCD">
      <w:pPr>
        <w:rPr>
          <w:b/>
          <w:lang w:val="en-US" w:eastAsia="x-none"/>
        </w:rPr>
      </w:pPr>
    </w:p>
    <w:p w14:paraId="601430A9" w14:textId="77777777" w:rsidR="00C83DCD" w:rsidRPr="002F3D10" w:rsidRDefault="00C83DCD" w:rsidP="00C83DCD">
      <w:pPr>
        <w:rPr>
          <w:lang w:val="en-US"/>
        </w:rPr>
      </w:pPr>
      <w:r w:rsidRPr="002F3D10">
        <w:rPr>
          <w:lang w:val="en-US"/>
        </w:rPr>
        <w:t xml:space="preserve">Request to create </w:t>
      </w:r>
      <w:r>
        <w:rPr>
          <w:lang w:val="en-US"/>
        </w:rPr>
        <w:t>new agency</w:t>
      </w:r>
      <w:r w:rsidRPr="002F3D10">
        <w:rPr>
          <w:lang w:val="en-US"/>
        </w:rPr>
        <w:t>:</w:t>
      </w:r>
    </w:p>
    <w:p w14:paraId="019BBD62" w14:textId="77777777" w:rsidR="00C83DCD" w:rsidRPr="002F3D10" w:rsidRDefault="00C83DCD" w:rsidP="00C83DCD">
      <w:pPr>
        <w:rPr>
          <w:lang w:val="en-US"/>
        </w:rPr>
      </w:pPr>
    </w:p>
    <w:p w14:paraId="4EBD00FD" w14:textId="77777777" w:rsidR="00C83DCD" w:rsidRPr="002F3D10" w:rsidRDefault="00C83DCD" w:rsidP="00C83DCD">
      <w:pPr>
        <w:ind w:firstLine="708"/>
        <w:rPr>
          <w:b/>
          <w:lang w:val="en-US" w:eastAsia="x-none"/>
        </w:rPr>
      </w:pPr>
      <w:r w:rsidRPr="002F3D10">
        <w:rPr>
          <w:b/>
          <w:lang w:val="en-US" w:eastAsia="x-none"/>
        </w:rPr>
        <w:t>POST http://</w:t>
      </w:r>
      <w:r>
        <w:rPr>
          <w:b/>
          <w:lang w:val="en-US" w:eastAsia="x-none"/>
        </w:rPr>
        <w:t>&lt;hostname&gt;</w:t>
      </w:r>
      <w:r w:rsidRPr="002F3D10">
        <w:rPr>
          <w:b/>
          <w:lang w:val="en-US" w:eastAsia="x-none"/>
        </w:rPr>
        <w:t>/sa/rest/v1/prov/</w:t>
      </w:r>
      <w:r>
        <w:rPr>
          <w:b/>
          <w:lang w:val="en-US" w:eastAsia="x-none"/>
        </w:rPr>
        <w:t>agencies</w:t>
      </w:r>
    </w:p>
    <w:p w14:paraId="43DBC014" w14:textId="77777777" w:rsidR="00C83DCD" w:rsidRPr="002F3D10" w:rsidRDefault="00C83DCD" w:rsidP="00C83DCD">
      <w:pPr>
        <w:rPr>
          <w:lang w:val="en-US"/>
        </w:rPr>
      </w:pPr>
    </w:p>
    <w:p w14:paraId="6064A039" w14:textId="77777777" w:rsidR="00C83DCD" w:rsidRPr="002F3D10" w:rsidRDefault="00C83DCD" w:rsidP="00C83DCD">
      <w:pPr>
        <w:rPr>
          <w:lang w:val="en-US" w:eastAsia="x-none"/>
        </w:rPr>
      </w:pPr>
      <w:r w:rsidRPr="002F3D10">
        <w:rPr>
          <w:lang w:val="en-US" w:eastAsia="x-none"/>
        </w:rPr>
        <w:t>Parameters in request body</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7C0A0C" w:rsidRPr="002F3D10" w14:paraId="7A9F16DE" w14:textId="77777777" w:rsidTr="007C0A0C">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0F638633" w14:textId="77777777" w:rsidR="007C0A0C" w:rsidRPr="002F3D10" w:rsidRDefault="007C0A0C" w:rsidP="00D83310">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482D73EA" w14:textId="4B0DC544" w:rsidR="007C0A0C" w:rsidRPr="002F3D10" w:rsidRDefault="007C0A0C" w:rsidP="00D83310">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81FFDAF" w14:textId="6E54D99E" w:rsidR="007C0A0C" w:rsidRPr="002F3D10" w:rsidRDefault="007C0A0C" w:rsidP="00D83310">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541463" w14:textId="77777777" w:rsidR="007C0A0C" w:rsidRPr="002F3D10" w:rsidRDefault="007C0A0C" w:rsidP="00D83310">
            <w:pPr>
              <w:keepNext/>
              <w:rPr>
                <w:rFonts w:cs="Arial"/>
                <w:b/>
                <w:bCs/>
                <w:i/>
                <w:iCs/>
                <w:lang w:val="en-US"/>
              </w:rPr>
            </w:pPr>
            <w:r w:rsidRPr="002F3D10">
              <w:rPr>
                <w:b/>
                <w:bCs/>
                <w:i/>
                <w:iCs/>
                <w:lang w:val="en-US"/>
              </w:rPr>
              <w:t>Explanation</w:t>
            </w:r>
          </w:p>
        </w:tc>
      </w:tr>
      <w:tr w:rsidR="007C0A0C" w:rsidRPr="002F3D10" w14:paraId="708DAECF"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443D3B0F" w14:textId="77777777" w:rsidR="007C0A0C" w:rsidRPr="002F3D10" w:rsidRDefault="007C0A0C" w:rsidP="00D83310">
            <w:pPr>
              <w:keepNext/>
              <w:rPr>
                <w:rFonts w:cs="Arial"/>
                <w:i/>
                <w:iCs/>
                <w:sz w:val="22"/>
                <w:szCs w:val="22"/>
                <w:lang w:val="en-US"/>
              </w:rPr>
            </w:pPr>
            <w:r w:rsidRPr="002F3D10">
              <w:rPr>
                <w:rFonts w:cs="Arial"/>
                <w:i/>
                <w:iCs/>
                <w:lang w:val="en-US"/>
              </w:rPr>
              <w:t>name</w:t>
            </w:r>
          </w:p>
        </w:tc>
        <w:tc>
          <w:tcPr>
            <w:tcW w:w="1251" w:type="dxa"/>
            <w:tcBorders>
              <w:top w:val="single" w:sz="4" w:space="0" w:color="auto"/>
              <w:left w:val="single" w:sz="4" w:space="0" w:color="auto"/>
              <w:bottom w:val="single" w:sz="4" w:space="0" w:color="auto"/>
              <w:right w:val="single" w:sz="4" w:space="0" w:color="auto"/>
            </w:tcBorders>
          </w:tcPr>
          <w:p w14:paraId="1FFB9717" w14:textId="6A5593D3" w:rsidR="007C0A0C" w:rsidRPr="002F3D10" w:rsidRDefault="007C0A0C" w:rsidP="00D83310">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7C0F8463" w14:textId="12C4B90B" w:rsidR="007C0A0C" w:rsidRPr="002F3D10" w:rsidRDefault="007C0A0C" w:rsidP="00D83310">
            <w:pPr>
              <w:keepNext/>
              <w:rPr>
                <w:rFonts w:cs="Arial"/>
                <w:i/>
                <w:iCs/>
                <w:sz w:val="22"/>
                <w:szCs w:val="22"/>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56D747" w14:textId="77777777" w:rsidR="007C0A0C" w:rsidRPr="002F3D10" w:rsidRDefault="007C0A0C" w:rsidP="00D83310">
            <w:pPr>
              <w:keepNext/>
              <w:rPr>
                <w:rFonts w:cs="Arial"/>
                <w:i/>
                <w:iCs/>
                <w:color w:val="auto"/>
                <w:sz w:val="22"/>
                <w:szCs w:val="22"/>
                <w:lang w:val="en-US"/>
              </w:rPr>
            </w:pPr>
            <w:r w:rsidRPr="002F3D10">
              <w:rPr>
                <w:color w:val="auto"/>
                <w:lang w:val="en-US"/>
              </w:rPr>
              <w:t>Name of a</w:t>
            </w:r>
            <w:r>
              <w:rPr>
                <w:color w:val="auto"/>
                <w:lang w:val="en-US"/>
              </w:rPr>
              <w:t>n agency</w:t>
            </w:r>
          </w:p>
        </w:tc>
      </w:tr>
      <w:tr w:rsidR="007C0A0C" w:rsidRPr="002F3D10" w14:paraId="2D22D846"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06782A52" w14:textId="77777777" w:rsidR="007C0A0C" w:rsidRPr="002F3D10" w:rsidRDefault="007C0A0C" w:rsidP="00D83310">
            <w:pPr>
              <w:keepNext/>
              <w:rPr>
                <w:rFonts w:cs="Arial"/>
                <w:i/>
                <w:iCs/>
                <w:sz w:val="22"/>
                <w:szCs w:val="22"/>
                <w:lang w:val="en-US"/>
              </w:rPr>
            </w:pPr>
            <w:r>
              <w:rPr>
                <w:rFonts w:cs="Arial"/>
                <w:i/>
                <w:iCs/>
                <w:lang w:val="en-US"/>
              </w:rPr>
              <w:t>description</w:t>
            </w:r>
          </w:p>
        </w:tc>
        <w:tc>
          <w:tcPr>
            <w:tcW w:w="1251" w:type="dxa"/>
            <w:tcBorders>
              <w:top w:val="single" w:sz="4" w:space="0" w:color="auto"/>
              <w:left w:val="single" w:sz="4" w:space="0" w:color="auto"/>
              <w:bottom w:val="single" w:sz="4" w:space="0" w:color="auto"/>
              <w:right w:val="single" w:sz="4" w:space="0" w:color="auto"/>
            </w:tcBorders>
          </w:tcPr>
          <w:p w14:paraId="5D6F504D" w14:textId="7014E27C" w:rsidR="007C0A0C" w:rsidRPr="002F3D10" w:rsidRDefault="007C0A0C" w:rsidP="00D83310">
            <w:pPr>
              <w:keepNext/>
              <w:rPr>
                <w:i/>
                <w:iCs/>
                <w:lang w:val="en-US"/>
              </w:rPr>
            </w:pPr>
            <w:r>
              <w:rPr>
                <w:i/>
                <w:iCs/>
                <w:lang w:val="en-US"/>
              </w:rPr>
              <w:t>no</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4AFC4DA7" w14:textId="11E01AC2" w:rsidR="007C0A0C" w:rsidRPr="002F3D10" w:rsidRDefault="007C0A0C" w:rsidP="00D83310">
            <w:pPr>
              <w:keepNext/>
              <w:rPr>
                <w:rFonts w:cs="Arial"/>
                <w:i/>
                <w:iCs/>
                <w:sz w:val="22"/>
                <w:szCs w:val="22"/>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3BCC8B" w14:textId="77777777" w:rsidR="007C0A0C" w:rsidRPr="002F3D10" w:rsidRDefault="007C0A0C" w:rsidP="00D83310">
            <w:pPr>
              <w:keepNext/>
              <w:rPr>
                <w:rFonts w:cs="Arial"/>
                <w:i/>
                <w:iCs/>
                <w:sz w:val="22"/>
                <w:szCs w:val="22"/>
                <w:lang w:val="en-US"/>
              </w:rPr>
            </w:pPr>
            <w:r>
              <w:rPr>
                <w:lang w:val="en-US"/>
              </w:rPr>
              <w:t>Description of an agency</w:t>
            </w:r>
            <w:r w:rsidRPr="002F3D10">
              <w:rPr>
                <w:lang w:val="en-US"/>
              </w:rPr>
              <w:t xml:space="preserve"> </w:t>
            </w:r>
          </w:p>
        </w:tc>
      </w:tr>
      <w:tr w:rsidR="007C0A0C" w:rsidRPr="002F3D10" w14:paraId="4FC0938B" w14:textId="77777777" w:rsidTr="007C0A0C">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CFBEDC" w14:textId="77777777" w:rsidR="007C0A0C" w:rsidRPr="002F3D10" w:rsidRDefault="007C0A0C" w:rsidP="00D83310">
            <w:pPr>
              <w:keepNext/>
              <w:rPr>
                <w:rFonts w:cs="Arial"/>
                <w:i/>
                <w:iCs/>
                <w:lang w:val="en-US"/>
              </w:rPr>
            </w:pPr>
            <w:r>
              <w:rPr>
                <w:rFonts w:cs="Arial"/>
                <w:i/>
                <w:iCs/>
                <w:lang w:val="en-US"/>
              </w:rPr>
              <w:t>url</w:t>
            </w:r>
          </w:p>
        </w:tc>
        <w:tc>
          <w:tcPr>
            <w:tcW w:w="1251" w:type="dxa"/>
            <w:tcBorders>
              <w:top w:val="single" w:sz="4" w:space="0" w:color="auto"/>
              <w:left w:val="single" w:sz="4" w:space="0" w:color="auto"/>
              <w:bottom w:val="single" w:sz="4" w:space="0" w:color="auto"/>
              <w:right w:val="single" w:sz="4" w:space="0" w:color="auto"/>
            </w:tcBorders>
          </w:tcPr>
          <w:p w14:paraId="50E70DEB" w14:textId="6C41B145" w:rsidR="007C0A0C" w:rsidRPr="002F3D10" w:rsidRDefault="007C0A0C" w:rsidP="00D83310">
            <w:pPr>
              <w:keepNext/>
              <w:rPr>
                <w:i/>
                <w:iCs/>
                <w:lang w:val="en-US"/>
              </w:rPr>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D9D810" w14:textId="12689349" w:rsidR="007C0A0C" w:rsidRPr="002F3D10" w:rsidRDefault="007C0A0C" w:rsidP="00D83310">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42A4FF" w14:textId="77777777" w:rsidR="007C0A0C" w:rsidRPr="002F3D10" w:rsidRDefault="007C0A0C" w:rsidP="00D83310">
            <w:pPr>
              <w:keepNext/>
              <w:rPr>
                <w:color w:val="auto"/>
                <w:lang w:val="en-US"/>
              </w:rPr>
            </w:pPr>
            <w:r>
              <w:rPr>
                <w:color w:val="auto"/>
                <w:lang w:val="en-US"/>
              </w:rPr>
              <w:t>Url of an agency</w:t>
            </w:r>
          </w:p>
        </w:tc>
      </w:tr>
    </w:tbl>
    <w:p w14:paraId="29E90B39" w14:textId="77777777" w:rsidR="00C83DCD" w:rsidRPr="002F3D10" w:rsidRDefault="00C83DCD" w:rsidP="00C83DCD">
      <w:pPr>
        <w:rPr>
          <w:b/>
          <w:lang w:val="en-US" w:eastAsia="x-none"/>
        </w:rPr>
      </w:pPr>
    </w:p>
    <w:p w14:paraId="6C60475F" w14:textId="77777777" w:rsidR="00C83DCD" w:rsidRPr="002F3D10" w:rsidRDefault="00C83DCD" w:rsidP="00C83DCD">
      <w:pPr>
        <w:rPr>
          <w:lang w:val="en-US" w:eastAsia="x-none"/>
        </w:rPr>
      </w:pPr>
    </w:p>
    <w:p w14:paraId="449EF428" w14:textId="77777777" w:rsidR="00C83DCD" w:rsidRPr="002F3D10" w:rsidRDefault="00C83DCD" w:rsidP="00C83DCD">
      <w:pPr>
        <w:rPr>
          <w:lang w:val="en-US"/>
        </w:rPr>
      </w:pPr>
      <w:r w:rsidRPr="002F3D10">
        <w:rPr>
          <w:lang w:val="en-US"/>
        </w:rPr>
        <w:t>Request example:</w:t>
      </w:r>
    </w:p>
    <w:p w14:paraId="21098B0F" w14:textId="77777777" w:rsidR="00C83DCD" w:rsidRPr="002F3D10" w:rsidRDefault="00C83DCD" w:rsidP="00C83DCD">
      <w:pPr>
        <w:rPr>
          <w:lang w:val="en-US"/>
        </w:rPr>
      </w:pPr>
    </w:p>
    <w:p w14:paraId="062880D7" w14:textId="3FAAB3E7" w:rsidR="00C83DCD" w:rsidRPr="002F3D10" w:rsidRDefault="00C83DCD" w:rsidP="00C83DCD">
      <w:pPr>
        <w:ind w:firstLine="708"/>
        <w:rPr>
          <w:lang w:val="en-US" w:eastAsia="x-none"/>
        </w:rPr>
      </w:pPr>
      <w:r w:rsidRPr="002F3D10">
        <w:rPr>
          <w:lang w:val="en-US" w:eastAsia="x-none"/>
        </w:rPr>
        <w:t>POST http://</w:t>
      </w:r>
      <w:r w:rsidR="0030233D">
        <w:rPr>
          <w:lang w:val="en-US" w:eastAsia="x-none"/>
        </w:rPr>
        <w:t>prov.server.net/</w:t>
      </w:r>
      <w:r w:rsidRPr="002F3D10">
        <w:rPr>
          <w:lang w:val="en-US" w:eastAsia="x-none"/>
        </w:rPr>
        <w:t>sa/rest/v1/prov/</w:t>
      </w:r>
      <w:r w:rsidR="00797A6D">
        <w:rPr>
          <w:lang w:val="en-US" w:eastAsia="x-none"/>
        </w:rPr>
        <w:t>agencies</w:t>
      </w:r>
    </w:p>
    <w:p w14:paraId="5AE36908" w14:textId="77777777" w:rsidR="00C83DCD" w:rsidRPr="002F3D10" w:rsidRDefault="00C83DCD" w:rsidP="00C83DCD">
      <w:pPr>
        <w:rPr>
          <w:lang w:val="en-US"/>
        </w:rPr>
      </w:pPr>
    </w:p>
    <w:p w14:paraId="61414932" w14:textId="77777777" w:rsidR="00C83DCD" w:rsidRDefault="00C83DCD" w:rsidP="00C83DCD">
      <w:pPr>
        <w:ind w:left="708"/>
        <w:rPr>
          <w:lang w:val="en-US"/>
        </w:rPr>
      </w:pPr>
      <w:r>
        <w:rPr>
          <w:lang w:val="en-US"/>
        </w:rPr>
        <w:t>HTTP</w:t>
      </w:r>
      <w:r w:rsidRPr="002F3D10">
        <w:rPr>
          <w:lang w:val="en-US"/>
        </w:rPr>
        <w:t xml:space="preserve"> body</w:t>
      </w:r>
    </w:p>
    <w:p w14:paraId="20A1F595" w14:textId="77777777" w:rsidR="00C83DCD" w:rsidRPr="002F3D10" w:rsidRDefault="00C83DCD" w:rsidP="00797A6D">
      <w:pPr>
        <w:pStyle w:val="Code0"/>
        <w:rPr>
          <w:lang w:val="en-US"/>
        </w:rPr>
      </w:pPr>
      <w:r>
        <w:rPr>
          <w:lang w:val="en-US"/>
        </w:rPr>
        <w:t>{</w:t>
      </w:r>
    </w:p>
    <w:p w14:paraId="0057169F" w14:textId="77777777" w:rsidR="00C83DCD" w:rsidRPr="00BD0A73" w:rsidRDefault="00C83DCD" w:rsidP="00797A6D">
      <w:pPr>
        <w:pStyle w:val="Code0"/>
        <w:ind w:left="1416"/>
        <w:rPr>
          <w:lang w:val="en-US"/>
        </w:rPr>
      </w:pPr>
      <w:r w:rsidRPr="00BD0A73">
        <w:rPr>
          <w:lang w:val="en-US"/>
        </w:rPr>
        <w:t>"name": "test5",</w:t>
      </w:r>
    </w:p>
    <w:p w14:paraId="280B7BCC" w14:textId="77777777" w:rsidR="00C83DCD" w:rsidRPr="00BD0A73" w:rsidRDefault="00C83DCD" w:rsidP="00797A6D">
      <w:pPr>
        <w:pStyle w:val="Code0"/>
        <w:ind w:left="1416"/>
        <w:rPr>
          <w:lang w:val="en-US"/>
        </w:rPr>
      </w:pPr>
      <w:r w:rsidRPr="00BD0A73">
        <w:rPr>
          <w:lang w:val="en-US"/>
        </w:rPr>
        <w:t>"description": "someDescription",</w:t>
      </w:r>
    </w:p>
    <w:p w14:paraId="5B991721" w14:textId="77777777" w:rsidR="00C83DCD" w:rsidRPr="00BD0A73" w:rsidRDefault="00C83DCD" w:rsidP="00797A6D">
      <w:pPr>
        <w:pStyle w:val="Code0"/>
        <w:ind w:left="1416"/>
        <w:rPr>
          <w:lang w:val="en-US"/>
        </w:rPr>
      </w:pPr>
      <w:r w:rsidRPr="00BD0A73">
        <w:rPr>
          <w:lang w:val="en-US"/>
        </w:rPr>
        <w:t>"url": "someAdrress"</w:t>
      </w:r>
    </w:p>
    <w:p w14:paraId="1B1922EF" w14:textId="77777777" w:rsidR="00C83DCD" w:rsidRDefault="00C83DCD" w:rsidP="00797A6D">
      <w:pPr>
        <w:pStyle w:val="Code0"/>
        <w:rPr>
          <w:lang w:val="en-US"/>
        </w:rPr>
      </w:pPr>
      <w:r w:rsidRPr="00BD0A73">
        <w:rPr>
          <w:lang w:val="en-US"/>
        </w:rPr>
        <w:t>}</w:t>
      </w:r>
    </w:p>
    <w:p w14:paraId="2E5DEB6A" w14:textId="77777777" w:rsidR="00C83DCD" w:rsidRPr="002F3D10" w:rsidRDefault="00C83DCD" w:rsidP="00C83DCD">
      <w:pPr>
        <w:ind w:left="708"/>
        <w:rPr>
          <w:lang w:val="en-US" w:eastAsia="x-none"/>
        </w:rPr>
      </w:pPr>
    </w:p>
    <w:p w14:paraId="641D0B03" w14:textId="77777777" w:rsidR="00C83DCD" w:rsidRPr="002F3D10" w:rsidRDefault="00C83DCD" w:rsidP="00C83DCD">
      <w:pPr>
        <w:rPr>
          <w:b/>
          <w:lang w:val="en-US" w:eastAsia="x-none"/>
        </w:rPr>
      </w:pPr>
      <w:r w:rsidRPr="002F3D10">
        <w:rPr>
          <w:b/>
          <w:lang w:val="en-US" w:eastAsia="x-none"/>
        </w:rPr>
        <w:t>Response</w:t>
      </w:r>
    </w:p>
    <w:p w14:paraId="1DF443CB" w14:textId="48269E31" w:rsidR="00797A6D" w:rsidRDefault="00797A6D" w:rsidP="00797A6D">
      <w:pPr>
        <w:rPr>
          <w:lang w:val="en-US" w:eastAsia="x-none"/>
        </w:rPr>
      </w:pPr>
      <w:r w:rsidRPr="002F3D10">
        <w:rPr>
          <w:lang w:val="en-US" w:eastAsia="x-none"/>
        </w:rPr>
        <w:t>In case of s</w:t>
      </w:r>
      <w:r>
        <w:rPr>
          <w:lang w:val="en-US" w:eastAsia="x-none"/>
        </w:rPr>
        <w:t>uccessful request 200 OK</w:t>
      </w:r>
      <w:r w:rsidRPr="00797A6D">
        <w:rPr>
          <w:lang w:val="en-US" w:eastAsia="x-none"/>
        </w:rPr>
        <w:t xml:space="preserve"> </w:t>
      </w:r>
      <w:r w:rsidRPr="002F3D10">
        <w:rPr>
          <w:lang w:val="en-US" w:eastAsia="x-none"/>
        </w:rPr>
        <w:t>is returned</w:t>
      </w:r>
      <w:r>
        <w:rPr>
          <w:lang w:val="en-US" w:eastAsia="x-none"/>
        </w:rPr>
        <w:t>.</w:t>
      </w:r>
    </w:p>
    <w:p w14:paraId="57C6BF5A" w14:textId="77777777" w:rsidR="00595C89" w:rsidRDefault="00595C89" w:rsidP="00797A6D">
      <w:pPr>
        <w:rPr>
          <w:lang w:val="en-US" w:eastAsia="x-none"/>
        </w:rPr>
      </w:pPr>
    </w:p>
    <w:p w14:paraId="1E8826A9" w14:textId="45210FA5" w:rsidR="00595C89" w:rsidRDefault="00595C89" w:rsidP="00797A6D">
      <w:pPr>
        <w:rPr>
          <w:lang w:val="en-US" w:eastAsia="x-none"/>
        </w:rPr>
      </w:pPr>
      <w:r w:rsidRPr="002F3D10">
        <w:rPr>
          <w:lang w:val="en-US" w:eastAsia="x-none"/>
        </w:rPr>
        <w:t xml:space="preserve">Parameters in </w:t>
      </w:r>
      <w:r>
        <w:rPr>
          <w:lang w:val="en-US" w:eastAsia="x-none"/>
        </w:rPr>
        <w:t>response body</w:t>
      </w:r>
      <w:r w:rsidRPr="002F3D10">
        <w:rPr>
          <w:lang w:val="en-US" w:eastAsia="x-none"/>
        </w:rPr>
        <w:t>:</w:t>
      </w:r>
    </w:p>
    <w:tbl>
      <w:tblPr>
        <w:tblW w:w="8105" w:type="dxa"/>
        <w:tblInd w:w="108" w:type="dxa"/>
        <w:tblCellMar>
          <w:left w:w="0" w:type="dxa"/>
          <w:right w:w="0" w:type="dxa"/>
        </w:tblCellMar>
        <w:tblLook w:val="04A0" w:firstRow="1" w:lastRow="0" w:firstColumn="1" w:lastColumn="0" w:noHBand="0" w:noVBand="1"/>
      </w:tblPr>
      <w:tblGrid>
        <w:gridCol w:w="2395"/>
        <w:gridCol w:w="1251"/>
        <w:gridCol w:w="4459"/>
      </w:tblGrid>
      <w:tr w:rsidR="00595C89" w:rsidRPr="002F3D10" w14:paraId="528A6518" w14:textId="77777777" w:rsidTr="007003EC">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C4AA70" w14:textId="77777777" w:rsidR="00595C89" w:rsidRPr="002F3D10" w:rsidRDefault="00595C89" w:rsidP="007003EC">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CB7829" w14:textId="77777777" w:rsidR="00595C89" w:rsidRPr="002F3D10" w:rsidRDefault="00595C89" w:rsidP="007003EC">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CD7EE8" w14:textId="77777777" w:rsidR="00595C89" w:rsidRPr="002F3D10" w:rsidRDefault="00595C89" w:rsidP="007003EC">
            <w:pPr>
              <w:keepNext/>
              <w:rPr>
                <w:rFonts w:cs="Arial"/>
                <w:b/>
                <w:bCs/>
                <w:i/>
                <w:iCs/>
                <w:lang w:val="en-US"/>
              </w:rPr>
            </w:pPr>
            <w:r w:rsidRPr="002F3D10">
              <w:rPr>
                <w:b/>
                <w:bCs/>
                <w:i/>
                <w:iCs/>
                <w:lang w:val="en-US"/>
              </w:rPr>
              <w:t>Explanation</w:t>
            </w:r>
          </w:p>
        </w:tc>
      </w:tr>
      <w:tr w:rsidR="00595C89" w:rsidRPr="002F3D10" w14:paraId="032374CF" w14:textId="77777777" w:rsidTr="007003EC">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552941" w14:textId="77777777" w:rsidR="00595C89" w:rsidRPr="002F3D10" w:rsidRDefault="00595C89" w:rsidP="007003EC">
            <w:pPr>
              <w:keepNext/>
              <w:rPr>
                <w:rFonts w:ascii="Courier New" w:hAnsi="Courier New" w:cs="Courier New"/>
                <w:i/>
                <w:iCs/>
                <w:sz w:val="22"/>
                <w:szCs w:val="22"/>
                <w:lang w:val="en-US"/>
              </w:rPr>
            </w:pPr>
            <w:r w:rsidRPr="002F3D10">
              <w:rPr>
                <w:rFonts w:ascii="Courier New" w:hAnsi="Courier New" w:cs="Courier New"/>
                <w:i/>
                <w:iCs/>
                <w:lang w:val="en-US"/>
              </w:rPr>
              <w:t>id</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381C6CCB" w14:textId="77777777" w:rsidR="00595C89" w:rsidRPr="002F3D10" w:rsidRDefault="00595C89" w:rsidP="007003EC">
            <w:pPr>
              <w:keepNext/>
              <w:rPr>
                <w:rFonts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867AD8" w14:textId="77777777" w:rsidR="00595C89" w:rsidRPr="002F3D10" w:rsidRDefault="00595C89" w:rsidP="007003EC">
            <w:pPr>
              <w:keepNext/>
              <w:rPr>
                <w:rFonts w:cs="Arial"/>
                <w:i/>
                <w:iCs/>
                <w:color w:val="auto"/>
                <w:sz w:val="22"/>
                <w:szCs w:val="22"/>
                <w:lang w:val="en-US"/>
              </w:rPr>
            </w:pPr>
            <w:r>
              <w:rPr>
                <w:color w:val="auto"/>
                <w:lang w:val="en-US"/>
              </w:rPr>
              <w:t>ID of an agency</w:t>
            </w:r>
          </w:p>
        </w:tc>
      </w:tr>
      <w:tr w:rsidR="00595C89" w:rsidRPr="002F3D10" w14:paraId="72C1B0D4" w14:textId="77777777" w:rsidTr="00595C89">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A7BD1E" w14:textId="77777777" w:rsidR="00595C89" w:rsidRPr="00595C89" w:rsidRDefault="00595C89" w:rsidP="007003EC">
            <w:pPr>
              <w:keepNext/>
              <w:rPr>
                <w:rFonts w:ascii="Courier New" w:hAnsi="Courier New" w:cs="Courier New"/>
                <w:i/>
                <w:iCs/>
                <w:lang w:val="en-US"/>
              </w:rPr>
            </w:pPr>
            <w:r w:rsidRPr="00595C89">
              <w:rPr>
                <w:rFonts w:ascii="Courier New" w:hAnsi="Courier New" w:cs="Courier New"/>
                <w:i/>
                <w:iCs/>
                <w:lang w:val="en-US"/>
              </w:rPr>
              <w:t>name</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4C0F22EE" w14:textId="77777777" w:rsidR="00595C89" w:rsidRPr="00595C89" w:rsidRDefault="00595C89" w:rsidP="007003EC">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BBE80A" w14:textId="77777777" w:rsidR="00595C89" w:rsidRPr="00595C89" w:rsidRDefault="00595C89" w:rsidP="007003EC">
            <w:pPr>
              <w:keepNext/>
              <w:rPr>
                <w:color w:val="auto"/>
                <w:lang w:val="en-US"/>
              </w:rPr>
            </w:pPr>
            <w:r w:rsidRPr="002F3D10">
              <w:rPr>
                <w:color w:val="auto"/>
                <w:lang w:val="en-US"/>
              </w:rPr>
              <w:t>Name of a</w:t>
            </w:r>
            <w:r>
              <w:rPr>
                <w:color w:val="auto"/>
                <w:lang w:val="en-US"/>
              </w:rPr>
              <w:t>n agency</w:t>
            </w:r>
          </w:p>
        </w:tc>
      </w:tr>
      <w:tr w:rsidR="00595C89" w:rsidRPr="002F3D10" w14:paraId="3913B205" w14:textId="77777777" w:rsidTr="00595C89">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A9B61F" w14:textId="77777777" w:rsidR="00595C89" w:rsidRPr="00595C89" w:rsidRDefault="00595C89" w:rsidP="007003EC">
            <w:pPr>
              <w:keepNext/>
              <w:rPr>
                <w:rFonts w:ascii="Courier New" w:hAnsi="Courier New" w:cs="Courier New"/>
                <w:i/>
                <w:iCs/>
                <w:lang w:val="en-US"/>
              </w:rPr>
            </w:pPr>
            <w:r w:rsidRPr="00595C89">
              <w:rPr>
                <w:rFonts w:ascii="Courier New" w:hAnsi="Courier New" w:cs="Courier New"/>
                <w:i/>
                <w:iCs/>
                <w:lang w:val="en-US"/>
              </w:rPr>
              <w:t>description</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08BC758B" w14:textId="77777777" w:rsidR="00595C89" w:rsidRPr="00595C89" w:rsidRDefault="00595C89" w:rsidP="007003EC">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F60467" w14:textId="77777777" w:rsidR="00595C89" w:rsidRPr="00595C89" w:rsidRDefault="00595C89" w:rsidP="007003EC">
            <w:pPr>
              <w:keepNext/>
              <w:rPr>
                <w:color w:val="auto"/>
                <w:lang w:val="en-US"/>
              </w:rPr>
            </w:pPr>
            <w:r w:rsidRPr="00595C89">
              <w:rPr>
                <w:color w:val="auto"/>
                <w:lang w:val="en-US"/>
              </w:rPr>
              <w:t xml:space="preserve">Description of an agency </w:t>
            </w:r>
          </w:p>
        </w:tc>
      </w:tr>
      <w:tr w:rsidR="00595C89" w:rsidRPr="002F3D10" w14:paraId="41992E3B" w14:textId="77777777" w:rsidTr="00595C89">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A1320C" w14:textId="77777777" w:rsidR="00595C89" w:rsidRPr="00595C89" w:rsidRDefault="00595C89" w:rsidP="007003EC">
            <w:pPr>
              <w:keepNext/>
              <w:rPr>
                <w:rFonts w:ascii="Courier New" w:hAnsi="Courier New" w:cs="Courier New"/>
                <w:i/>
                <w:iCs/>
                <w:lang w:val="en-US"/>
              </w:rPr>
            </w:pPr>
            <w:r w:rsidRPr="00595C89">
              <w:rPr>
                <w:rFonts w:ascii="Courier New" w:hAnsi="Courier New" w:cs="Courier New"/>
                <w:i/>
                <w:iCs/>
                <w:lang w:val="en-US"/>
              </w:rPr>
              <w:t>url</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1A09D419" w14:textId="77777777" w:rsidR="00595C89" w:rsidRPr="002F3D10" w:rsidRDefault="00595C89" w:rsidP="007003EC">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1A7F7A" w14:textId="77777777" w:rsidR="00595C89" w:rsidRPr="002F3D10" w:rsidRDefault="00595C89" w:rsidP="007003EC">
            <w:pPr>
              <w:keepNext/>
              <w:rPr>
                <w:color w:val="auto"/>
                <w:lang w:val="en-US"/>
              </w:rPr>
            </w:pPr>
            <w:r>
              <w:rPr>
                <w:color w:val="auto"/>
                <w:lang w:val="en-US"/>
              </w:rPr>
              <w:t>Url of an agency</w:t>
            </w:r>
          </w:p>
        </w:tc>
      </w:tr>
    </w:tbl>
    <w:p w14:paraId="683FE1C1" w14:textId="77777777" w:rsidR="00595C89" w:rsidRDefault="00595C89" w:rsidP="00797A6D">
      <w:pPr>
        <w:rPr>
          <w:lang w:val="en-US" w:eastAsia="x-none"/>
        </w:rPr>
      </w:pPr>
    </w:p>
    <w:p w14:paraId="438BACCF" w14:textId="77777777" w:rsidR="00595C89" w:rsidRDefault="00595C89" w:rsidP="00797A6D">
      <w:pPr>
        <w:rPr>
          <w:lang w:val="en-US" w:eastAsia="x-none"/>
        </w:rPr>
      </w:pPr>
    </w:p>
    <w:p w14:paraId="704D7A21" w14:textId="51432B3E" w:rsidR="00595C89" w:rsidRDefault="00595C89" w:rsidP="00595C89">
      <w:pPr>
        <w:rPr>
          <w:lang w:val="en-US" w:eastAsia="x-none"/>
        </w:rPr>
      </w:pPr>
      <w:r w:rsidRPr="002F3D10">
        <w:rPr>
          <w:lang w:val="en-US" w:eastAsia="x-none"/>
        </w:rPr>
        <w:t>Response body example</w:t>
      </w:r>
      <w:r>
        <w:rPr>
          <w:lang w:val="en-US" w:eastAsia="x-none"/>
        </w:rPr>
        <w:t>:</w:t>
      </w:r>
    </w:p>
    <w:p w14:paraId="67533727" w14:textId="77777777" w:rsidR="00595C89" w:rsidRDefault="00595C89" w:rsidP="00595C89">
      <w:pPr>
        <w:ind w:left="708"/>
        <w:rPr>
          <w:lang w:val="en-US" w:eastAsia="x-none"/>
        </w:rPr>
      </w:pPr>
    </w:p>
    <w:p w14:paraId="7E77B40C" w14:textId="77777777" w:rsidR="00595C89" w:rsidRPr="002F3D10" w:rsidRDefault="00595C89" w:rsidP="00595C89">
      <w:pPr>
        <w:ind w:left="708"/>
        <w:rPr>
          <w:lang w:val="en-US" w:eastAsia="x-none"/>
        </w:rPr>
      </w:pPr>
      <w:r w:rsidRPr="002F3D10">
        <w:rPr>
          <w:lang w:val="en-US" w:eastAsia="x-none"/>
        </w:rPr>
        <w:t>200 OK</w:t>
      </w:r>
    </w:p>
    <w:p w14:paraId="0D805649" w14:textId="77777777" w:rsidR="00595C89" w:rsidRPr="002F3D10" w:rsidRDefault="00595C89" w:rsidP="00797A6D">
      <w:pPr>
        <w:rPr>
          <w:lang w:val="en-US" w:eastAsia="x-none"/>
        </w:rPr>
      </w:pPr>
    </w:p>
    <w:p w14:paraId="2A508E97" w14:textId="77777777" w:rsidR="00C83DCD" w:rsidRDefault="00C83DCD" w:rsidP="00C83DCD">
      <w:pPr>
        <w:ind w:left="708"/>
        <w:rPr>
          <w:lang w:val="en-US"/>
        </w:rPr>
      </w:pPr>
      <w:r>
        <w:rPr>
          <w:lang w:val="en-US"/>
        </w:rPr>
        <w:t>HTTP</w:t>
      </w:r>
      <w:r w:rsidRPr="002F3D10">
        <w:rPr>
          <w:lang w:val="en-US"/>
        </w:rPr>
        <w:t xml:space="preserve"> body</w:t>
      </w:r>
    </w:p>
    <w:p w14:paraId="6F7B0022" w14:textId="77777777" w:rsidR="00C83DCD" w:rsidRPr="002F3D10" w:rsidRDefault="00C83DCD" w:rsidP="00797A6D">
      <w:pPr>
        <w:pStyle w:val="Code0"/>
        <w:rPr>
          <w:lang w:val="en-US"/>
        </w:rPr>
      </w:pPr>
      <w:r>
        <w:rPr>
          <w:lang w:val="en-US"/>
        </w:rPr>
        <w:t>{</w:t>
      </w:r>
    </w:p>
    <w:p w14:paraId="5CC10AEA" w14:textId="77777777" w:rsidR="00C83DCD" w:rsidRPr="00BD0A73" w:rsidRDefault="00C83DCD" w:rsidP="00797A6D">
      <w:pPr>
        <w:pStyle w:val="Code0"/>
        <w:ind w:left="1416"/>
        <w:rPr>
          <w:lang w:val="en-US"/>
        </w:rPr>
      </w:pPr>
      <w:r w:rsidRPr="00BD0A73">
        <w:rPr>
          <w:lang w:val="en-US"/>
        </w:rPr>
        <w:t>"id": 65,</w:t>
      </w:r>
    </w:p>
    <w:p w14:paraId="74CCA8DE" w14:textId="77777777" w:rsidR="00C83DCD" w:rsidRPr="00BD0A73" w:rsidRDefault="00C83DCD" w:rsidP="00797A6D">
      <w:pPr>
        <w:pStyle w:val="Code0"/>
        <w:ind w:left="1416"/>
        <w:rPr>
          <w:lang w:val="en-US"/>
        </w:rPr>
      </w:pPr>
      <w:r w:rsidRPr="00BD0A73">
        <w:rPr>
          <w:lang w:val="en-US"/>
        </w:rPr>
        <w:t>"name": "test5",</w:t>
      </w:r>
    </w:p>
    <w:p w14:paraId="6A774222" w14:textId="77777777" w:rsidR="00C83DCD" w:rsidRPr="00BD0A73" w:rsidRDefault="00C83DCD" w:rsidP="00797A6D">
      <w:pPr>
        <w:pStyle w:val="Code0"/>
        <w:ind w:left="1416"/>
        <w:rPr>
          <w:lang w:val="en-US"/>
        </w:rPr>
      </w:pPr>
      <w:r w:rsidRPr="00BD0A73">
        <w:rPr>
          <w:lang w:val="en-US"/>
        </w:rPr>
        <w:t>"description": "someDescription",</w:t>
      </w:r>
    </w:p>
    <w:p w14:paraId="7C310B5B" w14:textId="77777777" w:rsidR="00C83DCD" w:rsidRPr="00BD0A73" w:rsidRDefault="00C83DCD" w:rsidP="00797A6D">
      <w:pPr>
        <w:pStyle w:val="Code0"/>
        <w:ind w:left="1416"/>
        <w:rPr>
          <w:lang w:val="en-US"/>
        </w:rPr>
      </w:pPr>
      <w:r w:rsidRPr="00BD0A73">
        <w:rPr>
          <w:lang w:val="en-US"/>
        </w:rPr>
        <w:t>"url": "someAdrress"</w:t>
      </w:r>
    </w:p>
    <w:p w14:paraId="008DAFAD" w14:textId="77777777" w:rsidR="00C83DCD" w:rsidRPr="002F3D10" w:rsidRDefault="00C83DCD" w:rsidP="00797A6D">
      <w:pPr>
        <w:pStyle w:val="Code0"/>
        <w:rPr>
          <w:lang w:val="en-US" w:eastAsia="x-none"/>
        </w:rPr>
      </w:pPr>
      <w:r w:rsidRPr="00BD0A73">
        <w:rPr>
          <w:lang w:val="en-US"/>
        </w:rPr>
        <w:t>}</w:t>
      </w:r>
    </w:p>
    <w:p w14:paraId="56993F03" w14:textId="77777777" w:rsidR="00C83DCD" w:rsidRPr="00542AB9" w:rsidRDefault="00C83DCD" w:rsidP="00C83DCD">
      <w:pPr>
        <w:rPr>
          <w:lang w:val="en-US"/>
        </w:rPr>
      </w:pPr>
    </w:p>
    <w:p w14:paraId="501334A6" w14:textId="77777777" w:rsidR="00C83DCD" w:rsidRDefault="00C83DCD" w:rsidP="00C83DCD">
      <w:pPr>
        <w:pStyle w:val="Heading3"/>
        <w:numPr>
          <w:ilvl w:val="2"/>
          <w:numId w:val="1"/>
        </w:numPr>
        <w:rPr>
          <w:lang w:val="en-US"/>
        </w:rPr>
      </w:pPr>
      <w:bookmarkStart w:id="87" w:name="_Ref473014814"/>
      <w:bookmarkStart w:id="88" w:name="_Toc473185629"/>
      <w:r>
        <w:rPr>
          <w:lang w:val="en-US"/>
        </w:rPr>
        <w:t>Update agency</w:t>
      </w:r>
      <w:bookmarkEnd w:id="87"/>
      <w:bookmarkEnd w:id="88"/>
    </w:p>
    <w:p w14:paraId="0BD7B274" w14:textId="77777777" w:rsidR="00C83DCD" w:rsidRPr="002F3D10" w:rsidRDefault="00C83DCD" w:rsidP="00C83DCD">
      <w:pPr>
        <w:rPr>
          <w:lang w:val="en-US" w:eastAsia="x-none"/>
        </w:rPr>
      </w:pPr>
      <w:r>
        <w:rPr>
          <w:lang w:val="en-US" w:eastAsia="x-none"/>
        </w:rPr>
        <w:t>It</w:t>
      </w:r>
      <w:r w:rsidRPr="002F3D10">
        <w:rPr>
          <w:lang w:val="en-US" w:eastAsia="x-none"/>
        </w:rPr>
        <w:t xml:space="preserve"> updates </w:t>
      </w:r>
      <w:r>
        <w:rPr>
          <w:lang w:val="en-US" w:eastAsia="x-none"/>
        </w:rPr>
        <w:t>agency</w:t>
      </w:r>
      <w:r w:rsidRPr="002F3D10">
        <w:rPr>
          <w:lang w:val="en-US" w:eastAsia="x-none"/>
        </w:rPr>
        <w:t xml:space="preserve"> with values set in request body.</w:t>
      </w:r>
      <w:r>
        <w:rPr>
          <w:lang w:val="en-US" w:eastAsia="x-none"/>
        </w:rPr>
        <w:t xml:space="preserve"> In case of success, 200 Ok is returned with parameters in body.</w:t>
      </w:r>
      <w:r w:rsidRPr="002F3D10">
        <w:rPr>
          <w:lang w:val="en-US" w:eastAsia="x-none"/>
        </w:rPr>
        <w:t xml:space="preserve"> </w:t>
      </w:r>
    </w:p>
    <w:p w14:paraId="6CE5C010" w14:textId="77777777" w:rsidR="00C83DCD" w:rsidRPr="002F3D10" w:rsidRDefault="00C83DCD" w:rsidP="00C83DCD">
      <w:pPr>
        <w:rPr>
          <w:lang w:val="en-US" w:eastAsia="x-none"/>
        </w:rPr>
      </w:pPr>
    </w:p>
    <w:p w14:paraId="4506214B" w14:textId="77777777" w:rsidR="00C83DCD" w:rsidRPr="002F3D10" w:rsidRDefault="00C83DCD" w:rsidP="00C83DCD">
      <w:pPr>
        <w:rPr>
          <w:b/>
          <w:lang w:val="en-US" w:eastAsia="x-none"/>
        </w:rPr>
      </w:pPr>
      <w:r w:rsidRPr="002F3D10">
        <w:rPr>
          <w:b/>
          <w:lang w:val="en-US" w:eastAsia="x-none"/>
        </w:rPr>
        <w:t>Request</w:t>
      </w:r>
    </w:p>
    <w:p w14:paraId="17382146" w14:textId="77777777" w:rsidR="00C83DCD" w:rsidRPr="002F3D10" w:rsidRDefault="00C83DCD" w:rsidP="00C83DCD">
      <w:pPr>
        <w:rPr>
          <w:lang w:val="en-US" w:eastAsia="x-none"/>
        </w:rPr>
      </w:pPr>
    </w:p>
    <w:p w14:paraId="5F614AE7" w14:textId="77777777" w:rsidR="00C83DCD" w:rsidRPr="002F3D10" w:rsidRDefault="00C83DCD" w:rsidP="00C83DCD">
      <w:pPr>
        <w:rPr>
          <w:lang w:val="en-US"/>
        </w:rPr>
      </w:pPr>
      <w:r w:rsidRPr="002F3D10">
        <w:rPr>
          <w:lang w:val="en-US"/>
        </w:rPr>
        <w:t xml:space="preserve">Resource </w:t>
      </w:r>
      <w:r>
        <w:rPr>
          <w:lang w:val="en-US"/>
        </w:rPr>
        <w:t>URI</w:t>
      </w:r>
      <w:r w:rsidRPr="002F3D10">
        <w:rPr>
          <w:lang w:val="en-US"/>
        </w:rPr>
        <w:t>:</w:t>
      </w:r>
    </w:p>
    <w:p w14:paraId="32835CE8" w14:textId="77777777" w:rsidR="00C83DCD" w:rsidRPr="002F3D10" w:rsidRDefault="00C83DCD" w:rsidP="00C83DCD">
      <w:pPr>
        <w:rPr>
          <w:lang w:val="en-US" w:eastAsia="x-none"/>
        </w:rPr>
      </w:pPr>
    </w:p>
    <w:p w14:paraId="748FF3B7" w14:textId="77777777" w:rsidR="00C83DCD" w:rsidRPr="002F3D10" w:rsidRDefault="00C83DCD" w:rsidP="00C83DCD">
      <w:pPr>
        <w:ind w:firstLine="708"/>
        <w:rPr>
          <w:b/>
          <w:lang w:val="en-US" w:eastAsia="x-none"/>
        </w:rPr>
      </w:pPr>
      <w:r w:rsidRPr="002F3D10">
        <w:rPr>
          <w:b/>
          <w:lang w:val="en-US" w:eastAsia="x-none"/>
        </w:rPr>
        <w:t>PUT</w:t>
      </w:r>
      <w:r>
        <w:rPr>
          <w:b/>
          <w:lang w:val="en-US" w:eastAsia="x-none"/>
        </w:rPr>
        <w:t xml:space="preserve"> http://&lt;hostname&gt;/sa/rest/v1/prov/agencies/&lt;</w:t>
      </w:r>
      <w:r w:rsidRPr="002F3D10">
        <w:rPr>
          <w:b/>
          <w:lang w:val="en-US" w:eastAsia="x-none"/>
        </w:rPr>
        <w:t>id&gt;</w:t>
      </w:r>
    </w:p>
    <w:p w14:paraId="51859F9A" w14:textId="77777777" w:rsidR="00C83DCD" w:rsidRPr="002F3D10" w:rsidRDefault="00C83DCD" w:rsidP="00C83DCD">
      <w:pPr>
        <w:rPr>
          <w:lang w:val="en-US" w:eastAsia="x-none"/>
        </w:rPr>
      </w:pPr>
    </w:p>
    <w:p w14:paraId="0E48B4FC" w14:textId="77777777" w:rsidR="00C83DCD" w:rsidRPr="002F3D10" w:rsidRDefault="00C83DCD" w:rsidP="00C83DCD">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7C0A0C" w:rsidRPr="002F3D10" w14:paraId="519C9E75" w14:textId="77777777" w:rsidTr="007C0A0C">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653D974" w14:textId="77777777" w:rsidR="007C0A0C" w:rsidRPr="002F3D10" w:rsidRDefault="007C0A0C" w:rsidP="00D83310">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180E7A81" w14:textId="1D644D77" w:rsidR="007C0A0C" w:rsidRPr="002F3D10" w:rsidRDefault="007C0A0C" w:rsidP="00D83310">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9C9E992" w14:textId="63BB007C" w:rsidR="007C0A0C" w:rsidRPr="002F3D10" w:rsidRDefault="007C0A0C" w:rsidP="00D83310">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1242E2" w14:textId="77777777" w:rsidR="007C0A0C" w:rsidRPr="002F3D10" w:rsidRDefault="007C0A0C" w:rsidP="00D83310">
            <w:pPr>
              <w:keepNext/>
              <w:rPr>
                <w:rFonts w:cs="Arial"/>
                <w:b/>
                <w:bCs/>
                <w:i/>
                <w:iCs/>
                <w:lang w:val="en-US"/>
              </w:rPr>
            </w:pPr>
            <w:r w:rsidRPr="002F3D10">
              <w:rPr>
                <w:b/>
                <w:bCs/>
                <w:i/>
                <w:iCs/>
                <w:lang w:val="en-US"/>
              </w:rPr>
              <w:t>Explanation</w:t>
            </w:r>
          </w:p>
        </w:tc>
      </w:tr>
      <w:tr w:rsidR="007C0A0C" w:rsidRPr="002F3D10" w14:paraId="601EDB03"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0077DDDA" w14:textId="77777777" w:rsidR="007C0A0C" w:rsidRPr="002F3D10" w:rsidRDefault="007C0A0C" w:rsidP="00D83310">
            <w:pPr>
              <w:keepNext/>
              <w:rPr>
                <w:rFonts w:ascii="Courier New"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50065128" w14:textId="2BFC9138" w:rsidR="007C0A0C" w:rsidRDefault="007C0A0C" w:rsidP="00D83310">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1186A487" w14:textId="7E7E5816" w:rsidR="007C0A0C" w:rsidRPr="002F3D10" w:rsidRDefault="007C0A0C" w:rsidP="00D83310">
            <w:pPr>
              <w:keepNext/>
              <w:rPr>
                <w:rFonts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28896" w14:textId="77777777" w:rsidR="007C0A0C" w:rsidRPr="002F3D10" w:rsidRDefault="007C0A0C" w:rsidP="00D83310">
            <w:pPr>
              <w:keepNext/>
              <w:rPr>
                <w:rFonts w:cs="Arial"/>
                <w:i/>
                <w:iCs/>
                <w:color w:val="auto"/>
                <w:sz w:val="22"/>
                <w:szCs w:val="22"/>
                <w:lang w:val="en-US"/>
              </w:rPr>
            </w:pPr>
            <w:r>
              <w:rPr>
                <w:color w:val="auto"/>
                <w:lang w:val="en-US"/>
              </w:rPr>
              <w:t>ID of an agency</w:t>
            </w:r>
          </w:p>
        </w:tc>
      </w:tr>
    </w:tbl>
    <w:p w14:paraId="1AC4F5B5" w14:textId="77777777" w:rsidR="00C83DCD" w:rsidRPr="002F3D10" w:rsidRDefault="00C83DCD" w:rsidP="00C83DCD">
      <w:pPr>
        <w:rPr>
          <w:lang w:val="en-US" w:eastAsia="x-none"/>
        </w:rPr>
      </w:pPr>
    </w:p>
    <w:p w14:paraId="1112DEA6" w14:textId="77777777" w:rsidR="00C83DCD" w:rsidRPr="002F3D10" w:rsidRDefault="00C83DCD" w:rsidP="00C83DCD">
      <w:pPr>
        <w:rPr>
          <w:lang w:val="en-US" w:eastAsia="x-none"/>
        </w:rPr>
      </w:pPr>
    </w:p>
    <w:p w14:paraId="2E170F35" w14:textId="77777777" w:rsidR="007C0A0C" w:rsidRDefault="007C0A0C" w:rsidP="00797A6D">
      <w:pPr>
        <w:pStyle w:val="Code0"/>
        <w:rPr>
          <w:lang w:val="en-US"/>
        </w:rPr>
      </w:pPr>
    </w:p>
    <w:p w14:paraId="7A3EEC95" w14:textId="0397A057" w:rsidR="007C0A0C" w:rsidRDefault="007C0A0C" w:rsidP="007C0A0C">
      <w:pPr>
        <w:rPr>
          <w:lang w:val="en-US" w:eastAsia="x-none"/>
        </w:rPr>
      </w:pPr>
      <w:bookmarkStart w:id="89" w:name="_Toc473185630"/>
      <w:r w:rsidRPr="002F3D10">
        <w:rPr>
          <w:lang w:val="en-US" w:eastAsia="x-none"/>
        </w:rPr>
        <w:t xml:space="preserve">Parameters in </w:t>
      </w:r>
      <w:r>
        <w:rPr>
          <w:lang w:val="en-US" w:eastAsia="x-none"/>
        </w:rPr>
        <w:t>request body</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7C0A0C" w:rsidRPr="002F3D10" w14:paraId="7923A673" w14:textId="77777777" w:rsidTr="007C0A0C">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B071307" w14:textId="77777777" w:rsidR="007C0A0C" w:rsidRPr="002F3D10" w:rsidRDefault="007C0A0C" w:rsidP="007C4A13">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6C2C87DD" w14:textId="1D33C172" w:rsidR="007C0A0C" w:rsidRPr="002F3D10" w:rsidRDefault="007C0A0C" w:rsidP="007C0A0C">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3971D9F8" w14:textId="58DE88A2" w:rsidR="007C0A0C" w:rsidRPr="002F3D10" w:rsidRDefault="007C0A0C" w:rsidP="007C4A13">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C3E48C" w14:textId="77777777" w:rsidR="007C0A0C" w:rsidRPr="002F3D10" w:rsidRDefault="007C0A0C" w:rsidP="007C4A13">
            <w:pPr>
              <w:keepNext/>
              <w:rPr>
                <w:rFonts w:cs="Arial"/>
                <w:b/>
                <w:bCs/>
                <w:i/>
                <w:iCs/>
                <w:lang w:val="en-US"/>
              </w:rPr>
            </w:pPr>
            <w:r w:rsidRPr="002F3D10">
              <w:rPr>
                <w:b/>
                <w:bCs/>
                <w:i/>
                <w:iCs/>
                <w:lang w:val="en-US"/>
              </w:rPr>
              <w:t>Explanation</w:t>
            </w:r>
          </w:p>
        </w:tc>
      </w:tr>
      <w:tr w:rsidR="007C0A0C" w:rsidRPr="002F3D10" w14:paraId="5057D0C4"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67B57094" w14:textId="77777777" w:rsidR="007C0A0C" w:rsidRPr="002F3D10" w:rsidRDefault="007C0A0C" w:rsidP="007C4A13">
            <w:pPr>
              <w:keepNext/>
              <w:rPr>
                <w:rFonts w:ascii="Courier New"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59BF001F" w14:textId="717DAA25" w:rsidR="007C0A0C" w:rsidRDefault="001D4CB0" w:rsidP="007C4A13">
            <w:pPr>
              <w:keepNext/>
              <w:rPr>
                <w:i/>
                <w:iCs/>
                <w:lang w:val="en-US"/>
              </w:rPr>
            </w:pPr>
            <w:r>
              <w:rPr>
                <w:i/>
                <w:iCs/>
                <w:lang w:val="en-US"/>
              </w:rPr>
              <w:t>no</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36ACBFB3" w14:textId="03652166" w:rsidR="007C0A0C" w:rsidRPr="002F3D10" w:rsidRDefault="007C0A0C" w:rsidP="007C4A13">
            <w:pPr>
              <w:keepNext/>
              <w:rPr>
                <w:rFonts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2F904" w14:textId="77777777" w:rsidR="007C0A0C" w:rsidRPr="002F3D10" w:rsidRDefault="007C0A0C" w:rsidP="007C4A13">
            <w:pPr>
              <w:keepNext/>
              <w:rPr>
                <w:rFonts w:cs="Arial"/>
                <w:i/>
                <w:iCs/>
                <w:color w:val="auto"/>
                <w:sz w:val="22"/>
                <w:szCs w:val="22"/>
                <w:lang w:val="en-US"/>
              </w:rPr>
            </w:pPr>
            <w:r>
              <w:rPr>
                <w:color w:val="auto"/>
                <w:lang w:val="en-US"/>
              </w:rPr>
              <w:t>ID of an agency</w:t>
            </w:r>
          </w:p>
        </w:tc>
      </w:tr>
      <w:tr w:rsidR="007C0A0C" w:rsidRPr="002F3D10" w14:paraId="2C26F711"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53F0BF86" w14:textId="77777777" w:rsidR="007C0A0C" w:rsidRPr="00595C89" w:rsidRDefault="007C0A0C" w:rsidP="007C4A13">
            <w:pPr>
              <w:keepNext/>
              <w:rPr>
                <w:rFonts w:ascii="Courier New" w:hAnsi="Courier New" w:cs="Courier New"/>
                <w:i/>
                <w:iCs/>
                <w:lang w:val="en-US"/>
              </w:rPr>
            </w:pPr>
            <w:r w:rsidRPr="00595C89">
              <w:rPr>
                <w:rFonts w:ascii="Courier New" w:hAnsi="Courier New" w:cs="Courier New"/>
                <w:i/>
                <w:iCs/>
                <w:lang w:val="en-US"/>
              </w:rPr>
              <w:t>name</w:t>
            </w:r>
          </w:p>
        </w:tc>
        <w:tc>
          <w:tcPr>
            <w:tcW w:w="1251" w:type="dxa"/>
            <w:tcBorders>
              <w:top w:val="single" w:sz="4" w:space="0" w:color="auto"/>
              <w:left w:val="single" w:sz="4" w:space="0" w:color="auto"/>
              <w:bottom w:val="single" w:sz="4" w:space="0" w:color="auto"/>
              <w:right w:val="single" w:sz="4" w:space="0" w:color="auto"/>
            </w:tcBorders>
          </w:tcPr>
          <w:p w14:paraId="07AC470A" w14:textId="33F48FE8" w:rsidR="007C0A0C" w:rsidRPr="002F3D10" w:rsidRDefault="001D4CB0" w:rsidP="007C4A13">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55F06D17" w14:textId="0F749CB3" w:rsidR="007C0A0C" w:rsidRPr="00595C89" w:rsidRDefault="007C0A0C" w:rsidP="007C4A13">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95FD66" w14:textId="5243C4B1" w:rsidR="007C0A0C" w:rsidRPr="00595C89" w:rsidRDefault="007C0A0C" w:rsidP="001D4CB0">
            <w:pPr>
              <w:keepNext/>
              <w:rPr>
                <w:color w:val="auto"/>
                <w:lang w:val="en-US"/>
              </w:rPr>
            </w:pPr>
            <w:r w:rsidRPr="002F3D10">
              <w:rPr>
                <w:color w:val="auto"/>
                <w:lang w:val="en-US"/>
              </w:rPr>
              <w:t>Name of a</w:t>
            </w:r>
            <w:r>
              <w:rPr>
                <w:color w:val="auto"/>
                <w:lang w:val="en-US"/>
              </w:rPr>
              <w:t>n agency</w:t>
            </w:r>
            <w:r w:rsidR="001D4CB0">
              <w:rPr>
                <w:color w:val="auto"/>
                <w:lang w:val="en-US"/>
              </w:rPr>
              <w:t>. It can not be changed at update.</w:t>
            </w:r>
          </w:p>
        </w:tc>
      </w:tr>
      <w:tr w:rsidR="007C0A0C" w:rsidRPr="002F3D10" w14:paraId="16772706"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6DE105D0" w14:textId="77777777" w:rsidR="007C0A0C" w:rsidRPr="00595C89" w:rsidRDefault="007C0A0C" w:rsidP="007C4A13">
            <w:pPr>
              <w:keepNext/>
              <w:rPr>
                <w:rFonts w:ascii="Courier New" w:hAnsi="Courier New" w:cs="Courier New"/>
                <w:i/>
                <w:iCs/>
                <w:lang w:val="en-US"/>
              </w:rPr>
            </w:pPr>
            <w:r w:rsidRPr="00595C89">
              <w:rPr>
                <w:rFonts w:ascii="Courier New" w:hAnsi="Courier New" w:cs="Courier New"/>
                <w:i/>
                <w:iCs/>
                <w:lang w:val="en-US"/>
              </w:rPr>
              <w:t>description</w:t>
            </w:r>
          </w:p>
        </w:tc>
        <w:tc>
          <w:tcPr>
            <w:tcW w:w="1251" w:type="dxa"/>
            <w:tcBorders>
              <w:top w:val="single" w:sz="4" w:space="0" w:color="auto"/>
              <w:left w:val="single" w:sz="4" w:space="0" w:color="auto"/>
              <w:bottom w:val="single" w:sz="4" w:space="0" w:color="auto"/>
              <w:right w:val="single" w:sz="4" w:space="0" w:color="auto"/>
            </w:tcBorders>
          </w:tcPr>
          <w:p w14:paraId="37EDC734" w14:textId="056A3944" w:rsidR="007C0A0C" w:rsidRPr="002F3D10" w:rsidRDefault="001D4CB0" w:rsidP="001D4CB0">
            <w:pPr>
              <w:keepNext/>
              <w:rPr>
                <w:i/>
                <w:iCs/>
                <w:lang w:val="en-US"/>
              </w:rPr>
            </w:pPr>
            <w:r>
              <w:rPr>
                <w:i/>
                <w:iCs/>
                <w:lang w:val="en-US"/>
              </w:rPr>
              <w:t>n</w:t>
            </w:r>
            <w:r w:rsidR="007C0A0C">
              <w:rPr>
                <w:i/>
                <w:iCs/>
                <w:lang w:val="en-US"/>
              </w:rPr>
              <w:t>o</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6CA8F711" w14:textId="501B7EB8" w:rsidR="007C0A0C" w:rsidRPr="00595C89" w:rsidRDefault="007C0A0C" w:rsidP="007C4A13">
            <w:pPr>
              <w:keepNext/>
              <w:rPr>
                <w:i/>
                <w:iCs/>
                <w:lang w:val="en-US"/>
              </w:rPr>
            </w:pPr>
            <w:r w:rsidRPr="002F3D10">
              <w:rPr>
                <w:i/>
                <w:iCs/>
                <w:lang w:val="en-US"/>
              </w:rPr>
              <w:t>String</w:t>
            </w:r>
            <w:r w:rsidR="001D4CB0">
              <w:rPr>
                <w:i/>
                <w:iCs/>
                <w:lang w:val="en-US"/>
              </w:rPr>
              <w:t>*</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1B46C8" w14:textId="77777777" w:rsidR="007C0A0C" w:rsidRPr="00595C89" w:rsidRDefault="007C0A0C" w:rsidP="007C4A13">
            <w:pPr>
              <w:keepNext/>
              <w:rPr>
                <w:color w:val="auto"/>
                <w:lang w:val="en-US"/>
              </w:rPr>
            </w:pPr>
            <w:r w:rsidRPr="00595C89">
              <w:rPr>
                <w:color w:val="auto"/>
                <w:lang w:val="en-US"/>
              </w:rPr>
              <w:t xml:space="preserve">Description of an agency </w:t>
            </w:r>
          </w:p>
        </w:tc>
      </w:tr>
      <w:tr w:rsidR="007C0A0C" w:rsidRPr="002F3D10" w14:paraId="5C67E5CB" w14:textId="77777777" w:rsidTr="007C0A0C">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7420C5C7" w14:textId="77777777" w:rsidR="007C0A0C" w:rsidRPr="00595C89" w:rsidRDefault="007C0A0C" w:rsidP="007C4A13">
            <w:pPr>
              <w:keepNext/>
              <w:rPr>
                <w:rFonts w:ascii="Courier New" w:hAnsi="Courier New" w:cs="Courier New"/>
                <w:i/>
                <w:iCs/>
                <w:lang w:val="en-US"/>
              </w:rPr>
            </w:pPr>
            <w:r w:rsidRPr="00595C89">
              <w:rPr>
                <w:rFonts w:ascii="Courier New" w:hAnsi="Courier New" w:cs="Courier New"/>
                <w:i/>
                <w:iCs/>
                <w:lang w:val="en-US"/>
              </w:rPr>
              <w:t>url</w:t>
            </w:r>
          </w:p>
        </w:tc>
        <w:tc>
          <w:tcPr>
            <w:tcW w:w="1251" w:type="dxa"/>
            <w:tcBorders>
              <w:top w:val="single" w:sz="4" w:space="0" w:color="auto"/>
              <w:left w:val="single" w:sz="4" w:space="0" w:color="auto"/>
              <w:bottom w:val="single" w:sz="4" w:space="0" w:color="auto"/>
              <w:right w:val="single" w:sz="4" w:space="0" w:color="auto"/>
            </w:tcBorders>
          </w:tcPr>
          <w:p w14:paraId="6D04D3FD" w14:textId="73BE8CEC" w:rsidR="007C0A0C" w:rsidRPr="002F3D10" w:rsidRDefault="007C0A0C" w:rsidP="007C4A13">
            <w:pPr>
              <w:keepNext/>
              <w:rPr>
                <w:i/>
                <w:iCs/>
                <w:lang w:val="en-US"/>
              </w:rPr>
            </w:pPr>
            <w:r>
              <w:rPr>
                <w:i/>
                <w:iCs/>
                <w:lang w:val="en-US"/>
              </w:rPr>
              <w:t>no</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85050C4" w14:textId="49D93A7A" w:rsidR="007C0A0C" w:rsidRPr="002F3D10" w:rsidRDefault="007C0A0C" w:rsidP="007C4A13">
            <w:pPr>
              <w:keepNext/>
              <w:rPr>
                <w:i/>
                <w:iCs/>
                <w:lang w:val="en-US"/>
              </w:rPr>
            </w:pPr>
            <w:r w:rsidRPr="002F3D10">
              <w:rPr>
                <w:i/>
                <w:iCs/>
                <w:lang w:val="en-US"/>
              </w:rPr>
              <w:t>String</w:t>
            </w:r>
            <w:r w:rsidR="001D4CB0">
              <w:rPr>
                <w:i/>
                <w:iCs/>
                <w:lang w:val="en-US"/>
              </w:rPr>
              <w:t>*</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373137" w14:textId="77777777" w:rsidR="007C0A0C" w:rsidRPr="002F3D10" w:rsidRDefault="007C0A0C" w:rsidP="007C4A13">
            <w:pPr>
              <w:keepNext/>
              <w:rPr>
                <w:color w:val="auto"/>
                <w:lang w:val="en-US"/>
              </w:rPr>
            </w:pPr>
            <w:r>
              <w:rPr>
                <w:color w:val="auto"/>
                <w:lang w:val="en-US"/>
              </w:rPr>
              <w:t>Url of an agency</w:t>
            </w:r>
          </w:p>
        </w:tc>
      </w:tr>
    </w:tbl>
    <w:p w14:paraId="5583C946" w14:textId="77777777" w:rsidR="007C0A0C" w:rsidRDefault="007C0A0C" w:rsidP="007C0A0C">
      <w:pPr>
        <w:rPr>
          <w:lang w:val="en-US" w:eastAsia="x-none"/>
        </w:rPr>
      </w:pPr>
    </w:p>
    <w:p w14:paraId="0A007F2C" w14:textId="376B3868" w:rsidR="001D4CB0" w:rsidRPr="001D4CB0" w:rsidRDefault="001D4CB0" w:rsidP="001D4CB0">
      <w:pPr>
        <w:rPr>
          <w:lang w:eastAsia="x-none"/>
        </w:rPr>
      </w:pPr>
      <w:r>
        <w:rPr>
          <w:lang w:eastAsia="x-none"/>
        </w:rPr>
        <w:t>*All String values must be set at update, otherwise old values will be overwritten with null value.</w:t>
      </w:r>
    </w:p>
    <w:p w14:paraId="57238DB7" w14:textId="77777777" w:rsidR="001D4CB0" w:rsidRDefault="001D4CB0" w:rsidP="007C0A0C">
      <w:pPr>
        <w:rPr>
          <w:lang w:val="en-US" w:eastAsia="x-none"/>
        </w:rPr>
      </w:pPr>
    </w:p>
    <w:p w14:paraId="182414BD" w14:textId="77777777" w:rsidR="007C0A0C" w:rsidRPr="002F3D10" w:rsidRDefault="007C0A0C" w:rsidP="007C0A0C">
      <w:pPr>
        <w:rPr>
          <w:lang w:val="en-US" w:eastAsia="x-none"/>
        </w:rPr>
      </w:pPr>
      <w:r w:rsidRPr="002F3D10">
        <w:rPr>
          <w:lang w:val="en-US" w:eastAsia="x-none"/>
        </w:rPr>
        <w:t>Request Example</w:t>
      </w:r>
    </w:p>
    <w:p w14:paraId="3B3C638A" w14:textId="77777777" w:rsidR="007C0A0C" w:rsidRPr="002F3D10" w:rsidRDefault="007C0A0C" w:rsidP="007C0A0C">
      <w:pPr>
        <w:rPr>
          <w:lang w:val="en-US" w:eastAsia="x-none"/>
        </w:rPr>
      </w:pPr>
    </w:p>
    <w:p w14:paraId="16C3668C" w14:textId="4B8566DC" w:rsidR="007C0A0C" w:rsidRPr="002F3D10" w:rsidRDefault="007C0A0C" w:rsidP="007C0A0C">
      <w:pPr>
        <w:ind w:firstLine="708"/>
        <w:rPr>
          <w:lang w:val="en-US" w:eastAsia="x-none"/>
        </w:rPr>
      </w:pPr>
      <w:r w:rsidRPr="002F3D10">
        <w:rPr>
          <w:lang w:val="en-US" w:eastAsia="x-none"/>
        </w:rPr>
        <w:t>PUT http://</w:t>
      </w:r>
      <w:r w:rsidR="0030233D">
        <w:rPr>
          <w:lang w:val="en-US" w:eastAsia="x-none"/>
        </w:rPr>
        <w:t>prov.server.net/</w:t>
      </w:r>
      <w:r w:rsidRPr="002F3D10">
        <w:rPr>
          <w:lang w:val="en-US" w:eastAsia="x-none"/>
        </w:rPr>
        <w:t>sa/rest/v1/prov/</w:t>
      </w:r>
      <w:r>
        <w:rPr>
          <w:lang w:val="en-US" w:eastAsia="x-none"/>
        </w:rPr>
        <w:t>agencies</w:t>
      </w:r>
      <w:r w:rsidRPr="002F3D10">
        <w:rPr>
          <w:lang w:val="en-US" w:eastAsia="x-none"/>
        </w:rPr>
        <w:t>/12</w:t>
      </w:r>
    </w:p>
    <w:p w14:paraId="6141D24A" w14:textId="77777777" w:rsidR="007C0A0C" w:rsidRPr="002F3D10" w:rsidRDefault="007C0A0C" w:rsidP="007C0A0C">
      <w:pPr>
        <w:rPr>
          <w:lang w:val="en-US" w:eastAsia="x-none"/>
        </w:rPr>
      </w:pPr>
    </w:p>
    <w:p w14:paraId="352D3B06" w14:textId="77777777" w:rsidR="007C0A0C" w:rsidRDefault="007C0A0C" w:rsidP="007C0A0C">
      <w:pPr>
        <w:ind w:left="708"/>
        <w:rPr>
          <w:lang w:val="en-US"/>
        </w:rPr>
      </w:pPr>
      <w:r>
        <w:rPr>
          <w:lang w:val="en-US"/>
        </w:rPr>
        <w:t>HTTP</w:t>
      </w:r>
      <w:r w:rsidRPr="002F3D10">
        <w:rPr>
          <w:lang w:val="en-US"/>
        </w:rPr>
        <w:t xml:space="preserve"> body</w:t>
      </w:r>
    </w:p>
    <w:p w14:paraId="233E1C5D" w14:textId="77777777" w:rsidR="007C0A0C" w:rsidRPr="00542AB9" w:rsidRDefault="007C0A0C" w:rsidP="007C0A0C">
      <w:pPr>
        <w:pStyle w:val="Code0"/>
        <w:rPr>
          <w:lang w:val="en-US"/>
        </w:rPr>
      </w:pPr>
      <w:r w:rsidRPr="00542AB9">
        <w:rPr>
          <w:lang w:val="en-US"/>
        </w:rPr>
        <w:t>{</w:t>
      </w:r>
    </w:p>
    <w:p w14:paraId="20D2E4B1" w14:textId="6AB618FE" w:rsidR="007C0A0C" w:rsidRPr="00542AB9" w:rsidRDefault="007C0A0C" w:rsidP="007C0A0C">
      <w:pPr>
        <w:pStyle w:val="Code0"/>
        <w:ind w:left="1416"/>
        <w:rPr>
          <w:lang w:val="en-US"/>
        </w:rPr>
      </w:pPr>
      <w:r w:rsidRPr="00542AB9">
        <w:rPr>
          <w:lang w:val="en-US"/>
        </w:rPr>
        <w:t xml:space="preserve">"id": </w:t>
      </w:r>
      <w:r w:rsidR="001D4CB0">
        <w:rPr>
          <w:lang w:val="en-US"/>
        </w:rPr>
        <w:t>12</w:t>
      </w:r>
      <w:r w:rsidRPr="00542AB9">
        <w:rPr>
          <w:lang w:val="en-US"/>
        </w:rPr>
        <w:t>,</w:t>
      </w:r>
    </w:p>
    <w:p w14:paraId="559C2A06" w14:textId="77777777" w:rsidR="007C0A0C" w:rsidRPr="00542AB9" w:rsidRDefault="007C0A0C" w:rsidP="007C0A0C">
      <w:pPr>
        <w:pStyle w:val="Code0"/>
        <w:ind w:left="1416"/>
        <w:rPr>
          <w:lang w:val="en-US"/>
        </w:rPr>
      </w:pPr>
      <w:r w:rsidRPr="00542AB9">
        <w:rPr>
          <w:lang w:val="en-US"/>
        </w:rPr>
        <w:t>"name": "test5",</w:t>
      </w:r>
    </w:p>
    <w:p w14:paraId="63050C35" w14:textId="77777777" w:rsidR="007C0A0C" w:rsidRPr="00542AB9" w:rsidRDefault="007C0A0C" w:rsidP="007C0A0C">
      <w:pPr>
        <w:pStyle w:val="Code0"/>
        <w:ind w:left="1416"/>
        <w:rPr>
          <w:lang w:val="en-US"/>
        </w:rPr>
      </w:pPr>
      <w:r w:rsidRPr="00542AB9">
        <w:rPr>
          <w:lang w:val="en-US"/>
        </w:rPr>
        <w:t>"description": "someDescription",</w:t>
      </w:r>
    </w:p>
    <w:p w14:paraId="53B239E6" w14:textId="77777777" w:rsidR="007C0A0C" w:rsidRPr="00542AB9" w:rsidRDefault="007C0A0C" w:rsidP="007C0A0C">
      <w:pPr>
        <w:pStyle w:val="Code0"/>
        <w:ind w:left="1416"/>
        <w:rPr>
          <w:lang w:val="en-US"/>
        </w:rPr>
      </w:pPr>
      <w:r w:rsidRPr="00542AB9">
        <w:rPr>
          <w:lang w:val="en-US"/>
        </w:rPr>
        <w:t>"url": "someAdrress"</w:t>
      </w:r>
    </w:p>
    <w:p w14:paraId="776414ED" w14:textId="77777777" w:rsidR="007C0A0C" w:rsidRDefault="007C0A0C" w:rsidP="007C0A0C">
      <w:pPr>
        <w:pStyle w:val="Code0"/>
        <w:rPr>
          <w:lang w:val="en-US"/>
        </w:rPr>
      </w:pPr>
      <w:r w:rsidRPr="00542AB9">
        <w:rPr>
          <w:lang w:val="en-US"/>
        </w:rPr>
        <w:t>}</w:t>
      </w:r>
    </w:p>
    <w:p w14:paraId="50BDB05F" w14:textId="77777777" w:rsidR="007C0A0C" w:rsidRDefault="007C0A0C" w:rsidP="007C0A0C">
      <w:pPr>
        <w:pStyle w:val="Heading3"/>
        <w:numPr>
          <w:ilvl w:val="0"/>
          <w:numId w:val="0"/>
        </w:numPr>
        <w:ind w:left="737" w:hanging="737"/>
        <w:rPr>
          <w:lang w:val="en-US"/>
        </w:rPr>
      </w:pPr>
    </w:p>
    <w:p w14:paraId="4B18BCF8" w14:textId="77777777" w:rsidR="00C83DCD" w:rsidRDefault="00C83DCD" w:rsidP="00C83DCD">
      <w:pPr>
        <w:pStyle w:val="Heading3"/>
        <w:numPr>
          <w:ilvl w:val="2"/>
          <w:numId w:val="1"/>
        </w:numPr>
        <w:rPr>
          <w:lang w:val="en-US"/>
        </w:rPr>
      </w:pPr>
      <w:r>
        <w:rPr>
          <w:lang w:val="en-US"/>
        </w:rPr>
        <w:t>Delete agency</w:t>
      </w:r>
      <w:bookmarkEnd w:id="89"/>
    </w:p>
    <w:p w14:paraId="0F164632" w14:textId="77777777" w:rsidR="00C83DCD" w:rsidRPr="002F3D10" w:rsidRDefault="00C83DCD" w:rsidP="004855D9">
      <w:pPr>
        <w:rPr>
          <w:lang w:val="en-US" w:eastAsia="x-none"/>
        </w:rPr>
      </w:pPr>
      <w:r>
        <w:rPr>
          <w:lang w:val="en-US" w:eastAsia="x-none"/>
        </w:rPr>
        <w:t>It</w:t>
      </w:r>
      <w:r w:rsidRPr="002F3D10">
        <w:rPr>
          <w:lang w:val="en-US" w:eastAsia="x-none"/>
        </w:rPr>
        <w:t xml:space="preserve"> deletes </w:t>
      </w:r>
      <w:r>
        <w:rPr>
          <w:lang w:val="en-US" w:eastAsia="x-none"/>
        </w:rPr>
        <w:t>agency</w:t>
      </w:r>
      <w:r w:rsidRPr="002F3D10">
        <w:rPr>
          <w:lang w:val="en-US" w:eastAsia="x-none"/>
        </w:rPr>
        <w:t xml:space="preserve"> with given id. </w:t>
      </w:r>
    </w:p>
    <w:p w14:paraId="648FA64E" w14:textId="77777777" w:rsidR="00C83DCD" w:rsidRPr="002F3D10" w:rsidRDefault="00C83DCD" w:rsidP="004855D9">
      <w:pPr>
        <w:rPr>
          <w:lang w:val="en-US" w:eastAsia="x-none"/>
        </w:rPr>
      </w:pPr>
    </w:p>
    <w:p w14:paraId="75EBFCBD" w14:textId="77777777" w:rsidR="00C83DCD" w:rsidRPr="002F3D10" w:rsidRDefault="00C83DCD" w:rsidP="004855D9">
      <w:pPr>
        <w:rPr>
          <w:b/>
          <w:lang w:val="en-US" w:eastAsia="x-none"/>
        </w:rPr>
      </w:pPr>
      <w:r w:rsidRPr="002F3D10">
        <w:rPr>
          <w:b/>
          <w:lang w:val="en-US" w:eastAsia="x-none"/>
        </w:rPr>
        <w:t>Request</w:t>
      </w:r>
    </w:p>
    <w:p w14:paraId="794BC8E8" w14:textId="77777777" w:rsidR="00C83DCD" w:rsidRPr="002F3D10" w:rsidRDefault="00C83DCD" w:rsidP="004855D9">
      <w:pPr>
        <w:rPr>
          <w:lang w:val="en-US" w:eastAsia="x-none"/>
        </w:rPr>
      </w:pPr>
    </w:p>
    <w:p w14:paraId="6B675BFF" w14:textId="77777777" w:rsidR="00C83DCD" w:rsidRPr="002F3D10" w:rsidRDefault="00C83DCD" w:rsidP="004855D9">
      <w:pPr>
        <w:rPr>
          <w:lang w:val="en-US"/>
        </w:rPr>
      </w:pPr>
      <w:r w:rsidRPr="002F3D10">
        <w:rPr>
          <w:lang w:val="en-US"/>
        </w:rPr>
        <w:t xml:space="preserve">Resource </w:t>
      </w:r>
      <w:r>
        <w:rPr>
          <w:lang w:val="en-US"/>
        </w:rPr>
        <w:t>URI</w:t>
      </w:r>
      <w:r w:rsidRPr="002F3D10">
        <w:rPr>
          <w:lang w:val="en-US"/>
        </w:rPr>
        <w:t>:</w:t>
      </w:r>
    </w:p>
    <w:p w14:paraId="77413F3E" w14:textId="77777777" w:rsidR="00C83DCD" w:rsidRPr="002F3D10" w:rsidRDefault="00C83DCD" w:rsidP="004855D9">
      <w:pPr>
        <w:rPr>
          <w:lang w:val="en-US" w:eastAsia="x-none"/>
        </w:rPr>
      </w:pPr>
    </w:p>
    <w:p w14:paraId="1D24263C" w14:textId="2DD84121" w:rsidR="00C83DCD" w:rsidRPr="004855D9" w:rsidRDefault="00C83DCD" w:rsidP="004855D9">
      <w:pPr>
        <w:ind w:firstLine="708"/>
        <w:rPr>
          <w:b/>
          <w:color w:val="auto"/>
          <w:lang w:val="en-US" w:eastAsia="x-none"/>
        </w:rPr>
      </w:pPr>
      <w:r w:rsidRPr="004855D9">
        <w:rPr>
          <w:b/>
          <w:color w:val="auto"/>
          <w:lang w:val="en-US" w:eastAsia="x-none"/>
        </w:rPr>
        <w:t xml:space="preserve">DELETE </w:t>
      </w:r>
      <w:hyperlink w:history="1">
        <w:r w:rsidR="004855D9" w:rsidRPr="004855D9">
          <w:rPr>
            <w:rStyle w:val="Hyperlink"/>
            <w:b/>
            <w:color w:val="auto"/>
            <w:lang w:val="en-US" w:eastAsia="x-none"/>
          </w:rPr>
          <w:t>http://&lt;hostname&gt;/sa/rest/v1/prov/agencies/&lt;id</w:t>
        </w:r>
      </w:hyperlink>
      <w:r w:rsidRPr="004855D9">
        <w:rPr>
          <w:b/>
          <w:color w:val="auto"/>
          <w:lang w:val="en-US" w:eastAsia="x-none"/>
        </w:rPr>
        <w:t>&gt;</w:t>
      </w:r>
    </w:p>
    <w:p w14:paraId="40529A50" w14:textId="77777777" w:rsidR="004855D9" w:rsidRPr="002F3D10" w:rsidRDefault="004855D9" w:rsidP="004855D9">
      <w:pPr>
        <w:ind w:firstLine="708"/>
        <w:rPr>
          <w:b/>
          <w:lang w:val="en-US" w:eastAsia="x-none"/>
        </w:rPr>
      </w:pPr>
    </w:p>
    <w:p w14:paraId="47696800" w14:textId="77777777" w:rsidR="004855D9" w:rsidRPr="002F3D10" w:rsidRDefault="004855D9" w:rsidP="004855D9">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155C87" w:rsidRPr="002F3D10" w14:paraId="2C6F5B37" w14:textId="77777777" w:rsidTr="00155C87">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31C7AD14" w14:textId="77777777" w:rsidR="00155C87" w:rsidRPr="002F3D10" w:rsidRDefault="00155C87" w:rsidP="007003EC">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17AB197C" w14:textId="2CFB20F5" w:rsidR="00155C87" w:rsidRPr="002F3D10" w:rsidRDefault="00155C87" w:rsidP="007003EC">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447B361" w14:textId="10974E7F" w:rsidR="00155C87" w:rsidRPr="002F3D10" w:rsidRDefault="00155C87" w:rsidP="007003EC">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B96548" w14:textId="77777777" w:rsidR="00155C87" w:rsidRPr="002F3D10" w:rsidRDefault="00155C87" w:rsidP="007003EC">
            <w:pPr>
              <w:keepNext/>
              <w:rPr>
                <w:rFonts w:cs="Arial"/>
                <w:b/>
                <w:bCs/>
                <w:i/>
                <w:iCs/>
                <w:lang w:val="en-US"/>
              </w:rPr>
            </w:pPr>
            <w:r w:rsidRPr="002F3D10">
              <w:rPr>
                <w:b/>
                <w:bCs/>
                <w:i/>
                <w:iCs/>
                <w:lang w:val="en-US"/>
              </w:rPr>
              <w:t>Explanation</w:t>
            </w:r>
          </w:p>
        </w:tc>
      </w:tr>
      <w:tr w:rsidR="00155C87" w:rsidRPr="002F3D10" w14:paraId="5FF11F82" w14:textId="77777777" w:rsidTr="00155C87">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470B2193" w14:textId="77777777" w:rsidR="00155C87" w:rsidRPr="002F3D10" w:rsidRDefault="00155C87" w:rsidP="007003EC">
            <w:pPr>
              <w:keepNext/>
              <w:rPr>
                <w:rFonts w:ascii="Courier New"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272AB8AA" w14:textId="392C309E" w:rsidR="00155C87" w:rsidRDefault="00155C87" w:rsidP="007003EC">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1113E104" w14:textId="19FD5821" w:rsidR="00155C87" w:rsidRPr="002F3D10" w:rsidRDefault="00155C87" w:rsidP="007003EC">
            <w:pPr>
              <w:keepNext/>
              <w:rPr>
                <w:rFonts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AC1D69" w14:textId="77777777" w:rsidR="00155C87" w:rsidRPr="002F3D10" w:rsidRDefault="00155C87" w:rsidP="007003EC">
            <w:pPr>
              <w:keepNext/>
              <w:rPr>
                <w:rFonts w:cs="Arial"/>
                <w:i/>
                <w:iCs/>
                <w:color w:val="auto"/>
                <w:sz w:val="22"/>
                <w:szCs w:val="22"/>
                <w:lang w:val="en-US"/>
              </w:rPr>
            </w:pPr>
            <w:r>
              <w:rPr>
                <w:color w:val="auto"/>
                <w:lang w:val="en-US"/>
              </w:rPr>
              <w:t>ID of an agency</w:t>
            </w:r>
          </w:p>
        </w:tc>
      </w:tr>
    </w:tbl>
    <w:p w14:paraId="0EDB9741" w14:textId="77777777" w:rsidR="00C83DCD" w:rsidRPr="002F3D10" w:rsidRDefault="00C83DCD" w:rsidP="004855D9">
      <w:pPr>
        <w:rPr>
          <w:lang w:val="en-US" w:eastAsia="x-none"/>
        </w:rPr>
      </w:pPr>
    </w:p>
    <w:p w14:paraId="194648B8" w14:textId="77777777" w:rsidR="00C83DCD" w:rsidRPr="002F3D10" w:rsidRDefault="00C83DCD" w:rsidP="004855D9">
      <w:pPr>
        <w:rPr>
          <w:lang w:val="en-US" w:eastAsia="x-none"/>
        </w:rPr>
      </w:pPr>
    </w:p>
    <w:p w14:paraId="386085D9" w14:textId="77777777" w:rsidR="00C83DCD" w:rsidRPr="002F3D10" w:rsidRDefault="00C83DCD" w:rsidP="004855D9">
      <w:pPr>
        <w:rPr>
          <w:lang w:val="en-US" w:eastAsia="x-none"/>
        </w:rPr>
      </w:pPr>
      <w:r w:rsidRPr="002F3D10">
        <w:rPr>
          <w:lang w:val="en-US" w:eastAsia="x-none"/>
        </w:rPr>
        <w:t>Request Example</w:t>
      </w:r>
    </w:p>
    <w:p w14:paraId="69FBA8DA" w14:textId="77777777" w:rsidR="00C83DCD" w:rsidRPr="002F3D10" w:rsidRDefault="00C83DCD" w:rsidP="004855D9">
      <w:pPr>
        <w:rPr>
          <w:lang w:val="en-US" w:eastAsia="x-none"/>
        </w:rPr>
      </w:pPr>
    </w:p>
    <w:p w14:paraId="768996EC" w14:textId="63AEAFDD" w:rsidR="00C83DCD" w:rsidRPr="002F3D10" w:rsidRDefault="00C83DCD" w:rsidP="004855D9">
      <w:pPr>
        <w:ind w:firstLine="708"/>
        <w:rPr>
          <w:lang w:val="en-US" w:eastAsia="x-none"/>
        </w:rPr>
      </w:pPr>
      <w:r w:rsidRPr="002F3D10">
        <w:rPr>
          <w:lang w:val="en-US" w:eastAsia="x-none"/>
        </w:rPr>
        <w:t>DELETE http://</w:t>
      </w:r>
      <w:r w:rsidR="0030233D">
        <w:rPr>
          <w:lang w:val="en-US" w:eastAsia="x-none"/>
        </w:rPr>
        <w:t>prov.server.net/</w:t>
      </w:r>
      <w:r w:rsidRPr="002F3D10">
        <w:rPr>
          <w:lang w:val="en-US" w:eastAsia="x-none"/>
        </w:rPr>
        <w:t>sa/rest/v1/prov/</w:t>
      </w:r>
      <w:r>
        <w:rPr>
          <w:lang w:val="en-US" w:eastAsia="x-none"/>
        </w:rPr>
        <w:t>agencies</w:t>
      </w:r>
      <w:r w:rsidRPr="002F3D10">
        <w:rPr>
          <w:lang w:val="en-US" w:eastAsia="x-none"/>
        </w:rPr>
        <w:t>/12</w:t>
      </w:r>
    </w:p>
    <w:p w14:paraId="176FD2E0" w14:textId="77777777" w:rsidR="00C83DCD" w:rsidRPr="002F3D10" w:rsidRDefault="00C83DCD" w:rsidP="004855D9">
      <w:pPr>
        <w:rPr>
          <w:lang w:val="en-US" w:eastAsia="x-none"/>
        </w:rPr>
      </w:pPr>
    </w:p>
    <w:p w14:paraId="37F987A9" w14:textId="77777777" w:rsidR="00C83DCD" w:rsidRPr="002F3D10" w:rsidRDefault="00C83DCD" w:rsidP="004855D9">
      <w:pPr>
        <w:rPr>
          <w:lang w:val="en-US" w:eastAsia="x-none"/>
        </w:rPr>
      </w:pPr>
    </w:p>
    <w:p w14:paraId="7AD61F47" w14:textId="77777777" w:rsidR="00C83DCD" w:rsidRPr="002F3D10" w:rsidRDefault="00C83DCD" w:rsidP="004855D9">
      <w:pPr>
        <w:rPr>
          <w:b/>
          <w:lang w:val="en-US" w:eastAsia="x-none"/>
        </w:rPr>
      </w:pPr>
      <w:r w:rsidRPr="002F3D10">
        <w:rPr>
          <w:b/>
          <w:lang w:val="en-US" w:eastAsia="x-none"/>
        </w:rPr>
        <w:t>Response</w:t>
      </w:r>
    </w:p>
    <w:p w14:paraId="037AF28A" w14:textId="77777777" w:rsidR="00C83DCD" w:rsidRPr="002F3D10" w:rsidRDefault="00C83DCD" w:rsidP="004855D9">
      <w:pPr>
        <w:rPr>
          <w:lang w:val="en-US" w:eastAsia="x-none"/>
        </w:rPr>
      </w:pPr>
    </w:p>
    <w:p w14:paraId="1EB74278" w14:textId="77777777" w:rsidR="00C83DCD" w:rsidRDefault="00C83DCD" w:rsidP="004855D9">
      <w:pPr>
        <w:rPr>
          <w:lang w:val="en-US" w:eastAsia="x-none"/>
        </w:rPr>
      </w:pPr>
      <w:r w:rsidRPr="002F3D10">
        <w:rPr>
          <w:lang w:val="en-US" w:eastAsia="x-none"/>
        </w:rPr>
        <w:t>In case of successful delete of a</w:t>
      </w:r>
      <w:r>
        <w:rPr>
          <w:lang w:val="en-US" w:eastAsia="x-none"/>
        </w:rPr>
        <w:t>n agency</w:t>
      </w:r>
      <w:r w:rsidRPr="002F3D10">
        <w:rPr>
          <w:lang w:val="en-US" w:eastAsia="x-none"/>
        </w:rPr>
        <w:t xml:space="preserve"> 200 OK is returned.</w:t>
      </w:r>
    </w:p>
    <w:p w14:paraId="34202D5C" w14:textId="5178F358" w:rsidR="004855D9" w:rsidRDefault="004855D9" w:rsidP="004855D9">
      <w:pPr>
        <w:rPr>
          <w:lang w:val="en-US" w:eastAsia="x-none"/>
        </w:rPr>
      </w:pPr>
      <w:r>
        <w:rPr>
          <w:lang w:val="en-US" w:eastAsia="x-none"/>
        </w:rPr>
        <w:t>Response example:</w:t>
      </w:r>
    </w:p>
    <w:p w14:paraId="060F8979" w14:textId="77777777" w:rsidR="004855D9" w:rsidRPr="002F3D10" w:rsidRDefault="004855D9" w:rsidP="004855D9">
      <w:pPr>
        <w:rPr>
          <w:lang w:val="en-US" w:eastAsia="x-none"/>
        </w:rPr>
      </w:pPr>
    </w:p>
    <w:p w14:paraId="43A402E3" w14:textId="77777777" w:rsidR="004855D9" w:rsidRDefault="004855D9" w:rsidP="004855D9">
      <w:pPr>
        <w:ind w:left="708"/>
        <w:rPr>
          <w:lang w:val="en-US"/>
        </w:rPr>
      </w:pPr>
      <w:r>
        <w:rPr>
          <w:lang w:val="en-US"/>
        </w:rPr>
        <w:t>HTTP</w:t>
      </w:r>
      <w:r w:rsidRPr="002F3D10">
        <w:rPr>
          <w:lang w:val="en-US"/>
        </w:rPr>
        <w:t xml:space="preserve"> body</w:t>
      </w:r>
    </w:p>
    <w:p w14:paraId="2E669FB3" w14:textId="77777777" w:rsidR="00C83DCD" w:rsidRPr="004855D9" w:rsidRDefault="00C83DCD" w:rsidP="004855D9">
      <w:pPr>
        <w:pStyle w:val="Code0"/>
      </w:pPr>
      <w:r w:rsidRPr="004855D9">
        <w:t>{</w:t>
      </w:r>
    </w:p>
    <w:p w14:paraId="32095CFC" w14:textId="77777777" w:rsidR="00C83DCD" w:rsidRPr="004855D9" w:rsidRDefault="00C83DCD" w:rsidP="004855D9">
      <w:pPr>
        <w:pStyle w:val="Code0"/>
        <w:ind w:left="1416"/>
      </w:pPr>
      <w:r w:rsidRPr="004855D9">
        <w:t>"code": 200,</w:t>
      </w:r>
    </w:p>
    <w:p w14:paraId="2C4109E9" w14:textId="77777777" w:rsidR="00C83DCD" w:rsidRPr="004855D9" w:rsidRDefault="00C83DCD" w:rsidP="004855D9">
      <w:pPr>
        <w:pStyle w:val="Code0"/>
        <w:ind w:left="1416"/>
      </w:pPr>
      <w:r w:rsidRPr="004855D9">
        <w:t>"msg": "Agency with id '19' successfully deleted!"</w:t>
      </w:r>
    </w:p>
    <w:p w14:paraId="56260BBB" w14:textId="77777777" w:rsidR="00C83DCD" w:rsidRPr="004855D9" w:rsidRDefault="00C83DCD" w:rsidP="004855D9">
      <w:pPr>
        <w:pStyle w:val="Code0"/>
      </w:pPr>
      <w:r w:rsidRPr="004855D9">
        <w:t>}</w:t>
      </w:r>
    </w:p>
    <w:p w14:paraId="0C9CE7D8" w14:textId="77777777" w:rsidR="00C83DCD" w:rsidRDefault="00C83DCD" w:rsidP="00C83DCD">
      <w:pPr>
        <w:pStyle w:val="Heading3"/>
        <w:numPr>
          <w:ilvl w:val="2"/>
          <w:numId w:val="1"/>
        </w:numPr>
        <w:rPr>
          <w:lang w:val="en-US"/>
        </w:rPr>
      </w:pPr>
      <w:bookmarkStart w:id="90" w:name="_Toc473185631"/>
      <w:r>
        <w:rPr>
          <w:lang w:val="en-US"/>
        </w:rPr>
        <w:t>Get agency</w:t>
      </w:r>
      <w:bookmarkEnd w:id="90"/>
    </w:p>
    <w:p w14:paraId="7A76F3F3" w14:textId="77777777" w:rsidR="00C83DCD" w:rsidRPr="002F3D10" w:rsidRDefault="00C83DCD" w:rsidP="004855D9">
      <w:pPr>
        <w:rPr>
          <w:lang w:val="en-US" w:eastAsia="x-none"/>
        </w:rPr>
      </w:pPr>
      <w:r>
        <w:rPr>
          <w:lang w:val="en-US" w:eastAsia="x-none"/>
        </w:rPr>
        <w:t xml:space="preserve">Agencies id </w:t>
      </w:r>
      <w:r w:rsidRPr="002F3D10">
        <w:rPr>
          <w:lang w:val="en-US" w:eastAsia="x-none"/>
        </w:rPr>
        <w:t xml:space="preserve">must be provided in </w:t>
      </w:r>
      <w:r>
        <w:rPr>
          <w:lang w:val="en-US" w:eastAsia="x-none"/>
        </w:rPr>
        <w:t>URI</w:t>
      </w:r>
      <w:r w:rsidRPr="002F3D10">
        <w:rPr>
          <w:lang w:val="en-US" w:eastAsia="x-none"/>
        </w:rPr>
        <w:t xml:space="preserve">. Operation returns parameters for provided id. </w:t>
      </w:r>
    </w:p>
    <w:p w14:paraId="4079B11B" w14:textId="77777777" w:rsidR="00C83DCD" w:rsidRPr="002F3D10" w:rsidRDefault="00C83DCD" w:rsidP="004855D9">
      <w:pPr>
        <w:rPr>
          <w:lang w:val="en-US" w:eastAsia="x-none"/>
        </w:rPr>
      </w:pPr>
    </w:p>
    <w:p w14:paraId="178C2E28" w14:textId="77777777" w:rsidR="00C83DCD" w:rsidRPr="002F3D10" w:rsidRDefault="00C83DCD" w:rsidP="004855D9">
      <w:pPr>
        <w:rPr>
          <w:b/>
          <w:lang w:val="en-US" w:eastAsia="x-none"/>
        </w:rPr>
      </w:pPr>
      <w:r w:rsidRPr="002F3D10">
        <w:rPr>
          <w:b/>
          <w:lang w:val="en-US" w:eastAsia="x-none"/>
        </w:rPr>
        <w:t>Request</w:t>
      </w:r>
    </w:p>
    <w:p w14:paraId="77D363BC" w14:textId="77777777" w:rsidR="00C83DCD" w:rsidRPr="002F3D10" w:rsidRDefault="00C83DCD" w:rsidP="004855D9">
      <w:pPr>
        <w:rPr>
          <w:lang w:val="en-US" w:eastAsia="x-none"/>
        </w:rPr>
      </w:pPr>
    </w:p>
    <w:p w14:paraId="03A60DC6" w14:textId="77777777" w:rsidR="00C83DCD" w:rsidRPr="002F3D10" w:rsidRDefault="00C83DCD" w:rsidP="004855D9">
      <w:pPr>
        <w:rPr>
          <w:lang w:val="en-US"/>
        </w:rPr>
      </w:pPr>
      <w:r w:rsidRPr="002F3D10">
        <w:rPr>
          <w:lang w:val="en-US"/>
        </w:rPr>
        <w:t xml:space="preserve">Resource </w:t>
      </w:r>
      <w:r>
        <w:rPr>
          <w:lang w:val="en-US"/>
        </w:rPr>
        <w:t>URI</w:t>
      </w:r>
      <w:r w:rsidRPr="002F3D10">
        <w:rPr>
          <w:lang w:val="en-US"/>
        </w:rPr>
        <w:t>:</w:t>
      </w:r>
    </w:p>
    <w:p w14:paraId="146B1CC1" w14:textId="77777777" w:rsidR="00C83DCD" w:rsidRPr="002F3D10" w:rsidRDefault="00C83DCD" w:rsidP="004855D9">
      <w:pPr>
        <w:rPr>
          <w:lang w:val="en-US" w:eastAsia="x-none"/>
        </w:rPr>
      </w:pPr>
    </w:p>
    <w:p w14:paraId="6C3AD7F3" w14:textId="2A6819B0" w:rsidR="00C83DCD" w:rsidRPr="002F3D10" w:rsidRDefault="00C83DCD" w:rsidP="004855D9">
      <w:pPr>
        <w:ind w:firstLine="708"/>
        <w:rPr>
          <w:b/>
          <w:lang w:val="en-US" w:eastAsia="x-none"/>
        </w:rPr>
      </w:pPr>
      <w:r w:rsidRPr="002F3D10">
        <w:rPr>
          <w:b/>
          <w:lang w:val="en-US" w:eastAsia="x-none"/>
        </w:rPr>
        <w:t>GET http://</w:t>
      </w:r>
      <w:r>
        <w:rPr>
          <w:b/>
          <w:lang w:val="en-US" w:eastAsia="x-none"/>
        </w:rPr>
        <w:t>&lt;hostname&gt;</w:t>
      </w:r>
      <w:r w:rsidRPr="002F3D10">
        <w:rPr>
          <w:b/>
          <w:lang w:val="en-US" w:eastAsia="x-none"/>
        </w:rPr>
        <w:t>/sa/rest/v1/prov/</w:t>
      </w:r>
      <w:r w:rsidR="00351365">
        <w:rPr>
          <w:b/>
          <w:lang w:val="en-US" w:eastAsia="x-none"/>
        </w:rPr>
        <w:t>agencies</w:t>
      </w:r>
      <w:r>
        <w:rPr>
          <w:b/>
          <w:lang w:val="en-US" w:eastAsia="x-none"/>
        </w:rPr>
        <w:t>/&lt;</w:t>
      </w:r>
      <w:r w:rsidRPr="002F3D10">
        <w:rPr>
          <w:b/>
          <w:lang w:val="en-US" w:eastAsia="x-none"/>
        </w:rPr>
        <w:t>id&gt;</w:t>
      </w:r>
    </w:p>
    <w:p w14:paraId="287B7C31" w14:textId="77777777" w:rsidR="00C83DCD" w:rsidRPr="002F3D10" w:rsidRDefault="00C83DCD" w:rsidP="004855D9">
      <w:pPr>
        <w:rPr>
          <w:lang w:val="en-US" w:eastAsia="x-none"/>
        </w:rPr>
      </w:pPr>
    </w:p>
    <w:p w14:paraId="24582178" w14:textId="4DE3E940" w:rsidR="00C83DCD" w:rsidRPr="002F3D10" w:rsidRDefault="00C83DCD" w:rsidP="004855D9">
      <w:pPr>
        <w:rPr>
          <w:lang w:val="en-US" w:eastAsia="x-none"/>
        </w:rPr>
      </w:pPr>
      <w:r w:rsidRPr="002F3D10">
        <w:rPr>
          <w:lang w:val="en-US" w:eastAsia="x-none"/>
        </w:rPr>
        <w:t xml:space="preserve">For description of id refer to description of parameters in request </w:t>
      </w:r>
      <w:r>
        <w:rPr>
          <w:lang w:val="en-US" w:eastAsia="x-none"/>
        </w:rPr>
        <w:t>URI</w:t>
      </w:r>
      <w:r w:rsidRPr="002F3D10">
        <w:rPr>
          <w:lang w:val="en-US" w:eastAsia="x-none"/>
        </w:rPr>
        <w:t xml:space="preserve"> in chapter </w:t>
      </w:r>
      <w:r w:rsidR="004855D9">
        <w:rPr>
          <w:lang w:val="en-US" w:eastAsia="x-none"/>
        </w:rPr>
        <w:fldChar w:fldCharType="begin"/>
      </w:r>
      <w:r w:rsidR="004855D9">
        <w:rPr>
          <w:lang w:val="en-US" w:eastAsia="x-none"/>
        </w:rPr>
        <w:instrText xml:space="preserve"> REF _Ref473014814 \r \h </w:instrText>
      </w:r>
      <w:r w:rsidR="004855D9">
        <w:rPr>
          <w:lang w:val="en-US" w:eastAsia="x-none"/>
        </w:rPr>
      </w:r>
      <w:r w:rsidR="004855D9">
        <w:rPr>
          <w:lang w:val="en-US" w:eastAsia="x-none"/>
        </w:rPr>
        <w:fldChar w:fldCharType="separate"/>
      </w:r>
      <w:r w:rsidR="004855D9">
        <w:rPr>
          <w:lang w:val="en-US" w:eastAsia="x-none"/>
        </w:rPr>
        <w:t>5.1.2</w:t>
      </w:r>
      <w:r w:rsidR="004855D9">
        <w:rPr>
          <w:lang w:val="en-US" w:eastAsia="x-none"/>
        </w:rPr>
        <w:fldChar w:fldCharType="end"/>
      </w:r>
    </w:p>
    <w:p w14:paraId="6408BEE0" w14:textId="77777777" w:rsidR="00C83DCD" w:rsidRPr="002F3D10" w:rsidRDefault="00C83DCD" w:rsidP="004855D9">
      <w:pPr>
        <w:rPr>
          <w:lang w:val="en-US" w:eastAsia="x-none"/>
        </w:rPr>
      </w:pPr>
    </w:p>
    <w:p w14:paraId="3E8F7FC0" w14:textId="77777777" w:rsidR="00C83DCD" w:rsidRPr="002F3D10" w:rsidRDefault="00C83DCD" w:rsidP="004855D9">
      <w:pPr>
        <w:rPr>
          <w:lang w:val="en-US" w:eastAsia="x-none"/>
        </w:rPr>
      </w:pPr>
      <w:r w:rsidRPr="002F3D10">
        <w:rPr>
          <w:lang w:val="en-US" w:eastAsia="x-none"/>
        </w:rPr>
        <w:t>Request Example:</w:t>
      </w:r>
    </w:p>
    <w:p w14:paraId="2224C391" w14:textId="77777777" w:rsidR="00C83DCD" w:rsidRPr="002F3D10" w:rsidRDefault="00C83DCD" w:rsidP="004855D9">
      <w:pPr>
        <w:rPr>
          <w:lang w:val="en-US" w:eastAsia="x-none"/>
        </w:rPr>
      </w:pPr>
    </w:p>
    <w:p w14:paraId="776F4AD8" w14:textId="6CD9B1A2" w:rsidR="00C83DCD" w:rsidRPr="002F3D10" w:rsidRDefault="00C83DCD" w:rsidP="004855D9">
      <w:pPr>
        <w:ind w:firstLine="708"/>
        <w:rPr>
          <w:lang w:val="en-US"/>
        </w:rPr>
      </w:pPr>
      <w:r w:rsidRPr="002F3D10">
        <w:rPr>
          <w:lang w:val="en-US" w:eastAsia="x-none"/>
        </w:rPr>
        <w:t>GET http://</w:t>
      </w:r>
      <w:r w:rsidR="0030233D">
        <w:rPr>
          <w:lang w:val="en-US" w:eastAsia="x-none"/>
        </w:rPr>
        <w:t>prov.server.net/</w:t>
      </w:r>
      <w:r w:rsidRPr="002F3D10">
        <w:rPr>
          <w:lang w:val="en-US" w:eastAsia="x-none"/>
        </w:rPr>
        <w:t>sa/rest/v1/prov/</w:t>
      </w:r>
      <w:r w:rsidR="00351365">
        <w:rPr>
          <w:lang w:val="en-US" w:eastAsia="x-none"/>
        </w:rPr>
        <w:t>agencies</w:t>
      </w:r>
      <w:r w:rsidRPr="002F3D10">
        <w:rPr>
          <w:lang w:val="en-US" w:eastAsia="x-none"/>
        </w:rPr>
        <w:t>/12</w:t>
      </w:r>
    </w:p>
    <w:p w14:paraId="03973104" w14:textId="77777777" w:rsidR="00C83DCD" w:rsidRPr="002F3D10" w:rsidRDefault="00C83DCD" w:rsidP="004855D9">
      <w:pPr>
        <w:rPr>
          <w:b/>
          <w:lang w:val="en-US" w:eastAsia="x-none"/>
        </w:rPr>
      </w:pPr>
    </w:p>
    <w:p w14:paraId="5A401355" w14:textId="77777777" w:rsidR="00C83DCD" w:rsidRPr="002F3D10" w:rsidRDefault="00C83DCD" w:rsidP="004855D9">
      <w:pPr>
        <w:rPr>
          <w:b/>
          <w:lang w:val="en-US" w:eastAsia="x-none"/>
        </w:rPr>
      </w:pPr>
      <w:r w:rsidRPr="002F3D10">
        <w:rPr>
          <w:b/>
          <w:lang w:val="en-US" w:eastAsia="x-none"/>
        </w:rPr>
        <w:t>Response</w:t>
      </w:r>
    </w:p>
    <w:p w14:paraId="67329C83" w14:textId="3AE3D3C9" w:rsidR="00C83DCD" w:rsidRPr="002F3D10" w:rsidRDefault="004855D9" w:rsidP="004855D9">
      <w:pPr>
        <w:rPr>
          <w:lang w:val="en-US" w:eastAsia="x-none"/>
        </w:rPr>
      </w:pPr>
      <w:r w:rsidRPr="002F3D10">
        <w:rPr>
          <w:lang w:val="en-US" w:eastAsia="x-none"/>
        </w:rPr>
        <w:t>In case of success 200 OK is returned</w:t>
      </w:r>
      <w:r w:rsidR="00E639A5">
        <w:rPr>
          <w:lang w:val="en-US" w:eastAsia="x-none"/>
        </w:rPr>
        <w:t>.</w:t>
      </w:r>
    </w:p>
    <w:p w14:paraId="1BAB385D" w14:textId="77777777" w:rsidR="00C83DCD" w:rsidRPr="002F3D10" w:rsidRDefault="00C83DCD" w:rsidP="004855D9">
      <w:pPr>
        <w:rPr>
          <w:lang w:val="en-US" w:eastAsia="x-none"/>
        </w:rPr>
      </w:pPr>
    </w:p>
    <w:p w14:paraId="129E1B69" w14:textId="77777777" w:rsidR="00C83DCD" w:rsidRPr="002F3D10" w:rsidRDefault="00C83DCD" w:rsidP="004855D9">
      <w:pPr>
        <w:rPr>
          <w:lang w:val="en-US" w:eastAsia="x-none"/>
        </w:rPr>
      </w:pPr>
      <w:r w:rsidRPr="002F3D10">
        <w:rPr>
          <w:lang w:val="en-US" w:eastAsia="x-none"/>
        </w:rPr>
        <w:t>Response example:</w:t>
      </w:r>
    </w:p>
    <w:p w14:paraId="62AAE2E5" w14:textId="77777777" w:rsidR="00C83DCD" w:rsidRPr="002F3D10" w:rsidRDefault="00C83DCD" w:rsidP="004855D9">
      <w:pPr>
        <w:ind w:left="708"/>
        <w:rPr>
          <w:lang w:val="en-US" w:eastAsia="x-none"/>
        </w:rPr>
      </w:pPr>
    </w:p>
    <w:p w14:paraId="50CF4EB2" w14:textId="7940D1C3" w:rsidR="00C83DCD" w:rsidRPr="002F3D10" w:rsidRDefault="004855D9" w:rsidP="004855D9">
      <w:pPr>
        <w:ind w:left="708"/>
        <w:rPr>
          <w:lang w:val="en-US" w:eastAsia="x-none"/>
        </w:rPr>
      </w:pPr>
      <w:r>
        <w:rPr>
          <w:lang w:val="en-US" w:eastAsia="x-none"/>
        </w:rPr>
        <w:t>HTTP b</w:t>
      </w:r>
      <w:r w:rsidR="00C83DCD" w:rsidRPr="002F3D10">
        <w:rPr>
          <w:lang w:val="en-US" w:eastAsia="x-none"/>
        </w:rPr>
        <w:t>ody:</w:t>
      </w:r>
    </w:p>
    <w:p w14:paraId="3C0AE4E5" w14:textId="77777777" w:rsidR="00C83DCD" w:rsidRPr="004855D9" w:rsidRDefault="00C83DCD" w:rsidP="004855D9">
      <w:pPr>
        <w:pStyle w:val="Code0"/>
      </w:pPr>
      <w:r w:rsidRPr="004855D9">
        <w:t>{</w:t>
      </w:r>
    </w:p>
    <w:p w14:paraId="08FC040E" w14:textId="77777777" w:rsidR="00C83DCD" w:rsidRPr="004855D9" w:rsidRDefault="00C83DCD" w:rsidP="004855D9">
      <w:pPr>
        <w:pStyle w:val="Code0"/>
        <w:ind w:left="1416"/>
      </w:pPr>
      <w:r w:rsidRPr="004855D9">
        <w:t>"id": 65,</w:t>
      </w:r>
    </w:p>
    <w:p w14:paraId="47343EEA" w14:textId="77777777" w:rsidR="00C83DCD" w:rsidRPr="004855D9" w:rsidRDefault="00C83DCD" w:rsidP="004855D9">
      <w:pPr>
        <w:pStyle w:val="Code0"/>
        <w:ind w:left="1416"/>
      </w:pPr>
      <w:r w:rsidRPr="004855D9">
        <w:t>"name": "test5",</w:t>
      </w:r>
    </w:p>
    <w:p w14:paraId="3A5E68D5" w14:textId="77777777" w:rsidR="00C83DCD" w:rsidRPr="004855D9" w:rsidRDefault="00C83DCD" w:rsidP="004855D9">
      <w:pPr>
        <w:pStyle w:val="Code0"/>
        <w:ind w:left="1416"/>
      </w:pPr>
      <w:r w:rsidRPr="004855D9">
        <w:t>"description": "someDescription",</w:t>
      </w:r>
    </w:p>
    <w:p w14:paraId="52E87457" w14:textId="77777777" w:rsidR="00C83DCD" w:rsidRPr="004855D9" w:rsidRDefault="00C83DCD" w:rsidP="004855D9">
      <w:pPr>
        <w:pStyle w:val="Code0"/>
        <w:ind w:left="1416"/>
      </w:pPr>
      <w:r w:rsidRPr="004855D9">
        <w:t>"url": "someAdrress"</w:t>
      </w:r>
    </w:p>
    <w:p w14:paraId="3AC419F4" w14:textId="77777777" w:rsidR="00C83DCD" w:rsidRPr="004855D9" w:rsidRDefault="00C83DCD" w:rsidP="004855D9">
      <w:pPr>
        <w:pStyle w:val="Code0"/>
      </w:pPr>
      <w:r w:rsidRPr="004855D9">
        <w:lastRenderedPageBreak/>
        <w:t>}</w:t>
      </w:r>
    </w:p>
    <w:p w14:paraId="10247225" w14:textId="77777777" w:rsidR="00C83DCD" w:rsidRDefault="00C83DCD" w:rsidP="00C83DCD">
      <w:pPr>
        <w:pStyle w:val="Heading3"/>
        <w:numPr>
          <w:ilvl w:val="2"/>
          <w:numId w:val="1"/>
        </w:numPr>
        <w:rPr>
          <w:lang w:val="en-US"/>
        </w:rPr>
      </w:pPr>
      <w:bookmarkStart w:id="91" w:name="_Toc473185632"/>
      <w:r>
        <w:rPr>
          <w:lang w:val="en-US"/>
        </w:rPr>
        <w:t>Get all agencies</w:t>
      </w:r>
      <w:bookmarkEnd w:id="91"/>
    </w:p>
    <w:p w14:paraId="613BBA60" w14:textId="77777777" w:rsidR="00C83DCD" w:rsidRDefault="00C83DCD" w:rsidP="00C83DCD">
      <w:pPr>
        <w:rPr>
          <w:lang w:val="en-US" w:eastAsia="x-none"/>
        </w:rPr>
      </w:pPr>
      <w:r>
        <w:rPr>
          <w:lang w:val="en-US" w:eastAsia="x-none"/>
        </w:rPr>
        <w:t xml:space="preserve">Operation returns list of Agencies that already exist in the system. </w:t>
      </w:r>
    </w:p>
    <w:p w14:paraId="4B69D2E9" w14:textId="77777777" w:rsidR="00C83DCD" w:rsidRDefault="00C83DCD" w:rsidP="00C83DCD">
      <w:pPr>
        <w:rPr>
          <w:lang w:val="en-US" w:eastAsia="x-none"/>
        </w:rPr>
      </w:pPr>
    </w:p>
    <w:p w14:paraId="35CD0CE9" w14:textId="77777777" w:rsidR="00C83DCD" w:rsidRDefault="00C83DCD" w:rsidP="00C83DCD">
      <w:pPr>
        <w:rPr>
          <w:b/>
          <w:lang w:val="en-US" w:eastAsia="x-none"/>
        </w:rPr>
      </w:pPr>
      <w:r>
        <w:rPr>
          <w:b/>
          <w:lang w:val="en-US" w:eastAsia="x-none"/>
        </w:rPr>
        <w:t>Request</w:t>
      </w:r>
    </w:p>
    <w:p w14:paraId="16751F70" w14:textId="77777777" w:rsidR="00C83DCD" w:rsidRDefault="00C83DCD" w:rsidP="00C83DCD">
      <w:pPr>
        <w:rPr>
          <w:lang w:val="en-US" w:eastAsia="x-none"/>
        </w:rPr>
      </w:pPr>
    </w:p>
    <w:p w14:paraId="2643C888" w14:textId="77777777" w:rsidR="00C83DCD" w:rsidRDefault="00C83DCD" w:rsidP="00C83DCD">
      <w:pPr>
        <w:rPr>
          <w:lang w:val="en-US"/>
        </w:rPr>
      </w:pPr>
      <w:r>
        <w:rPr>
          <w:lang w:val="en-US"/>
        </w:rPr>
        <w:t>Resource URI:</w:t>
      </w:r>
    </w:p>
    <w:p w14:paraId="1170CFC4" w14:textId="77777777" w:rsidR="00C83DCD" w:rsidRDefault="00C83DCD" w:rsidP="00C83DCD">
      <w:pPr>
        <w:rPr>
          <w:lang w:val="en-US" w:eastAsia="x-none"/>
        </w:rPr>
      </w:pPr>
    </w:p>
    <w:p w14:paraId="2FDF5B2F" w14:textId="77777777" w:rsidR="00C83DCD" w:rsidRDefault="00C83DCD" w:rsidP="00C83DCD">
      <w:pPr>
        <w:ind w:firstLine="708"/>
        <w:rPr>
          <w:b/>
          <w:lang w:val="en-US" w:eastAsia="x-none"/>
        </w:rPr>
      </w:pPr>
      <w:r>
        <w:rPr>
          <w:b/>
          <w:lang w:val="en-US" w:eastAsia="x-none"/>
        </w:rPr>
        <w:t>GET http://&lt;hostname&gt;/sa/rest/v1/prov/agencies</w:t>
      </w:r>
    </w:p>
    <w:p w14:paraId="46566F1C" w14:textId="77777777" w:rsidR="00C83DCD" w:rsidRDefault="00C83DCD" w:rsidP="00C83DCD">
      <w:pPr>
        <w:rPr>
          <w:lang w:val="en-US" w:eastAsia="x-none"/>
        </w:rPr>
      </w:pPr>
    </w:p>
    <w:p w14:paraId="7CF17230" w14:textId="77777777" w:rsidR="00C83DCD" w:rsidRDefault="00C83DCD" w:rsidP="00C83DCD">
      <w:pPr>
        <w:rPr>
          <w:lang w:val="en-US" w:eastAsia="x-none"/>
        </w:rPr>
      </w:pPr>
      <w:r>
        <w:rPr>
          <w:lang w:val="en-US" w:eastAsia="x-none"/>
        </w:rPr>
        <w:t>Request Example:</w:t>
      </w:r>
    </w:p>
    <w:p w14:paraId="55B6A6A7" w14:textId="77777777" w:rsidR="00C83DCD" w:rsidRDefault="00C83DCD" w:rsidP="00C83DCD">
      <w:pPr>
        <w:rPr>
          <w:lang w:val="en-US" w:eastAsia="x-none"/>
        </w:rPr>
      </w:pPr>
    </w:p>
    <w:p w14:paraId="18ED6250" w14:textId="5B6939C4" w:rsidR="00C83DCD" w:rsidRPr="00CB4AAD" w:rsidRDefault="00C83DCD" w:rsidP="004855D9">
      <w:pPr>
        <w:ind w:firstLine="708"/>
        <w:rPr>
          <w:color w:val="auto"/>
          <w:lang w:val="en-US" w:eastAsia="x-none"/>
        </w:rPr>
      </w:pPr>
      <w:r w:rsidRPr="00CB4AAD">
        <w:rPr>
          <w:color w:val="auto"/>
          <w:lang w:val="en-US" w:eastAsia="x-none"/>
        </w:rPr>
        <w:t xml:space="preserve">GET </w:t>
      </w:r>
      <w:hyperlink r:id="rId19" w:history="1">
        <w:r w:rsidR="0030233D" w:rsidRPr="00332CD8">
          <w:rPr>
            <w:rStyle w:val="Hyperlink"/>
            <w:lang w:val="en-US" w:eastAsia="x-none"/>
          </w:rPr>
          <w:t>http://prov.server.net/sa/rest/v1/prov/agencies</w:t>
        </w:r>
      </w:hyperlink>
    </w:p>
    <w:p w14:paraId="7B1B8226" w14:textId="77777777" w:rsidR="00CB4AAD" w:rsidRPr="004855D9" w:rsidRDefault="00CB4AAD" w:rsidP="004855D9">
      <w:pPr>
        <w:ind w:firstLine="708"/>
        <w:rPr>
          <w:lang w:val="en-US"/>
        </w:rPr>
      </w:pPr>
    </w:p>
    <w:p w14:paraId="65E14764" w14:textId="77777777" w:rsidR="00C83DCD" w:rsidRDefault="00C83DCD" w:rsidP="00C83DCD">
      <w:pPr>
        <w:rPr>
          <w:b/>
          <w:lang w:val="en-US" w:eastAsia="x-none"/>
        </w:rPr>
      </w:pPr>
      <w:r>
        <w:rPr>
          <w:b/>
          <w:lang w:val="en-US" w:eastAsia="x-none"/>
        </w:rPr>
        <w:t>Response</w:t>
      </w:r>
    </w:p>
    <w:p w14:paraId="6A4F1F53" w14:textId="7871A56A" w:rsidR="00E639A5" w:rsidRPr="002F3D10" w:rsidRDefault="00E639A5" w:rsidP="00E639A5">
      <w:pPr>
        <w:rPr>
          <w:lang w:val="en-US" w:eastAsia="x-none"/>
        </w:rPr>
      </w:pPr>
      <w:r w:rsidRPr="002F3D10">
        <w:rPr>
          <w:lang w:val="en-US" w:eastAsia="x-none"/>
        </w:rPr>
        <w:t>In case of success 200 OK is returned</w:t>
      </w:r>
      <w:r>
        <w:rPr>
          <w:lang w:val="en-US" w:eastAsia="x-none"/>
        </w:rPr>
        <w:t>.</w:t>
      </w:r>
    </w:p>
    <w:p w14:paraId="5F2895D1" w14:textId="77777777" w:rsidR="00C83DCD" w:rsidRDefault="00C83DCD" w:rsidP="00C83DCD">
      <w:pPr>
        <w:rPr>
          <w:lang w:val="en-US" w:eastAsia="x-none"/>
        </w:rPr>
      </w:pPr>
    </w:p>
    <w:p w14:paraId="330857C8" w14:textId="77777777" w:rsidR="00C83DCD" w:rsidRDefault="00C83DCD" w:rsidP="00C83DCD">
      <w:pPr>
        <w:rPr>
          <w:lang w:val="en-US" w:eastAsia="x-none"/>
        </w:rPr>
      </w:pPr>
      <w:r>
        <w:rPr>
          <w:lang w:val="en-US" w:eastAsia="x-none"/>
        </w:rPr>
        <w:t>Response example:</w:t>
      </w:r>
    </w:p>
    <w:p w14:paraId="621C59DD" w14:textId="77777777" w:rsidR="00C83DCD" w:rsidRDefault="00C83DCD" w:rsidP="00C83DCD">
      <w:pPr>
        <w:rPr>
          <w:lang w:val="en-US" w:eastAsia="x-none"/>
        </w:rPr>
      </w:pPr>
    </w:p>
    <w:p w14:paraId="74B054B0" w14:textId="77777777" w:rsidR="00C83DCD" w:rsidRDefault="00C83DCD" w:rsidP="00C83DCD">
      <w:pPr>
        <w:ind w:left="708"/>
        <w:rPr>
          <w:lang w:val="en-US" w:eastAsia="x-none"/>
        </w:rPr>
      </w:pPr>
      <w:r>
        <w:rPr>
          <w:lang w:val="en-US" w:eastAsia="x-none"/>
        </w:rPr>
        <w:t>200 OK</w:t>
      </w:r>
    </w:p>
    <w:p w14:paraId="2BADE93D" w14:textId="77777777" w:rsidR="00C83DCD" w:rsidRDefault="00C83DCD" w:rsidP="00C83DCD">
      <w:pPr>
        <w:ind w:left="708"/>
        <w:rPr>
          <w:lang w:val="en-US" w:eastAsia="x-none"/>
        </w:rPr>
      </w:pPr>
    </w:p>
    <w:p w14:paraId="49D98208" w14:textId="0454DE5D" w:rsidR="00C83DCD" w:rsidRDefault="00E639A5" w:rsidP="00C83DCD">
      <w:pPr>
        <w:ind w:left="708"/>
        <w:rPr>
          <w:lang w:val="en-US" w:eastAsia="x-none"/>
        </w:rPr>
      </w:pPr>
      <w:r>
        <w:rPr>
          <w:lang w:val="en-US" w:eastAsia="x-none"/>
        </w:rPr>
        <w:t>HTTP b</w:t>
      </w:r>
      <w:r w:rsidR="00C83DCD">
        <w:rPr>
          <w:lang w:val="en-US" w:eastAsia="x-none"/>
        </w:rPr>
        <w:t>ody:</w:t>
      </w:r>
    </w:p>
    <w:p w14:paraId="385E4193" w14:textId="77777777" w:rsidR="00C83DCD" w:rsidRPr="00D90E2F" w:rsidRDefault="00C83DCD" w:rsidP="00D90E2F">
      <w:pPr>
        <w:pStyle w:val="Code0"/>
      </w:pPr>
      <w:r w:rsidRPr="00D90E2F">
        <w:t>[</w:t>
      </w:r>
    </w:p>
    <w:p w14:paraId="130687FC" w14:textId="77777777" w:rsidR="00C83DCD" w:rsidRPr="00D90E2F" w:rsidRDefault="00C83DCD" w:rsidP="00D90E2F">
      <w:pPr>
        <w:pStyle w:val="Code0"/>
      </w:pPr>
      <w:r w:rsidRPr="00D90E2F">
        <w:t xml:space="preserve">  {</w:t>
      </w:r>
    </w:p>
    <w:p w14:paraId="7C9B9161" w14:textId="77777777" w:rsidR="00C83DCD" w:rsidRPr="00D90E2F" w:rsidRDefault="00C83DCD" w:rsidP="00D90E2F">
      <w:pPr>
        <w:pStyle w:val="Code0"/>
        <w:ind w:left="1416"/>
      </w:pPr>
      <w:r w:rsidRPr="00D90E2F">
        <w:t>"id": 1,</w:t>
      </w:r>
    </w:p>
    <w:p w14:paraId="77253756" w14:textId="77777777" w:rsidR="00C83DCD" w:rsidRPr="00D90E2F" w:rsidRDefault="00C83DCD" w:rsidP="00D90E2F">
      <w:pPr>
        <w:pStyle w:val="Code0"/>
        <w:ind w:left="1416"/>
      </w:pPr>
      <w:r w:rsidRPr="00D90E2F">
        <w:t>"name": "First",</w:t>
      </w:r>
    </w:p>
    <w:p w14:paraId="69C8DD3E" w14:textId="77777777" w:rsidR="00C83DCD" w:rsidRPr="00D90E2F" w:rsidRDefault="00C83DCD" w:rsidP="00D90E2F">
      <w:pPr>
        <w:pStyle w:val="Code0"/>
        <w:ind w:left="1416"/>
      </w:pPr>
      <w:r w:rsidRPr="00D90E2F">
        <w:t>"description": "First agency",</w:t>
      </w:r>
    </w:p>
    <w:p w14:paraId="59DC8F3B" w14:textId="77777777" w:rsidR="00C83DCD" w:rsidRPr="00D90E2F" w:rsidRDefault="00C83DCD" w:rsidP="00D90E2F">
      <w:pPr>
        <w:pStyle w:val="Code0"/>
        <w:ind w:left="1416"/>
      </w:pPr>
      <w:r w:rsidRPr="00D90E2F">
        <w:t>"url": "https://www.first.com"</w:t>
      </w:r>
    </w:p>
    <w:p w14:paraId="7D6FA000" w14:textId="58B3BE20" w:rsidR="00C83DCD" w:rsidRPr="00D90E2F" w:rsidRDefault="00D90E2F" w:rsidP="00D90E2F">
      <w:pPr>
        <w:pStyle w:val="Code0"/>
      </w:pPr>
      <w:r>
        <w:t xml:space="preserve">  </w:t>
      </w:r>
      <w:r w:rsidR="00C83DCD" w:rsidRPr="00D90E2F">
        <w:t>},</w:t>
      </w:r>
    </w:p>
    <w:p w14:paraId="3E5A0A79" w14:textId="77777777" w:rsidR="00C83DCD" w:rsidRPr="00D90E2F" w:rsidRDefault="00C83DCD" w:rsidP="00D90E2F">
      <w:pPr>
        <w:pStyle w:val="Code0"/>
      </w:pPr>
      <w:r w:rsidRPr="00D90E2F">
        <w:t xml:space="preserve">  {</w:t>
      </w:r>
    </w:p>
    <w:p w14:paraId="1F50A225" w14:textId="77777777" w:rsidR="00C83DCD" w:rsidRPr="00D90E2F" w:rsidRDefault="00C83DCD" w:rsidP="00D90E2F">
      <w:pPr>
        <w:pStyle w:val="Code0"/>
        <w:ind w:left="1416"/>
      </w:pPr>
      <w:r w:rsidRPr="00D90E2F">
        <w:t>"id": 2,</w:t>
      </w:r>
    </w:p>
    <w:p w14:paraId="73692547" w14:textId="77777777" w:rsidR="00C83DCD" w:rsidRPr="00D90E2F" w:rsidRDefault="00C83DCD" w:rsidP="00D90E2F">
      <w:pPr>
        <w:pStyle w:val="Code0"/>
        <w:ind w:left="1416"/>
      </w:pPr>
      <w:r w:rsidRPr="00D90E2F">
        <w:t>"name": "DiRajhspora",</w:t>
      </w:r>
    </w:p>
    <w:p w14:paraId="23C80BB5" w14:textId="77777777" w:rsidR="00C83DCD" w:rsidRPr="00D90E2F" w:rsidRDefault="00C83DCD" w:rsidP="00D90E2F">
      <w:pPr>
        <w:pStyle w:val="Code0"/>
        <w:ind w:left="1416"/>
      </w:pPr>
      <w:r w:rsidRPr="00D90E2F">
        <w:t>"description": "",</w:t>
      </w:r>
    </w:p>
    <w:p w14:paraId="4C75DC6B" w14:textId="49D5DE6A" w:rsidR="00C83DCD" w:rsidRPr="00D90E2F" w:rsidRDefault="00C83DCD" w:rsidP="00123BB2">
      <w:pPr>
        <w:pStyle w:val="Code0"/>
        <w:spacing w:line="480" w:lineRule="auto"/>
        <w:ind w:left="1416"/>
      </w:pPr>
      <w:r w:rsidRPr="00D90E2F">
        <w:t>"url": "https://www.first.com</w:t>
      </w:r>
      <w:r w:rsidR="00123BB2">
        <w:t>"</w:t>
      </w:r>
    </w:p>
    <w:p w14:paraId="6095E184" w14:textId="0291A7F2" w:rsidR="00C83DCD" w:rsidRPr="00D90E2F" w:rsidRDefault="00D90E2F" w:rsidP="00D90E2F">
      <w:pPr>
        <w:pStyle w:val="Code0"/>
      </w:pPr>
      <w:r>
        <w:t xml:space="preserve">  </w:t>
      </w:r>
      <w:r w:rsidR="00C83DCD" w:rsidRPr="00D90E2F">
        <w:t>},</w:t>
      </w:r>
    </w:p>
    <w:p w14:paraId="70F96D53" w14:textId="77777777" w:rsidR="00C83DCD" w:rsidRPr="00D90E2F" w:rsidRDefault="00C83DCD" w:rsidP="00D90E2F">
      <w:pPr>
        <w:pStyle w:val="Code0"/>
      </w:pPr>
      <w:r w:rsidRPr="00D90E2F">
        <w:t>…</w:t>
      </w:r>
    </w:p>
    <w:p w14:paraId="2BE40A55" w14:textId="77777777" w:rsidR="00C83DCD" w:rsidRPr="00D90E2F" w:rsidRDefault="00C83DCD" w:rsidP="00D90E2F">
      <w:pPr>
        <w:pStyle w:val="Code0"/>
      </w:pPr>
      <w:r w:rsidRPr="00D90E2F">
        <w:t>]</w:t>
      </w:r>
    </w:p>
    <w:p w14:paraId="666D180C" w14:textId="77777777" w:rsidR="00C83DCD" w:rsidRDefault="00C83DCD" w:rsidP="00C83DCD">
      <w:pPr>
        <w:pStyle w:val="Heading2"/>
        <w:numPr>
          <w:ilvl w:val="1"/>
          <w:numId w:val="1"/>
        </w:numPr>
        <w:rPr>
          <w:lang w:val="en-US"/>
        </w:rPr>
      </w:pPr>
      <w:bookmarkStart w:id="92" w:name="_Toc473185633"/>
      <w:r>
        <w:rPr>
          <w:lang w:val="en-US"/>
        </w:rPr>
        <w:t>Agency admin management</w:t>
      </w:r>
      <w:bookmarkEnd w:id="92"/>
    </w:p>
    <w:p w14:paraId="08B9552D" w14:textId="54A1371B" w:rsidR="00E639A5" w:rsidRPr="002F3D10" w:rsidRDefault="00E639A5" w:rsidP="00E639A5">
      <w:pPr>
        <w:rPr>
          <w:lang w:val="en-US"/>
        </w:rPr>
      </w:pPr>
      <w:r>
        <w:rPr>
          <w:lang w:val="en-US"/>
        </w:rPr>
        <w:t>Api</w:t>
      </w:r>
      <w:r w:rsidRPr="002F3D10">
        <w:rPr>
          <w:lang w:val="en-US"/>
        </w:rPr>
        <w:t xml:space="preserve"> to manage </w:t>
      </w:r>
      <w:r>
        <w:rPr>
          <w:lang w:val="en-US"/>
        </w:rPr>
        <w:t>agencies administrator</w:t>
      </w:r>
      <w:r w:rsidRPr="002F3D10">
        <w:rPr>
          <w:lang w:val="en-US"/>
        </w:rPr>
        <w:t xml:space="preserve">. Only one admin may exist per </w:t>
      </w:r>
      <w:r>
        <w:rPr>
          <w:lang w:val="en-US"/>
        </w:rPr>
        <w:t>agency</w:t>
      </w:r>
      <w:r w:rsidRPr="002F3D10">
        <w:rPr>
          <w:lang w:val="en-US"/>
        </w:rPr>
        <w:t>.</w:t>
      </w:r>
    </w:p>
    <w:p w14:paraId="024074E8" w14:textId="77777777" w:rsidR="00C83DCD" w:rsidRDefault="00C83DCD" w:rsidP="00C83DCD">
      <w:pPr>
        <w:pStyle w:val="Heading3"/>
        <w:numPr>
          <w:ilvl w:val="2"/>
          <w:numId w:val="1"/>
        </w:numPr>
        <w:rPr>
          <w:lang w:val="en-US"/>
        </w:rPr>
      </w:pPr>
      <w:bookmarkStart w:id="93" w:name="_Ref473025691"/>
      <w:bookmarkStart w:id="94" w:name="_Toc473185634"/>
      <w:r>
        <w:rPr>
          <w:lang w:val="en-US"/>
        </w:rPr>
        <w:t>Create or update agency admin</w:t>
      </w:r>
      <w:bookmarkEnd w:id="93"/>
      <w:bookmarkEnd w:id="94"/>
    </w:p>
    <w:p w14:paraId="7DD19503" w14:textId="0B08041A" w:rsidR="00C83DCD" w:rsidRPr="002F3D10" w:rsidRDefault="00C83DCD" w:rsidP="00C83DCD">
      <w:pPr>
        <w:rPr>
          <w:lang w:val="en-US" w:eastAsia="x-none"/>
        </w:rPr>
      </w:pPr>
      <w:r>
        <w:rPr>
          <w:lang w:val="en-US" w:eastAsia="x-none"/>
        </w:rPr>
        <w:t xml:space="preserve">The </w:t>
      </w:r>
      <w:r w:rsidR="00E639A5">
        <w:rPr>
          <w:lang w:val="en-US" w:eastAsia="x-none"/>
        </w:rPr>
        <w:t xml:space="preserve">HTTP </w:t>
      </w:r>
      <w:r>
        <w:rPr>
          <w:lang w:val="en-US" w:eastAsia="x-none"/>
        </w:rPr>
        <w:t>PUT</w:t>
      </w:r>
      <w:r w:rsidRPr="002F3D10">
        <w:rPr>
          <w:lang w:val="en-US" w:eastAsia="x-none"/>
        </w:rPr>
        <w:t xml:space="preserve"> creates</w:t>
      </w:r>
      <w:r>
        <w:rPr>
          <w:lang w:val="en-US" w:eastAsia="x-none"/>
        </w:rPr>
        <w:t xml:space="preserve"> or updates</w:t>
      </w:r>
      <w:r w:rsidRPr="002F3D10">
        <w:rPr>
          <w:lang w:val="en-US" w:eastAsia="x-none"/>
        </w:rPr>
        <w:t xml:space="preserve"> </w:t>
      </w:r>
      <w:r>
        <w:rPr>
          <w:lang w:val="en-US" w:eastAsia="x-none"/>
        </w:rPr>
        <w:t>admin</w:t>
      </w:r>
      <w:r w:rsidRPr="002F3D10">
        <w:rPr>
          <w:lang w:val="en-US" w:eastAsia="x-none"/>
        </w:rPr>
        <w:t xml:space="preserve"> </w:t>
      </w:r>
      <w:r>
        <w:rPr>
          <w:lang w:val="en-US" w:eastAsia="x-none"/>
        </w:rPr>
        <w:t>for desired Agency</w:t>
      </w:r>
      <w:r w:rsidRPr="002F3D10">
        <w:rPr>
          <w:lang w:val="en-US" w:eastAsia="x-none"/>
        </w:rPr>
        <w:t xml:space="preserve">. If </w:t>
      </w:r>
      <w:r>
        <w:rPr>
          <w:lang w:val="en-US" w:eastAsia="x-none"/>
        </w:rPr>
        <w:t xml:space="preserve">agency id </w:t>
      </w:r>
      <w:r w:rsidRPr="002F3D10">
        <w:rPr>
          <w:lang w:val="en-US" w:eastAsia="x-none"/>
        </w:rPr>
        <w:t>is not specified request is rejected.</w:t>
      </w:r>
      <w:r>
        <w:rPr>
          <w:lang w:val="en-US" w:eastAsia="x-none"/>
        </w:rPr>
        <w:t xml:space="preserve"> If admin is already assigned to agency, update is performed. Creation of admin</w:t>
      </w:r>
      <w:r w:rsidRPr="002F3D10">
        <w:rPr>
          <w:lang w:val="en-US" w:eastAsia="x-none"/>
        </w:rPr>
        <w:t xml:space="preserve"> requires </w:t>
      </w:r>
      <w:r>
        <w:rPr>
          <w:lang w:val="en-US" w:eastAsia="x-none"/>
        </w:rPr>
        <w:t xml:space="preserve">email </w:t>
      </w:r>
      <w:r w:rsidRPr="002F3D10">
        <w:rPr>
          <w:lang w:val="en-US" w:eastAsia="x-none"/>
        </w:rPr>
        <w:t xml:space="preserve">in the body of </w:t>
      </w:r>
      <w:r w:rsidR="00E639A5">
        <w:rPr>
          <w:lang w:val="en-US" w:eastAsia="x-none"/>
        </w:rPr>
        <w:t xml:space="preserve">the </w:t>
      </w:r>
      <w:r w:rsidRPr="002F3D10">
        <w:rPr>
          <w:lang w:val="en-US" w:eastAsia="x-none"/>
        </w:rPr>
        <w:t xml:space="preserve">request. </w:t>
      </w:r>
      <w:r>
        <w:rPr>
          <w:lang w:val="en-US" w:eastAsia="x-none"/>
        </w:rPr>
        <w:t>Email is also used as admins username.</w:t>
      </w:r>
    </w:p>
    <w:p w14:paraId="6C4E7ECA" w14:textId="77777777" w:rsidR="00C83DCD" w:rsidRPr="002F3D10" w:rsidRDefault="00C83DCD" w:rsidP="00C83DCD">
      <w:pPr>
        <w:rPr>
          <w:lang w:val="en-US" w:eastAsia="x-none"/>
        </w:rPr>
      </w:pPr>
    </w:p>
    <w:p w14:paraId="1A62EF1D" w14:textId="77777777" w:rsidR="00C83DCD" w:rsidRPr="002F3D10" w:rsidRDefault="00C83DCD" w:rsidP="00C83DCD">
      <w:pPr>
        <w:rPr>
          <w:b/>
          <w:lang w:val="en-US" w:eastAsia="x-none"/>
        </w:rPr>
      </w:pPr>
      <w:r w:rsidRPr="002F3D10">
        <w:rPr>
          <w:b/>
          <w:lang w:val="en-US" w:eastAsia="x-none"/>
        </w:rPr>
        <w:t>Request</w:t>
      </w:r>
    </w:p>
    <w:p w14:paraId="7928B2D5" w14:textId="56A68759" w:rsidR="00E639A5" w:rsidRPr="002F3D10" w:rsidRDefault="00E639A5" w:rsidP="00E639A5">
      <w:pPr>
        <w:rPr>
          <w:lang w:val="en-US"/>
        </w:rPr>
      </w:pPr>
      <w:r w:rsidRPr="002F3D10">
        <w:rPr>
          <w:lang w:val="en-US"/>
        </w:rPr>
        <w:t xml:space="preserve">Request to create </w:t>
      </w:r>
      <w:r>
        <w:rPr>
          <w:lang w:val="en-US"/>
        </w:rPr>
        <w:t>or update agency admin.</w:t>
      </w:r>
    </w:p>
    <w:p w14:paraId="607BFC62" w14:textId="77777777" w:rsidR="00C83DCD" w:rsidRPr="002F3D10" w:rsidRDefault="00C83DCD" w:rsidP="00C83DCD">
      <w:pPr>
        <w:rPr>
          <w:b/>
          <w:lang w:val="en-US" w:eastAsia="x-none"/>
        </w:rPr>
      </w:pPr>
    </w:p>
    <w:p w14:paraId="0F8E1512" w14:textId="77777777" w:rsidR="00C83DCD" w:rsidRPr="002F3D10" w:rsidRDefault="00C83DCD" w:rsidP="00C83DCD">
      <w:pPr>
        <w:rPr>
          <w:lang w:val="en-US"/>
        </w:rPr>
      </w:pPr>
      <w:r w:rsidRPr="002F3D10">
        <w:rPr>
          <w:lang w:val="en-US"/>
        </w:rPr>
        <w:t xml:space="preserve">Resource </w:t>
      </w:r>
      <w:r>
        <w:rPr>
          <w:lang w:val="en-US"/>
        </w:rPr>
        <w:t>URI</w:t>
      </w:r>
      <w:r w:rsidRPr="002F3D10">
        <w:rPr>
          <w:lang w:val="en-US"/>
        </w:rPr>
        <w:t>:</w:t>
      </w:r>
    </w:p>
    <w:p w14:paraId="58CB025E" w14:textId="77777777" w:rsidR="00C83DCD" w:rsidRPr="002F3D10" w:rsidRDefault="00C83DCD" w:rsidP="00C83DCD">
      <w:pPr>
        <w:rPr>
          <w:lang w:val="en-US"/>
        </w:rPr>
      </w:pPr>
    </w:p>
    <w:p w14:paraId="7F26BE24" w14:textId="41E0C24A" w:rsidR="00C83DCD" w:rsidRPr="002F3D10" w:rsidRDefault="00C83DCD" w:rsidP="00C83DCD">
      <w:pPr>
        <w:ind w:firstLine="708"/>
        <w:rPr>
          <w:b/>
          <w:lang w:val="en-US" w:eastAsia="x-none"/>
        </w:rPr>
      </w:pPr>
      <w:r w:rsidRPr="002F3D10">
        <w:rPr>
          <w:b/>
          <w:lang w:val="en-US" w:eastAsia="x-none"/>
        </w:rPr>
        <w:t>P</w:t>
      </w:r>
      <w:r>
        <w:rPr>
          <w:b/>
          <w:lang w:val="en-US" w:eastAsia="x-none"/>
        </w:rPr>
        <w:t>U</w:t>
      </w:r>
      <w:r w:rsidRPr="002F3D10">
        <w:rPr>
          <w:b/>
          <w:lang w:val="en-US" w:eastAsia="x-none"/>
        </w:rPr>
        <w:t>T http://</w:t>
      </w:r>
      <w:r>
        <w:rPr>
          <w:b/>
          <w:lang w:val="en-US" w:eastAsia="x-none"/>
        </w:rPr>
        <w:t>&lt;hostname&gt;</w:t>
      </w:r>
      <w:r w:rsidRPr="002F3D10">
        <w:rPr>
          <w:b/>
          <w:lang w:val="en-US" w:eastAsia="x-none"/>
        </w:rPr>
        <w:t>/sa/rest/v1/prov/</w:t>
      </w:r>
      <w:r w:rsidR="00351365">
        <w:rPr>
          <w:b/>
          <w:lang w:val="en-US" w:eastAsia="x-none"/>
        </w:rPr>
        <w:t>agencies</w:t>
      </w:r>
      <w:r>
        <w:rPr>
          <w:b/>
          <w:lang w:val="en-US" w:eastAsia="x-none"/>
        </w:rPr>
        <w:t>/&lt;id&gt;/admin</w:t>
      </w:r>
    </w:p>
    <w:p w14:paraId="0C595DCC" w14:textId="77777777" w:rsidR="00C83DCD" w:rsidRPr="002F3D10" w:rsidRDefault="00C83DCD" w:rsidP="00C83DCD">
      <w:pPr>
        <w:rPr>
          <w:b/>
          <w:lang w:val="en-US" w:eastAsia="x-none"/>
        </w:rPr>
      </w:pPr>
    </w:p>
    <w:p w14:paraId="5B70122E" w14:textId="77777777" w:rsidR="00C83DCD" w:rsidRPr="002F3D10" w:rsidRDefault="00C83DCD" w:rsidP="00C83DCD">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155C87" w:rsidRPr="002F3D10" w14:paraId="4899D2BE" w14:textId="77777777" w:rsidTr="00155C87">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75765BF4" w14:textId="77777777" w:rsidR="00155C87" w:rsidRPr="002F3D10" w:rsidRDefault="00155C87" w:rsidP="00D83310">
            <w:pPr>
              <w:keepNext/>
              <w:rPr>
                <w:rFonts w:eastAsia="Calibri"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5DB57F17" w14:textId="3B3D88D1" w:rsidR="00155C87" w:rsidRPr="002F3D10" w:rsidRDefault="00155C87" w:rsidP="00D83310">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8B29966" w14:textId="3E65AD48" w:rsidR="00155C87" w:rsidRPr="002F3D10" w:rsidRDefault="00155C87" w:rsidP="00D83310">
            <w:pPr>
              <w:keepNext/>
              <w:rPr>
                <w:rFonts w:eastAsia="Calibri"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B3BE56" w14:textId="77777777" w:rsidR="00155C87" w:rsidRPr="002F3D10" w:rsidRDefault="00155C87" w:rsidP="00D83310">
            <w:pPr>
              <w:keepNext/>
              <w:rPr>
                <w:rFonts w:eastAsia="Calibri" w:cs="Arial"/>
                <w:b/>
                <w:bCs/>
                <w:i/>
                <w:iCs/>
                <w:lang w:val="en-US"/>
              </w:rPr>
            </w:pPr>
            <w:r w:rsidRPr="002F3D10">
              <w:rPr>
                <w:b/>
                <w:bCs/>
                <w:i/>
                <w:iCs/>
                <w:lang w:val="en-US"/>
              </w:rPr>
              <w:t>Explanation</w:t>
            </w:r>
          </w:p>
        </w:tc>
      </w:tr>
      <w:tr w:rsidR="00155C87" w:rsidRPr="002F3D10" w14:paraId="11C9D9F7" w14:textId="77777777" w:rsidTr="00155C87">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50369345" w14:textId="77777777" w:rsidR="00155C87" w:rsidRPr="002F3D10" w:rsidRDefault="00155C87" w:rsidP="00D83310">
            <w:pPr>
              <w:keepNext/>
              <w:rPr>
                <w:rFonts w:ascii="Courier New" w:eastAsia="Calibri"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33908907" w14:textId="72ED8540" w:rsidR="00155C87" w:rsidRDefault="00155C87" w:rsidP="00D83310">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58BCAC82" w14:textId="16D990B1" w:rsidR="00155C87" w:rsidRPr="002F3D10" w:rsidRDefault="00155C87" w:rsidP="00D83310">
            <w:pPr>
              <w:keepNext/>
              <w:rPr>
                <w:rFonts w:eastAsia="Calibri"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32ED63" w14:textId="77777777" w:rsidR="00155C87" w:rsidRPr="002F3D10" w:rsidRDefault="00155C87" w:rsidP="00D83310">
            <w:pPr>
              <w:keepNext/>
              <w:rPr>
                <w:rFonts w:eastAsia="Calibri" w:cs="Arial"/>
                <w:i/>
                <w:iCs/>
                <w:color w:val="auto"/>
                <w:sz w:val="22"/>
                <w:szCs w:val="22"/>
                <w:lang w:val="en-US"/>
              </w:rPr>
            </w:pPr>
            <w:r w:rsidRPr="002F3D10">
              <w:rPr>
                <w:color w:val="auto"/>
                <w:lang w:val="en-US"/>
              </w:rPr>
              <w:t xml:space="preserve">ID of </w:t>
            </w:r>
            <w:r>
              <w:rPr>
                <w:color w:val="auto"/>
                <w:lang w:val="en-US"/>
              </w:rPr>
              <w:t>an agency</w:t>
            </w:r>
          </w:p>
        </w:tc>
      </w:tr>
    </w:tbl>
    <w:p w14:paraId="07BB9AE5" w14:textId="77777777" w:rsidR="00C83DCD" w:rsidRDefault="00C83DCD" w:rsidP="00C83DCD">
      <w:pPr>
        <w:rPr>
          <w:lang w:val="en-US" w:eastAsia="x-none"/>
        </w:rPr>
      </w:pPr>
    </w:p>
    <w:p w14:paraId="43320594" w14:textId="77777777" w:rsidR="00C83DCD" w:rsidRPr="002F3D10" w:rsidRDefault="00C83DCD" w:rsidP="00C83DCD">
      <w:pPr>
        <w:rPr>
          <w:lang w:val="en-US" w:eastAsia="x-none"/>
        </w:rPr>
      </w:pPr>
      <w:r w:rsidRPr="002F3D10">
        <w:rPr>
          <w:lang w:val="en-US" w:eastAsia="x-none"/>
        </w:rPr>
        <w:t>Parameters in request body:</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155C87" w:rsidRPr="002F3D10" w14:paraId="7044E7BB" w14:textId="77777777" w:rsidTr="00155C87">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710CD60E" w14:textId="77777777" w:rsidR="00155C87" w:rsidRPr="002F3D10" w:rsidRDefault="00155C87" w:rsidP="00D83310">
            <w:pPr>
              <w:keepNext/>
              <w:rPr>
                <w:rFonts w:eastAsia="Calibri"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7E75AB22" w14:textId="42B69E8E" w:rsidR="00155C87" w:rsidRPr="002F3D10" w:rsidRDefault="00155C87" w:rsidP="00D83310">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147CC861" w14:textId="179D092C" w:rsidR="00155C87" w:rsidRPr="002F3D10" w:rsidRDefault="00155C87" w:rsidP="00D83310">
            <w:pPr>
              <w:keepNext/>
              <w:rPr>
                <w:rFonts w:eastAsia="Calibri"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1FFD4B" w14:textId="77777777" w:rsidR="00155C87" w:rsidRPr="002F3D10" w:rsidRDefault="00155C87" w:rsidP="00D83310">
            <w:pPr>
              <w:keepNext/>
              <w:rPr>
                <w:rFonts w:eastAsia="Calibri" w:cs="Arial"/>
                <w:b/>
                <w:bCs/>
                <w:i/>
                <w:iCs/>
                <w:lang w:val="en-US"/>
              </w:rPr>
            </w:pPr>
            <w:r w:rsidRPr="002F3D10">
              <w:rPr>
                <w:b/>
                <w:bCs/>
                <w:i/>
                <w:iCs/>
                <w:lang w:val="en-US"/>
              </w:rPr>
              <w:t>Explanation</w:t>
            </w:r>
          </w:p>
        </w:tc>
      </w:tr>
      <w:tr w:rsidR="00155C87" w:rsidRPr="009A71CA" w14:paraId="2D8739A1" w14:textId="77777777" w:rsidTr="00155C87">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1E7AE7B3" w14:textId="7AD3D12B" w:rsidR="00155C87" w:rsidRPr="009A71CA" w:rsidRDefault="00155C87" w:rsidP="00D83310">
            <w:pPr>
              <w:keepNext/>
              <w:rPr>
                <w:rFonts w:cs="Arial"/>
                <w:bCs/>
                <w:i/>
                <w:iCs/>
                <w:lang w:val="en-US"/>
              </w:rPr>
            </w:pPr>
            <w:r w:rsidRPr="009A71CA">
              <w:rPr>
                <w:rFonts w:cs="Arial"/>
                <w:bCs/>
                <w:i/>
                <w:iCs/>
                <w:lang w:val="en-US"/>
              </w:rPr>
              <w:t>fir</w:t>
            </w:r>
            <w:r>
              <w:rPr>
                <w:rFonts w:cs="Arial"/>
                <w:bCs/>
                <w:i/>
                <w:iCs/>
                <w:lang w:val="en-US"/>
              </w:rPr>
              <w:t>stName</w:t>
            </w:r>
          </w:p>
        </w:tc>
        <w:tc>
          <w:tcPr>
            <w:tcW w:w="1251" w:type="dxa"/>
            <w:tcBorders>
              <w:top w:val="single" w:sz="4" w:space="0" w:color="auto"/>
              <w:left w:val="single" w:sz="4" w:space="0" w:color="auto"/>
              <w:bottom w:val="single" w:sz="4" w:space="0" w:color="auto"/>
              <w:right w:val="single" w:sz="4" w:space="0" w:color="auto"/>
            </w:tcBorders>
          </w:tcPr>
          <w:p w14:paraId="5BBF58BF" w14:textId="25DA917C" w:rsidR="00155C87" w:rsidRPr="009A71CA" w:rsidRDefault="00155C87" w:rsidP="00D83310">
            <w:pPr>
              <w:keepNext/>
              <w:rPr>
                <w:rFonts w:cs="Arial"/>
                <w:bCs/>
                <w:i/>
                <w:iCs/>
                <w:lang w:val="en-US"/>
              </w:rPr>
            </w:pPr>
            <w:r>
              <w:rPr>
                <w:rFonts w:cs="Arial"/>
                <w:bCs/>
                <w:i/>
                <w:iCs/>
                <w:lang w:val="en-US"/>
              </w:rPr>
              <w:t>no*</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C176DC1" w14:textId="03332281" w:rsidR="00155C87" w:rsidRPr="009A71CA" w:rsidRDefault="00155C87" w:rsidP="00D83310">
            <w:pPr>
              <w:keepNext/>
              <w:rPr>
                <w:rFonts w:cs="Arial"/>
                <w:bCs/>
                <w:i/>
                <w:iCs/>
                <w:lang w:val="en-US"/>
              </w:rPr>
            </w:pPr>
            <w:r w:rsidRPr="009A71CA">
              <w:rPr>
                <w:rFonts w:cs="Arial"/>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9DA7A00" w14:textId="77777777" w:rsidR="00155C87" w:rsidRPr="009A71CA" w:rsidRDefault="00155C87" w:rsidP="00D83310">
            <w:pPr>
              <w:keepNext/>
              <w:rPr>
                <w:rFonts w:cs="Arial"/>
                <w:bCs/>
                <w:i/>
                <w:iCs/>
                <w:lang w:val="en-US"/>
              </w:rPr>
            </w:pPr>
            <w:r w:rsidRPr="009A71CA">
              <w:rPr>
                <w:rFonts w:cs="Arial"/>
                <w:bCs/>
                <w:i/>
                <w:iCs/>
                <w:lang w:val="en-US"/>
              </w:rPr>
              <w:t>Frist name of agency admin</w:t>
            </w:r>
          </w:p>
        </w:tc>
      </w:tr>
      <w:tr w:rsidR="00155C87" w:rsidRPr="009A71CA" w14:paraId="004D6620" w14:textId="77777777" w:rsidTr="00155C87">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37BA90FB" w14:textId="13F21E29" w:rsidR="00155C87" w:rsidRPr="009A71CA" w:rsidRDefault="00155C87" w:rsidP="00D83310">
            <w:pPr>
              <w:keepNext/>
              <w:rPr>
                <w:rFonts w:cs="Arial"/>
                <w:bCs/>
                <w:i/>
                <w:iCs/>
                <w:lang w:val="en-US"/>
              </w:rPr>
            </w:pPr>
            <w:r>
              <w:rPr>
                <w:rFonts w:cs="Arial"/>
                <w:bCs/>
                <w:i/>
                <w:iCs/>
                <w:lang w:val="en-US"/>
              </w:rPr>
              <w:t>middleName</w:t>
            </w:r>
          </w:p>
        </w:tc>
        <w:tc>
          <w:tcPr>
            <w:tcW w:w="1251" w:type="dxa"/>
            <w:tcBorders>
              <w:top w:val="single" w:sz="4" w:space="0" w:color="auto"/>
              <w:left w:val="single" w:sz="4" w:space="0" w:color="auto"/>
              <w:bottom w:val="single" w:sz="4" w:space="0" w:color="auto"/>
              <w:right w:val="single" w:sz="4" w:space="0" w:color="auto"/>
            </w:tcBorders>
          </w:tcPr>
          <w:p w14:paraId="1967232F" w14:textId="49E272F8" w:rsidR="00155C87" w:rsidRPr="009A71CA" w:rsidRDefault="00155C87" w:rsidP="00D83310">
            <w:pPr>
              <w:keepNext/>
              <w:rPr>
                <w:rFonts w:cs="Arial"/>
                <w:bCs/>
                <w:i/>
                <w:iCs/>
                <w:lang w:val="en-US"/>
              </w:rPr>
            </w:pPr>
            <w:r>
              <w:rPr>
                <w:rFonts w:cs="Arial"/>
                <w:bCs/>
                <w:i/>
                <w:iCs/>
                <w:lang w:val="en-US"/>
              </w:rPr>
              <w:t>no*</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B58CF91" w14:textId="56BC85D5" w:rsidR="00155C87" w:rsidRPr="009A71CA" w:rsidRDefault="00155C87" w:rsidP="00D83310">
            <w:pPr>
              <w:keepNext/>
              <w:rPr>
                <w:rFonts w:cs="Arial"/>
                <w:bCs/>
                <w:i/>
                <w:iCs/>
                <w:lang w:val="en-US"/>
              </w:rPr>
            </w:pPr>
            <w:r w:rsidRPr="009A71CA">
              <w:rPr>
                <w:rFonts w:cs="Arial"/>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91FB41B" w14:textId="77777777" w:rsidR="00155C87" w:rsidRPr="009A71CA" w:rsidRDefault="00155C87" w:rsidP="00D83310">
            <w:pPr>
              <w:keepNext/>
              <w:rPr>
                <w:rFonts w:cs="Arial"/>
                <w:bCs/>
                <w:i/>
                <w:iCs/>
                <w:lang w:val="en-US"/>
              </w:rPr>
            </w:pPr>
            <w:r w:rsidRPr="009A71CA">
              <w:rPr>
                <w:rFonts w:cs="Arial"/>
                <w:bCs/>
                <w:i/>
                <w:iCs/>
                <w:lang w:val="en-US"/>
              </w:rPr>
              <w:t>Middle name of agency admin</w:t>
            </w:r>
          </w:p>
        </w:tc>
      </w:tr>
      <w:tr w:rsidR="00155C87" w:rsidRPr="009A71CA" w14:paraId="68B6D09C" w14:textId="77777777" w:rsidTr="00155C87">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345385D5" w14:textId="0BCC8B73" w:rsidR="00155C87" w:rsidRPr="009A71CA" w:rsidRDefault="00155C87" w:rsidP="00D83310">
            <w:pPr>
              <w:keepNext/>
              <w:rPr>
                <w:rFonts w:cs="Arial"/>
                <w:bCs/>
                <w:i/>
                <w:iCs/>
                <w:lang w:val="en-US"/>
              </w:rPr>
            </w:pPr>
            <w:r>
              <w:rPr>
                <w:rFonts w:cs="Arial"/>
                <w:bCs/>
                <w:i/>
                <w:iCs/>
                <w:lang w:val="en-US"/>
              </w:rPr>
              <w:t>lastName</w:t>
            </w:r>
          </w:p>
        </w:tc>
        <w:tc>
          <w:tcPr>
            <w:tcW w:w="1251" w:type="dxa"/>
            <w:tcBorders>
              <w:top w:val="single" w:sz="4" w:space="0" w:color="auto"/>
              <w:left w:val="single" w:sz="4" w:space="0" w:color="auto"/>
              <w:bottom w:val="single" w:sz="4" w:space="0" w:color="auto"/>
              <w:right w:val="single" w:sz="4" w:space="0" w:color="auto"/>
            </w:tcBorders>
          </w:tcPr>
          <w:p w14:paraId="1489E5EE" w14:textId="2AE709F4" w:rsidR="00155C87" w:rsidRPr="009A71CA" w:rsidRDefault="00155C87" w:rsidP="00D83310">
            <w:pPr>
              <w:keepNext/>
              <w:rPr>
                <w:rFonts w:cs="Arial"/>
                <w:bCs/>
                <w:i/>
                <w:iCs/>
                <w:lang w:val="en-US"/>
              </w:rPr>
            </w:pPr>
            <w:r>
              <w:rPr>
                <w:rFonts w:cs="Arial"/>
                <w:bCs/>
                <w:i/>
                <w:iCs/>
                <w:lang w:val="en-US"/>
              </w:rPr>
              <w:t>no*</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3421CAB" w14:textId="24BD7DA5" w:rsidR="00155C87" w:rsidRPr="009A71CA" w:rsidRDefault="00155C87" w:rsidP="00D83310">
            <w:pPr>
              <w:keepNext/>
              <w:rPr>
                <w:rFonts w:cs="Arial"/>
                <w:bCs/>
                <w:i/>
                <w:iCs/>
                <w:lang w:val="en-US"/>
              </w:rPr>
            </w:pPr>
            <w:r w:rsidRPr="009A71CA">
              <w:rPr>
                <w:rFonts w:cs="Arial"/>
                <w:bCs/>
                <w:i/>
                <w:iCs/>
                <w:lang w:val="en-US"/>
              </w:rPr>
              <w:t>String</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A527748" w14:textId="77777777" w:rsidR="00155C87" w:rsidRPr="009A71CA" w:rsidRDefault="00155C87" w:rsidP="00D83310">
            <w:pPr>
              <w:keepNext/>
              <w:rPr>
                <w:rFonts w:cs="Arial"/>
                <w:bCs/>
                <w:i/>
                <w:iCs/>
                <w:lang w:val="en-US"/>
              </w:rPr>
            </w:pPr>
            <w:r w:rsidRPr="009A71CA">
              <w:rPr>
                <w:rFonts w:cs="Arial"/>
                <w:bCs/>
                <w:i/>
                <w:iCs/>
                <w:lang w:val="en-US"/>
              </w:rPr>
              <w:t>Last name of agency admin</w:t>
            </w:r>
          </w:p>
        </w:tc>
      </w:tr>
      <w:tr w:rsidR="00155C87" w:rsidRPr="009A71CA" w14:paraId="749B9D48" w14:textId="77777777" w:rsidTr="00155C87">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486DDE24" w14:textId="1318057C" w:rsidR="00155C87" w:rsidRPr="009A71CA" w:rsidRDefault="00155C87" w:rsidP="00D83310">
            <w:pPr>
              <w:keepNext/>
              <w:rPr>
                <w:rFonts w:eastAsia="Calibri" w:cs="Arial"/>
                <w:i/>
                <w:iCs/>
                <w:lang w:val="en-US"/>
              </w:rPr>
            </w:pPr>
            <w:r>
              <w:rPr>
                <w:rFonts w:cs="Arial"/>
                <w:i/>
                <w:iCs/>
                <w:lang w:val="en-US"/>
              </w:rPr>
              <w:t>e</w:t>
            </w:r>
            <w:r w:rsidRPr="009A71CA">
              <w:rPr>
                <w:rFonts w:cs="Arial"/>
                <w:i/>
                <w:iCs/>
                <w:lang w:val="en-US"/>
              </w:rPr>
              <w:t>mail</w:t>
            </w:r>
          </w:p>
        </w:tc>
        <w:tc>
          <w:tcPr>
            <w:tcW w:w="1251" w:type="dxa"/>
            <w:tcBorders>
              <w:top w:val="single" w:sz="4" w:space="0" w:color="auto"/>
              <w:left w:val="single" w:sz="4" w:space="0" w:color="auto"/>
              <w:bottom w:val="single" w:sz="4" w:space="0" w:color="auto"/>
              <w:right w:val="single" w:sz="4" w:space="0" w:color="auto"/>
            </w:tcBorders>
          </w:tcPr>
          <w:p w14:paraId="751F8540" w14:textId="410E7406" w:rsidR="00155C87" w:rsidRPr="009A71CA" w:rsidRDefault="00155C87" w:rsidP="00D83310">
            <w:pPr>
              <w:keepNext/>
              <w:rPr>
                <w:rFonts w:cs="Arial"/>
                <w:i/>
                <w:iCs/>
                <w:lang w:val="en-US"/>
              </w:rPr>
            </w:pPr>
            <w:r>
              <w:rPr>
                <w:rFonts w:cs="Arial"/>
                <w:i/>
                <w:iCs/>
                <w:lang w:val="en-US"/>
              </w:rPr>
              <w:t>yes</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39EFF361" w14:textId="09469DC7" w:rsidR="00155C87" w:rsidRPr="009A71CA" w:rsidRDefault="00155C87" w:rsidP="00D83310">
            <w:pPr>
              <w:keepNext/>
              <w:rPr>
                <w:rFonts w:eastAsia="Calibri" w:cs="Arial"/>
                <w:i/>
                <w:iCs/>
                <w:lang w:val="en-US"/>
              </w:rPr>
            </w:pPr>
            <w:r w:rsidRPr="009A71CA">
              <w:rPr>
                <w:rFonts w:cs="Arial"/>
                <w:i/>
                <w:iCs/>
                <w:lang w:val="en-US"/>
              </w:rPr>
              <w:t>String</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4558A415" w14:textId="77777777" w:rsidR="00155C87" w:rsidRPr="009A71CA" w:rsidRDefault="00155C87" w:rsidP="00D83310">
            <w:pPr>
              <w:keepNext/>
              <w:rPr>
                <w:rFonts w:eastAsia="Calibri" w:cs="Arial"/>
                <w:i/>
                <w:iCs/>
                <w:color w:val="auto"/>
                <w:lang w:val="en-US"/>
              </w:rPr>
            </w:pPr>
            <w:r w:rsidRPr="009A71CA">
              <w:rPr>
                <w:rFonts w:cs="Arial"/>
                <w:i/>
                <w:color w:val="auto"/>
                <w:lang w:val="en-US"/>
              </w:rPr>
              <w:t>Agency admin email</w:t>
            </w:r>
          </w:p>
        </w:tc>
      </w:tr>
      <w:tr w:rsidR="00155C87" w:rsidRPr="009A71CA" w14:paraId="29419AE6" w14:textId="77777777" w:rsidTr="00155C87">
        <w:tc>
          <w:tcPr>
            <w:tcW w:w="2395"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tcPr>
          <w:p w14:paraId="10EDC354" w14:textId="3D16E79D" w:rsidR="00155C87" w:rsidRPr="009A71CA" w:rsidRDefault="00155C87" w:rsidP="00155C87">
            <w:pPr>
              <w:keepNext/>
              <w:rPr>
                <w:rFonts w:cs="Arial"/>
                <w:i/>
                <w:iCs/>
                <w:lang w:val="en-US"/>
              </w:rPr>
            </w:pPr>
            <w:r>
              <w:rPr>
                <w:rFonts w:cs="Arial"/>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410F8E83" w14:textId="05E71705" w:rsidR="00155C87" w:rsidRPr="009A71CA" w:rsidRDefault="00155C87" w:rsidP="00D83310">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0C6B1DD9" w14:textId="5547DDA9" w:rsidR="00155C87" w:rsidRPr="009A71CA" w:rsidRDefault="00155C87" w:rsidP="00D83310">
            <w:pPr>
              <w:keepNext/>
              <w:rPr>
                <w:rFonts w:cs="Arial"/>
                <w:i/>
                <w:iCs/>
                <w:lang w:val="en-US"/>
              </w:rPr>
            </w:pPr>
            <w:r w:rsidRPr="009A71CA">
              <w:rPr>
                <w:rFonts w:cs="Arial"/>
                <w:i/>
                <w:iCs/>
                <w:lang w:val="en-US"/>
              </w:rPr>
              <w:t>String</w:t>
            </w:r>
          </w:p>
        </w:tc>
        <w:tc>
          <w:tcPr>
            <w:tcW w:w="445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464C762" w14:textId="77777777" w:rsidR="00155C87" w:rsidRPr="009A71CA" w:rsidRDefault="00155C87" w:rsidP="00D83310">
            <w:pPr>
              <w:keepNext/>
              <w:rPr>
                <w:rFonts w:cs="Arial"/>
                <w:i/>
                <w:color w:val="auto"/>
                <w:lang w:val="en-US"/>
              </w:rPr>
            </w:pPr>
            <w:r w:rsidRPr="009A71CA">
              <w:rPr>
                <w:rFonts w:cs="Arial"/>
                <w:bCs/>
                <w:i/>
                <w:iCs/>
                <w:lang w:val="en-US"/>
              </w:rPr>
              <w:t>Telephone number, which must be in international format (country code – national destination code + number e.g. 38642071221).</w:t>
            </w:r>
          </w:p>
        </w:tc>
      </w:tr>
      <w:tr w:rsidR="00155C87" w:rsidRPr="009A71CA" w14:paraId="47A61A90" w14:textId="77777777" w:rsidTr="00155C87">
        <w:tc>
          <w:tcPr>
            <w:tcW w:w="2395"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tcPr>
          <w:p w14:paraId="54E0280B" w14:textId="77777777" w:rsidR="00155C87" w:rsidRPr="009A71CA" w:rsidRDefault="00155C87" w:rsidP="00D83310">
            <w:pPr>
              <w:keepNext/>
              <w:rPr>
                <w:rFonts w:cs="Arial"/>
                <w:i/>
                <w:iCs/>
                <w:lang w:val="en-US"/>
              </w:rPr>
            </w:pPr>
            <w:r w:rsidRPr="009A71CA">
              <w:rPr>
                <w:rFonts w:cs="Arial"/>
                <w:i/>
                <w:iCs/>
                <w:lang w:val="en-US"/>
              </w:rPr>
              <w:t>nodeId</w:t>
            </w:r>
          </w:p>
        </w:tc>
        <w:tc>
          <w:tcPr>
            <w:tcW w:w="1251" w:type="dxa"/>
            <w:tcBorders>
              <w:top w:val="single" w:sz="4" w:space="0" w:color="auto"/>
              <w:left w:val="single" w:sz="4" w:space="0" w:color="auto"/>
              <w:bottom w:val="single" w:sz="4" w:space="0" w:color="auto"/>
              <w:right w:val="single" w:sz="4" w:space="0" w:color="auto"/>
            </w:tcBorders>
          </w:tcPr>
          <w:p w14:paraId="4924B28F" w14:textId="545971D9" w:rsidR="00155C87" w:rsidRPr="009A71CA" w:rsidRDefault="00155C87" w:rsidP="00D83310">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366D1A91" w14:textId="0CDB0392" w:rsidR="00155C87" w:rsidRPr="009A71CA" w:rsidRDefault="00155C87" w:rsidP="00D83310">
            <w:pPr>
              <w:keepNext/>
              <w:rPr>
                <w:rFonts w:cs="Arial"/>
                <w:i/>
                <w:iCs/>
                <w:lang w:val="en-US"/>
              </w:rPr>
            </w:pPr>
            <w:r w:rsidRPr="009A71CA">
              <w:rPr>
                <w:rFonts w:cs="Arial"/>
                <w:i/>
                <w:iCs/>
                <w:lang w:val="en-US"/>
              </w:rPr>
              <w:t>Integer</w:t>
            </w:r>
          </w:p>
        </w:tc>
        <w:tc>
          <w:tcPr>
            <w:tcW w:w="445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2A10E16" w14:textId="77777777" w:rsidR="00155C87" w:rsidRPr="009A71CA" w:rsidRDefault="00155C87" w:rsidP="00D83310">
            <w:pPr>
              <w:keepNext/>
              <w:rPr>
                <w:rFonts w:eastAsia="Calibri" w:cs="Arial"/>
                <w:i/>
                <w:iCs/>
                <w:color w:val="auto"/>
                <w:lang w:val="en-US"/>
              </w:rPr>
            </w:pPr>
            <w:r w:rsidRPr="009A71CA">
              <w:rPr>
                <w:rFonts w:cs="Arial"/>
                <w:i/>
                <w:color w:val="auto"/>
                <w:lang w:val="en-US"/>
              </w:rPr>
              <w:t xml:space="preserve">CS node on which DN will be created. </w:t>
            </w:r>
          </w:p>
        </w:tc>
      </w:tr>
      <w:tr w:rsidR="00155C87" w:rsidRPr="009A71CA" w14:paraId="6BF66F86" w14:textId="77777777" w:rsidTr="00155C87">
        <w:tc>
          <w:tcPr>
            <w:tcW w:w="239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6CAFDC5C" w14:textId="767C1802" w:rsidR="00155C87" w:rsidRPr="009A71CA" w:rsidRDefault="00155C87" w:rsidP="00D83310">
            <w:pPr>
              <w:keepNext/>
              <w:rPr>
                <w:rFonts w:cs="Arial"/>
                <w:i/>
                <w:iCs/>
                <w:lang w:val="en-US"/>
              </w:rPr>
            </w:pPr>
            <w:r>
              <w:rPr>
                <w:rFonts w:cs="Arial"/>
                <w:i/>
                <w:iCs/>
                <w:lang w:val="en-US"/>
              </w:rPr>
              <w:t>contactNumber</w:t>
            </w:r>
          </w:p>
        </w:tc>
        <w:tc>
          <w:tcPr>
            <w:tcW w:w="1251" w:type="dxa"/>
            <w:tcBorders>
              <w:top w:val="single" w:sz="4" w:space="0" w:color="auto"/>
              <w:left w:val="single" w:sz="4" w:space="0" w:color="auto"/>
              <w:bottom w:val="single" w:sz="4" w:space="0" w:color="auto"/>
              <w:right w:val="single" w:sz="4" w:space="0" w:color="auto"/>
            </w:tcBorders>
          </w:tcPr>
          <w:p w14:paraId="5F968D3C" w14:textId="1B9729B6" w:rsidR="00155C87" w:rsidRDefault="00155C87" w:rsidP="00D83310">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31A5B2C7" w14:textId="1FE2EC78" w:rsidR="00155C87" w:rsidRPr="009A71CA" w:rsidRDefault="00155C87" w:rsidP="00D83310">
            <w:pPr>
              <w:keepNext/>
              <w:rPr>
                <w:rFonts w:cs="Arial"/>
                <w:i/>
                <w:iCs/>
                <w:lang w:val="en-US"/>
              </w:rPr>
            </w:pPr>
            <w:r>
              <w:rPr>
                <w:rFonts w:cs="Arial"/>
                <w:i/>
                <w:iCs/>
                <w:lang w:val="en-US"/>
              </w:rPr>
              <w:t>String</w:t>
            </w:r>
          </w:p>
        </w:tc>
        <w:tc>
          <w:tcPr>
            <w:tcW w:w="4459"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CC851C9" w14:textId="727472A9" w:rsidR="00155C87" w:rsidRPr="009A71CA" w:rsidRDefault="00155C87" w:rsidP="00D83310">
            <w:pPr>
              <w:keepNext/>
              <w:rPr>
                <w:rFonts w:cs="Arial"/>
                <w:i/>
                <w:color w:val="auto"/>
                <w:lang w:val="en-US"/>
              </w:rPr>
            </w:pPr>
            <w:r w:rsidRPr="0085547A">
              <w:rPr>
                <w:rFonts w:cs="Arial"/>
                <w:color w:val="auto"/>
                <w:lang w:val="en-US"/>
              </w:rPr>
              <w:t>Admins contact number</w:t>
            </w:r>
          </w:p>
        </w:tc>
      </w:tr>
      <w:tr w:rsidR="00155C87" w:rsidRPr="009A71CA" w14:paraId="7A705F43" w14:textId="77777777" w:rsidTr="00155C87">
        <w:tc>
          <w:tcPr>
            <w:tcW w:w="239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1C7538FA" w14:textId="44038D2B" w:rsidR="00155C87" w:rsidRDefault="00155C87" w:rsidP="00D83310">
            <w:pPr>
              <w:keepNext/>
              <w:rPr>
                <w:rFonts w:cs="Arial"/>
                <w:i/>
                <w:iCs/>
                <w:lang w:val="en-US"/>
              </w:rPr>
            </w:pPr>
            <w:r>
              <w:rPr>
                <w:rFonts w:cs="Arial"/>
                <w:i/>
                <w:iCs/>
                <w:lang w:val="en-US"/>
              </w:rPr>
              <w:t>address</w:t>
            </w:r>
          </w:p>
        </w:tc>
        <w:tc>
          <w:tcPr>
            <w:tcW w:w="1251" w:type="dxa"/>
            <w:tcBorders>
              <w:top w:val="single" w:sz="4" w:space="0" w:color="auto"/>
              <w:left w:val="single" w:sz="4" w:space="0" w:color="auto"/>
              <w:bottom w:val="single" w:sz="4" w:space="0" w:color="auto"/>
              <w:right w:val="single" w:sz="4" w:space="0" w:color="auto"/>
            </w:tcBorders>
          </w:tcPr>
          <w:p w14:paraId="19D58627" w14:textId="1127DF6C" w:rsidR="00155C87" w:rsidRDefault="00155C87" w:rsidP="00D83310">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5817848B" w14:textId="2DB5283D" w:rsidR="00155C87" w:rsidRDefault="00155C87" w:rsidP="00D83310">
            <w:pPr>
              <w:keepNext/>
              <w:rPr>
                <w:rFonts w:cs="Arial"/>
                <w:i/>
                <w:iCs/>
                <w:lang w:val="en-US"/>
              </w:rPr>
            </w:pPr>
            <w:r>
              <w:rPr>
                <w:rFonts w:cs="Arial"/>
                <w:i/>
                <w:iCs/>
                <w:lang w:val="en-US"/>
              </w:rPr>
              <w:t>String</w:t>
            </w:r>
          </w:p>
        </w:tc>
        <w:tc>
          <w:tcPr>
            <w:tcW w:w="4459"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944AB67" w14:textId="0678FC4D" w:rsidR="00155C87" w:rsidRPr="0085547A" w:rsidRDefault="00155C87" w:rsidP="00D83310">
            <w:pPr>
              <w:keepNext/>
              <w:rPr>
                <w:rFonts w:cs="Arial"/>
                <w:color w:val="auto"/>
                <w:lang w:val="en-US"/>
              </w:rPr>
            </w:pPr>
            <w:r w:rsidRPr="0085547A">
              <w:rPr>
                <w:rFonts w:cs="Arial"/>
                <w:color w:val="auto"/>
                <w:lang w:val="en-US"/>
              </w:rPr>
              <w:t>Admins address</w:t>
            </w:r>
          </w:p>
        </w:tc>
      </w:tr>
      <w:tr w:rsidR="00155C87" w:rsidRPr="009A71CA" w14:paraId="30D916F8" w14:textId="77777777" w:rsidTr="00155C87">
        <w:tc>
          <w:tcPr>
            <w:tcW w:w="239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29C88FF0" w14:textId="1352FD24" w:rsidR="00155C87" w:rsidRDefault="00155C87" w:rsidP="00D83310">
            <w:pPr>
              <w:keepNext/>
              <w:rPr>
                <w:rFonts w:cs="Arial"/>
                <w:i/>
                <w:iCs/>
                <w:lang w:val="en-US"/>
              </w:rPr>
            </w:pPr>
            <w:r>
              <w:rPr>
                <w:rFonts w:cs="Arial"/>
                <w:i/>
                <w:iCs/>
                <w:lang w:val="en-US"/>
              </w:rPr>
              <w:t>type</w:t>
            </w:r>
          </w:p>
        </w:tc>
        <w:tc>
          <w:tcPr>
            <w:tcW w:w="1251" w:type="dxa"/>
            <w:tcBorders>
              <w:top w:val="single" w:sz="4" w:space="0" w:color="auto"/>
              <w:left w:val="single" w:sz="4" w:space="0" w:color="auto"/>
              <w:bottom w:val="single" w:sz="4" w:space="0" w:color="auto"/>
              <w:right w:val="single" w:sz="4" w:space="0" w:color="auto"/>
            </w:tcBorders>
          </w:tcPr>
          <w:p w14:paraId="18F596A8" w14:textId="067187B3" w:rsidR="00155C87" w:rsidRDefault="00155C87" w:rsidP="00D83310">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0E46AE60" w14:textId="2F883F6A" w:rsidR="00155C87" w:rsidRDefault="00155C87" w:rsidP="00D83310">
            <w:pPr>
              <w:keepNext/>
              <w:rPr>
                <w:rFonts w:cs="Arial"/>
                <w:i/>
                <w:iCs/>
                <w:lang w:val="en-US"/>
              </w:rPr>
            </w:pPr>
            <w:r>
              <w:rPr>
                <w:rFonts w:cs="Arial"/>
                <w:i/>
                <w:iCs/>
                <w:lang w:val="en-US"/>
              </w:rPr>
              <w:t>Integer</w:t>
            </w:r>
          </w:p>
        </w:tc>
        <w:tc>
          <w:tcPr>
            <w:tcW w:w="4459"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5250B86" w14:textId="77777777" w:rsidR="00155C87" w:rsidRPr="0085547A" w:rsidRDefault="00155C87" w:rsidP="007003EC">
            <w:pPr>
              <w:keepNext/>
              <w:rPr>
                <w:rFonts w:cs="Arial"/>
                <w:color w:val="auto"/>
                <w:lang w:val="en-US"/>
              </w:rPr>
            </w:pPr>
            <w:r w:rsidRPr="0085547A">
              <w:rPr>
                <w:rFonts w:cs="Arial"/>
                <w:color w:val="auto"/>
                <w:lang w:val="en-US"/>
              </w:rPr>
              <w:t>Additional information for dn. Possible values:</w:t>
            </w:r>
          </w:p>
          <w:p w14:paraId="0937F05F" w14:textId="4C6F86CA" w:rsidR="00155C87" w:rsidRPr="00155C87" w:rsidRDefault="00155C87" w:rsidP="00155C87">
            <w:pPr>
              <w:keepNext/>
              <w:rPr>
                <w:rFonts w:cs="Arial"/>
                <w:color w:val="auto"/>
              </w:rPr>
            </w:pPr>
            <w:r w:rsidRPr="00155C87">
              <w:rPr>
                <w:rFonts w:cs="Arial"/>
                <w:color w:val="auto"/>
              </w:rPr>
              <w:t xml:space="preserve">1- prepaid (valid only for mobile DN) </w:t>
            </w:r>
          </w:p>
          <w:p w14:paraId="420D1413" w14:textId="72F75829" w:rsidR="00155C87" w:rsidRPr="00155C87" w:rsidRDefault="00155C87" w:rsidP="00155C87">
            <w:pPr>
              <w:keepNext/>
              <w:rPr>
                <w:rFonts w:cs="Arial"/>
                <w:color w:val="auto"/>
              </w:rPr>
            </w:pPr>
            <w:r>
              <w:rPr>
                <w:rFonts w:cs="Arial"/>
                <w:color w:val="auto"/>
              </w:rPr>
              <w:t>2</w:t>
            </w:r>
            <w:r w:rsidRPr="00155C87">
              <w:rPr>
                <w:rFonts w:cs="Arial"/>
                <w:color w:val="auto"/>
              </w:rPr>
              <w:t xml:space="preserve">- postpaid (default value)  </w:t>
            </w:r>
          </w:p>
          <w:p w14:paraId="489C5797" w14:textId="0AC7F326" w:rsidR="00155C87" w:rsidRPr="0085547A" w:rsidRDefault="00155C87" w:rsidP="00D83310">
            <w:pPr>
              <w:keepNext/>
              <w:rPr>
                <w:rFonts w:cs="Arial"/>
                <w:color w:val="auto"/>
                <w:lang w:val="en-US"/>
              </w:rPr>
            </w:pPr>
            <w:r w:rsidRPr="0085547A">
              <w:rPr>
                <w:rFonts w:cs="Arial"/>
                <w:color w:val="auto"/>
              </w:rPr>
              <w:t xml:space="preserve">Parameter </w:t>
            </w:r>
            <w:r w:rsidRPr="0085547A">
              <w:rPr>
                <w:rFonts w:cs="Arial"/>
                <w:color w:val="auto"/>
                <w:lang w:val="en-US"/>
              </w:rPr>
              <w:t>is only valid at DN creation.</w:t>
            </w:r>
          </w:p>
        </w:tc>
      </w:tr>
      <w:tr w:rsidR="00155C87" w:rsidRPr="009A71CA" w14:paraId="19D20A93" w14:textId="77777777" w:rsidTr="00155C87">
        <w:tc>
          <w:tcPr>
            <w:tcW w:w="239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p w14:paraId="2A72D01B" w14:textId="29EC7BD3" w:rsidR="00155C87" w:rsidRDefault="00155C87" w:rsidP="00D83310">
            <w:pPr>
              <w:keepNext/>
              <w:rPr>
                <w:rFonts w:cs="Arial"/>
                <w:i/>
                <w:iCs/>
                <w:lang w:val="en-US"/>
              </w:rPr>
            </w:pPr>
            <w:r>
              <w:rPr>
                <w:rFonts w:cs="Arial"/>
                <w:i/>
                <w:iCs/>
                <w:lang w:val="en-US"/>
              </w:rPr>
              <w:t>imsi</w:t>
            </w:r>
          </w:p>
        </w:tc>
        <w:tc>
          <w:tcPr>
            <w:tcW w:w="1251" w:type="dxa"/>
            <w:tcBorders>
              <w:top w:val="single" w:sz="4" w:space="0" w:color="auto"/>
              <w:left w:val="single" w:sz="4" w:space="0" w:color="auto"/>
              <w:bottom w:val="single" w:sz="4" w:space="0" w:color="auto"/>
              <w:right w:val="single" w:sz="4" w:space="0" w:color="auto"/>
            </w:tcBorders>
          </w:tcPr>
          <w:p w14:paraId="6DD2636F" w14:textId="70FE1973" w:rsidR="00155C87" w:rsidRDefault="00155C87" w:rsidP="00D83310">
            <w:pPr>
              <w:keepNext/>
              <w:rPr>
                <w:rFonts w:cs="Arial"/>
                <w:i/>
                <w:iCs/>
                <w:lang w:val="en-US"/>
              </w:rPr>
            </w:pPr>
            <w:r>
              <w:rPr>
                <w:rFonts w:cs="Arial"/>
                <w:i/>
                <w:iCs/>
                <w:lang w:val="en-US"/>
              </w:rPr>
              <w:t>no</w:t>
            </w:r>
          </w:p>
        </w:tc>
        <w:tc>
          <w:tcPr>
            <w:tcW w:w="1251"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11A65F79" w14:textId="20A17A02" w:rsidR="00155C87" w:rsidRDefault="00155C87" w:rsidP="00D83310">
            <w:pPr>
              <w:keepNext/>
              <w:rPr>
                <w:rFonts w:cs="Arial"/>
                <w:i/>
                <w:iCs/>
                <w:lang w:val="en-US"/>
              </w:rPr>
            </w:pPr>
            <w:r>
              <w:rPr>
                <w:rFonts w:cs="Arial"/>
                <w:i/>
                <w:iCs/>
                <w:lang w:val="en-US"/>
              </w:rPr>
              <w:t>String</w:t>
            </w:r>
          </w:p>
        </w:tc>
        <w:tc>
          <w:tcPr>
            <w:tcW w:w="4459"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6A95942" w14:textId="59736B60" w:rsidR="00155C87" w:rsidRPr="0085547A" w:rsidRDefault="00155C87" w:rsidP="007003EC">
            <w:pPr>
              <w:keepNext/>
              <w:rPr>
                <w:rFonts w:cs="Arial"/>
                <w:color w:val="auto"/>
                <w:lang w:val="en-US"/>
              </w:rPr>
            </w:pPr>
            <w:r w:rsidRPr="0085547A">
              <w:rPr>
                <w:rFonts w:cs="Arial"/>
                <w:color w:val="auto"/>
                <w:lang w:val="en-US"/>
              </w:rPr>
              <w:t>Imsi number</w:t>
            </w:r>
          </w:p>
        </w:tc>
      </w:tr>
    </w:tbl>
    <w:p w14:paraId="4A55E579" w14:textId="77777777" w:rsidR="00C83DCD" w:rsidRPr="002F3D10" w:rsidRDefault="00C83DCD" w:rsidP="00C83DCD">
      <w:pPr>
        <w:rPr>
          <w:lang w:val="en-US" w:eastAsia="x-none"/>
        </w:rPr>
      </w:pPr>
    </w:p>
    <w:p w14:paraId="5C5120A8" w14:textId="6046D6CC" w:rsidR="00C83DCD" w:rsidRPr="00A12892" w:rsidRDefault="00C83DCD" w:rsidP="00C83DCD">
      <w:pPr>
        <w:ind w:firstLine="360"/>
        <w:rPr>
          <w:lang w:val="en-US" w:eastAsia="x-none"/>
        </w:rPr>
      </w:pPr>
      <w:r w:rsidRPr="00A12892">
        <w:rPr>
          <w:lang w:val="en-US" w:eastAsia="x-none"/>
        </w:rPr>
        <w:t>*</w:t>
      </w:r>
      <w:r>
        <w:rPr>
          <w:lang w:eastAsia="x-none"/>
        </w:rPr>
        <w:t xml:space="preserve"> One of parameters (firstName, middleName, lastName) must </w:t>
      </w:r>
      <w:r w:rsidR="00155C87">
        <w:rPr>
          <w:lang w:eastAsia="x-none"/>
        </w:rPr>
        <w:t>have a value</w:t>
      </w:r>
      <w:r>
        <w:rPr>
          <w:lang w:eastAsia="x-none"/>
        </w:rPr>
        <w:t xml:space="preserve"> in request body.</w:t>
      </w:r>
    </w:p>
    <w:p w14:paraId="2F5EB4BC" w14:textId="77777777" w:rsidR="00C83DCD" w:rsidRDefault="00C83DCD" w:rsidP="00C83DCD">
      <w:pPr>
        <w:ind w:left="360"/>
        <w:rPr>
          <w:lang w:eastAsia="x-none"/>
        </w:rPr>
      </w:pPr>
      <w:r>
        <w:rPr>
          <w:lang w:eastAsia="x-none"/>
        </w:rPr>
        <w:t xml:space="preserve">** </w:t>
      </w:r>
      <w:r>
        <w:rPr>
          <w:lang w:eastAsia="x-none"/>
        </w:rPr>
        <w:tab/>
        <w:t>If Dn is provided in request body, then also nodeId is mandatory.</w:t>
      </w:r>
    </w:p>
    <w:p w14:paraId="5F4852C2" w14:textId="77777777" w:rsidR="00C83DCD" w:rsidRDefault="00C83DCD" w:rsidP="00C83DCD">
      <w:pPr>
        <w:ind w:left="360"/>
        <w:rPr>
          <w:lang w:eastAsia="x-none"/>
        </w:rPr>
      </w:pPr>
    </w:p>
    <w:p w14:paraId="749BBABC" w14:textId="77777777" w:rsidR="00C83DCD" w:rsidRDefault="00C83DCD" w:rsidP="00C83DCD">
      <w:pPr>
        <w:ind w:left="360"/>
        <w:rPr>
          <w:lang w:eastAsia="x-none"/>
        </w:rPr>
      </w:pPr>
      <w:r w:rsidRPr="00717537">
        <w:rPr>
          <w:b/>
          <w:lang w:eastAsia="x-none"/>
        </w:rPr>
        <w:t>Note:</w:t>
      </w:r>
      <w:r>
        <w:rPr>
          <w:lang w:eastAsia="x-none"/>
        </w:rPr>
        <w:t xml:space="preserve"> If agency admin has assigned dn but it is not presented in request body at update, then it will be unassigned and presented as free in current agency.</w:t>
      </w:r>
    </w:p>
    <w:p w14:paraId="1557AB78" w14:textId="5729FA57" w:rsidR="00C83DCD" w:rsidRDefault="00C83DCD" w:rsidP="00C83DCD">
      <w:pPr>
        <w:ind w:left="360"/>
        <w:rPr>
          <w:lang w:eastAsia="x-none"/>
        </w:rPr>
      </w:pPr>
      <w:r>
        <w:rPr>
          <w:lang w:eastAsia="x-none"/>
        </w:rPr>
        <w:t xml:space="preserve">If you want to replace </w:t>
      </w:r>
      <w:r w:rsidR="00155C87">
        <w:rPr>
          <w:lang w:eastAsia="x-none"/>
        </w:rPr>
        <w:t>DN</w:t>
      </w:r>
      <w:r>
        <w:rPr>
          <w:lang w:eastAsia="x-none"/>
        </w:rPr>
        <w:t xml:space="preserve"> of agency admin, you have to run update with no </w:t>
      </w:r>
      <w:r w:rsidR="00155C87">
        <w:rPr>
          <w:lang w:eastAsia="x-none"/>
        </w:rPr>
        <w:t>DN</w:t>
      </w:r>
      <w:r>
        <w:rPr>
          <w:lang w:eastAsia="x-none"/>
        </w:rPr>
        <w:t xml:space="preserve"> in request body and then again with new </w:t>
      </w:r>
      <w:r w:rsidR="00155C87">
        <w:rPr>
          <w:lang w:eastAsia="x-none"/>
        </w:rPr>
        <w:t>(existing) DN</w:t>
      </w:r>
      <w:r>
        <w:rPr>
          <w:lang w:eastAsia="x-none"/>
        </w:rPr>
        <w:t>. For successfull request D</w:t>
      </w:r>
      <w:r w:rsidR="00155C87">
        <w:rPr>
          <w:lang w:eastAsia="x-none"/>
        </w:rPr>
        <w:t>N</w:t>
      </w:r>
      <w:r>
        <w:rPr>
          <w:lang w:eastAsia="x-none"/>
        </w:rPr>
        <w:t xml:space="preserve"> must be a member of p</w:t>
      </w:r>
      <w:r w:rsidR="00E639A5">
        <w:rPr>
          <w:lang w:eastAsia="x-none"/>
        </w:rPr>
        <w:t>rovided agency and free of user</w:t>
      </w:r>
      <w:r>
        <w:rPr>
          <w:lang w:eastAsia="x-none"/>
        </w:rPr>
        <w:t>.</w:t>
      </w:r>
    </w:p>
    <w:p w14:paraId="5F59E718" w14:textId="77777777" w:rsidR="00C83DCD" w:rsidRPr="00A12892" w:rsidRDefault="00C83DCD" w:rsidP="00C83DCD">
      <w:pPr>
        <w:ind w:left="360"/>
        <w:rPr>
          <w:lang w:val="en-US" w:eastAsia="x-none"/>
        </w:rPr>
      </w:pPr>
    </w:p>
    <w:p w14:paraId="17036F05" w14:textId="77777777" w:rsidR="00C83DCD" w:rsidRPr="002F3D10" w:rsidRDefault="00C83DCD" w:rsidP="00C83DCD">
      <w:pPr>
        <w:rPr>
          <w:lang w:val="en-US" w:eastAsia="x-none"/>
        </w:rPr>
      </w:pPr>
      <w:r w:rsidRPr="002F3D10">
        <w:rPr>
          <w:lang w:val="en-US" w:eastAsia="x-none"/>
        </w:rPr>
        <w:t>Request example:</w:t>
      </w:r>
    </w:p>
    <w:p w14:paraId="79C6CA7C" w14:textId="77777777" w:rsidR="00C83DCD" w:rsidRPr="002F3D10" w:rsidRDefault="00C83DCD" w:rsidP="00C83DCD">
      <w:pPr>
        <w:rPr>
          <w:lang w:val="en-US" w:eastAsia="x-none"/>
        </w:rPr>
      </w:pPr>
    </w:p>
    <w:p w14:paraId="5A52F5AD" w14:textId="53F72022" w:rsidR="00C83DCD" w:rsidRPr="002F3D10" w:rsidRDefault="00C83DCD" w:rsidP="00C83DCD">
      <w:pPr>
        <w:ind w:left="708"/>
        <w:rPr>
          <w:lang w:val="en-US" w:eastAsia="x-none"/>
        </w:rPr>
      </w:pPr>
      <w:r w:rsidRPr="002F3D10">
        <w:rPr>
          <w:lang w:val="en-US" w:eastAsia="x-none"/>
        </w:rPr>
        <w:t>P</w:t>
      </w:r>
      <w:r>
        <w:rPr>
          <w:lang w:val="en-US" w:eastAsia="x-none"/>
        </w:rPr>
        <w:t>UT</w:t>
      </w:r>
      <w:r w:rsidRPr="002F3D10">
        <w:rPr>
          <w:lang w:val="en-US" w:eastAsia="x-none"/>
        </w:rPr>
        <w:t xml:space="preserve"> http://</w:t>
      </w:r>
      <w:r w:rsidR="0030233D">
        <w:rPr>
          <w:lang w:val="en-US" w:eastAsia="x-none"/>
        </w:rPr>
        <w:t>prov.server.net</w:t>
      </w:r>
      <w:r>
        <w:rPr>
          <w:lang w:val="en-US" w:eastAsia="x-none"/>
        </w:rPr>
        <w:t>/</w:t>
      </w:r>
      <w:r w:rsidRPr="002F3D10">
        <w:rPr>
          <w:lang w:val="en-US" w:eastAsia="x-none"/>
        </w:rPr>
        <w:t>sa/rest/v1/prov/</w:t>
      </w:r>
      <w:r>
        <w:rPr>
          <w:lang w:val="en-US" w:eastAsia="x-none"/>
        </w:rPr>
        <w:t>agencies/12/admin</w:t>
      </w:r>
    </w:p>
    <w:p w14:paraId="3BA7C6CA" w14:textId="77777777" w:rsidR="00C83DCD" w:rsidRPr="002F3D10" w:rsidRDefault="00C83DCD" w:rsidP="00C83DCD">
      <w:pPr>
        <w:ind w:left="708"/>
        <w:rPr>
          <w:lang w:val="en-US" w:eastAsia="x-none"/>
        </w:rPr>
      </w:pPr>
    </w:p>
    <w:p w14:paraId="2E81FE2A" w14:textId="77777777" w:rsidR="00C83DCD" w:rsidRPr="002F3D10" w:rsidRDefault="00C83DCD" w:rsidP="00C83DCD">
      <w:pPr>
        <w:ind w:left="708"/>
        <w:rPr>
          <w:lang w:val="en-US"/>
        </w:rPr>
      </w:pPr>
      <w:r>
        <w:rPr>
          <w:lang w:val="en-US"/>
        </w:rPr>
        <w:t>HTTP</w:t>
      </w:r>
      <w:r w:rsidRPr="002F3D10">
        <w:rPr>
          <w:lang w:val="en-US"/>
        </w:rPr>
        <w:t xml:space="preserve"> body:</w:t>
      </w:r>
    </w:p>
    <w:p w14:paraId="1E05FAEF" w14:textId="77777777" w:rsidR="009F5712" w:rsidRPr="0009470A" w:rsidRDefault="009F5712" w:rsidP="009F5712">
      <w:pPr>
        <w:pStyle w:val="Code0"/>
      </w:pPr>
      <w:r w:rsidRPr="0009470A">
        <w:t>{</w:t>
      </w:r>
    </w:p>
    <w:p w14:paraId="66786462" w14:textId="77777777" w:rsidR="009F5712" w:rsidRPr="0009470A" w:rsidRDefault="009F5712" w:rsidP="009F5712">
      <w:pPr>
        <w:pStyle w:val="Code0"/>
        <w:ind w:left="1416"/>
      </w:pPr>
      <w:r w:rsidRPr="0009470A">
        <w:t>"firstName": "novi",</w:t>
      </w:r>
    </w:p>
    <w:p w14:paraId="33B00155" w14:textId="77777777" w:rsidR="009F5712" w:rsidRPr="0009470A" w:rsidRDefault="009F5712" w:rsidP="009F5712">
      <w:pPr>
        <w:pStyle w:val="Code0"/>
        <w:ind w:left="1416"/>
      </w:pPr>
      <w:r w:rsidRPr="0009470A">
        <w:t>"middleName": "novi",</w:t>
      </w:r>
    </w:p>
    <w:p w14:paraId="022FEBC8" w14:textId="77777777" w:rsidR="009F5712" w:rsidRPr="0009470A" w:rsidRDefault="009F5712" w:rsidP="009F5712">
      <w:pPr>
        <w:pStyle w:val="Code0"/>
        <w:ind w:left="1416"/>
      </w:pPr>
      <w:r w:rsidRPr="0009470A">
        <w:t>"lastName": "novi",</w:t>
      </w:r>
    </w:p>
    <w:p w14:paraId="0374F93A" w14:textId="77777777" w:rsidR="009F5712" w:rsidRPr="0009470A" w:rsidRDefault="009F5712" w:rsidP="009F5712">
      <w:pPr>
        <w:pStyle w:val="Code0"/>
        <w:ind w:left="1416"/>
      </w:pPr>
      <w:r w:rsidRPr="0009470A">
        <w:t>"email": "testdn@iskratel.si",</w:t>
      </w:r>
    </w:p>
    <w:p w14:paraId="3989E7EF" w14:textId="77777777" w:rsidR="009F5712" w:rsidRPr="0009470A" w:rsidRDefault="009F5712" w:rsidP="009F5712">
      <w:pPr>
        <w:pStyle w:val="Code0"/>
        <w:ind w:left="1416"/>
      </w:pPr>
      <w:r w:rsidRPr="0009470A">
        <w:t>"contactNumber": "334",</w:t>
      </w:r>
    </w:p>
    <w:p w14:paraId="7A939FB1" w14:textId="77777777" w:rsidR="009F5712" w:rsidRPr="0009470A" w:rsidRDefault="009F5712" w:rsidP="009F5712">
      <w:pPr>
        <w:pStyle w:val="Code0"/>
        <w:ind w:left="1416"/>
      </w:pPr>
      <w:r w:rsidRPr="0009470A">
        <w:t>"address": null,</w:t>
      </w:r>
    </w:p>
    <w:p w14:paraId="0C623F17" w14:textId="77777777" w:rsidR="009F5712" w:rsidRPr="0009470A" w:rsidRDefault="009F5712" w:rsidP="009F5712">
      <w:pPr>
        <w:pStyle w:val="Code0"/>
        <w:ind w:left="1416"/>
      </w:pPr>
      <w:r w:rsidRPr="0009470A">
        <w:t>"dn": "38011997000",</w:t>
      </w:r>
    </w:p>
    <w:p w14:paraId="301B1D83" w14:textId="77777777" w:rsidR="009F5712" w:rsidRPr="0009470A" w:rsidRDefault="009F5712" w:rsidP="009F5712">
      <w:pPr>
        <w:pStyle w:val="Code0"/>
        <w:ind w:left="1416"/>
      </w:pPr>
      <w:r w:rsidRPr="0009470A">
        <w:t>"nodeId": 5001,</w:t>
      </w:r>
    </w:p>
    <w:p w14:paraId="1B48015C" w14:textId="77777777" w:rsidR="009F5712" w:rsidRPr="0009470A" w:rsidRDefault="009F5712" w:rsidP="009F5712">
      <w:pPr>
        <w:pStyle w:val="Code0"/>
        <w:ind w:left="1416"/>
      </w:pPr>
      <w:r w:rsidRPr="0009470A">
        <w:t>"type": 1,</w:t>
      </w:r>
    </w:p>
    <w:p w14:paraId="3468E6F0" w14:textId="77777777" w:rsidR="009F5712" w:rsidRPr="0009470A" w:rsidRDefault="009F5712" w:rsidP="009F5712">
      <w:pPr>
        <w:pStyle w:val="Code0"/>
        <w:ind w:left="1416"/>
      </w:pPr>
      <w:r w:rsidRPr="0009470A">
        <w:t>"imsi": "1344"</w:t>
      </w:r>
    </w:p>
    <w:p w14:paraId="377047BA" w14:textId="77777777" w:rsidR="009F5712" w:rsidRDefault="009F5712" w:rsidP="009F5712">
      <w:pPr>
        <w:pStyle w:val="Code0"/>
      </w:pPr>
      <w:r w:rsidRPr="0009470A">
        <w:t>}</w:t>
      </w:r>
    </w:p>
    <w:p w14:paraId="0075BC7E" w14:textId="77777777" w:rsidR="00155C87" w:rsidRPr="0009470A" w:rsidRDefault="00155C87" w:rsidP="009F5712">
      <w:pPr>
        <w:pStyle w:val="Code0"/>
      </w:pPr>
    </w:p>
    <w:p w14:paraId="3C194ED2" w14:textId="77777777" w:rsidR="00C83DCD" w:rsidRPr="002F3D10" w:rsidRDefault="00C83DCD" w:rsidP="00C83DCD">
      <w:pPr>
        <w:rPr>
          <w:b/>
          <w:lang w:val="en-US" w:eastAsia="x-none"/>
        </w:rPr>
      </w:pPr>
      <w:r w:rsidRPr="002F3D10">
        <w:rPr>
          <w:b/>
          <w:lang w:val="en-US" w:eastAsia="x-none"/>
        </w:rPr>
        <w:t>Response</w:t>
      </w:r>
    </w:p>
    <w:p w14:paraId="31F19193" w14:textId="77777777" w:rsidR="00C83DCD" w:rsidRPr="002F3D10" w:rsidRDefault="00C83DCD" w:rsidP="00C83DCD">
      <w:pPr>
        <w:rPr>
          <w:lang w:val="en-US" w:eastAsia="x-none"/>
        </w:rPr>
      </w:pPr>
    </w:p>
    <w:p w14:paraId="1B6A9297" w14:textId="77777777" w:rsidR="00C83DCD" w:rsidRPr="002F3D10" w:rsidRDefault="00C83DCD" w:rsidP="00C83DCD">
      <w:pPr>
        <w:rPr>
          <w:lang w:val="en-US" w:eastAsia="x-none"/>
        </w:rPr>
      </w:pPr>
      <w:r w:rsidRPr="002F3D10">
        <w:rPr>
          <w:lang w:val="en-US" w:eastAsia="x-none"/>
        </w:rPr>
        <w:t>Parameters in response body</w:t>
      </w:r>
    </w:p>
    <w:tbl>
      <w:tblPr>
        <w:tblW w:w="8168" w:type="dxa"/>
        <w:tblInd w:w="108" w:type="dxa"/>
        <w:tblCellMar>
          <w:left w:w="0" w:type="dxa"/>
          <w:right w:w="0" w:type="dxa"/>
        </w:tblCellMar>
        <w:tblLook w:val="04A0" w:firstRow="1" w:lastRow="0" w:firstColumn="1" w:lastColumn="0" w:noHBand="0" w:noVBand="1"/>
      </w:tblPr>
      <w:tblGrid>
        <w:gridCol w:w="2334"/>
        <w:gridCol w:w="1562"/>
        <w:gridCol w:w="4272"/>
      </w:tblGrid>
      <w:tr w:rsidR="00C83DCD" w:rsidRPr="002F3D10" w14:paraId="18BE2CB8" w14:textId="77777777" w:rsidTr="00D83310">
        <w:tc>
          <w:tcPr>
            <w:tcW w:w="23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866AB1" w14:textId="77777777" w:rsidR="00C83DCD" w:rsidRPr="002F3D10" w:rsidRDefault="00C83DCD" w:rsidP="00D83310">
            <w:pPr>
              <w:keepNext/>
              <w:rPr>
                <w:rFonts w:eastAsia="Calibri" w:cs="Arial"/>
                <w:b/>
                <w:bCs/>
                <w:i/>
                <w:iCs/>
                <w:lang w:val="en-US"/>
              </w:rPr>
            </w:pPr>
            <w:r w:rsidRPr="002F3D10">
              <w:rPr>
                <w:b/>
                <w:bCs/>
                <w:i/>
                <w:iCs/>
                <w:lang w:val="en-US"/>
              </w:rPr>
              <w:lastRenderedPageBreak/>
              <w:t>Parameter Name</w:t>
            </w:r>
          </w:p>
        </w:tc>
        <w:tc>
          <w:tcPr>
            <w:tcW w:w="15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B7FF36" w14:textId="77777777" w:rsidR="00C83DCD" w:rsidRPr="002F3D10" w:rsidRDefault="00C83DCD" w:rsidP="00D83310">
            <w:pPr>
              <w:keepNext/>
              <w:rPr>
                <w:rFonts w:eastAsia="Calibri" w:cs="Arial"/>
                <w:b/>
                <w:bCs/>
                <w:i/>
                <w:iCs/>
                <w:lang w:val="en-US"/>
              </w:rPr>
            </w:pPr>
            <w:r w:rsidRPr="002F3D10">
              <w:rPr>
                <w:b/>
                <w:bCs/>
                <w:i/>
                <w:iCs/>
                <w:lang w:val="en-US"/>
              </w:rPr>
              <w:t>Type</w:t>
            </w:r>
          </w:p>
        </w:tc>
        <w:tc>
          <w:tcPr>
            <w:tcW w:w="42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C69E93" w14:textId="77777777" w:rsidR="00C83DCD" w:rsidRPr="002F3D10" w:rsidRDefault="00C83DCD" w:rsidP="00D83310">
            <w:pPr>
              <w:keepNext/>
              <w:rPr>
                <w:rFonts w:eastAsia="Calibri" w:cs="Arial"/>
                <w:b/>
                <w:bCs/>
                <w:i/>
                <w:iCs/>
                <w:lang w:val="en-US"/>
              </w:rPr>
            </w:pPr>
            <w:r w:rsidRPr="002F3D10">
              <w:rPr>
                <w:b/>
                <w:bCs/>
                <w:i/>
                <w:iCs/>
                <w:lang w:val="en-US"/>
              </w:rPr>
              <w:t>Explanation</w:t>
            </w:r>
          </w:p>
        </w:tc>
      </w:tr>
      <w:tr w:rsidR="00C83DCD" w:rsidRPr="0085547A" w14:paraId="4D1D9620" w14:textId="77777777" w:rsidTr="00D83310">
        <w:tc>
          <w:tcPr>
            <w:tcW w:w="23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C654FA" w14:textId="779821F7" w:rsidR="00C83DCD" w:rsidRPr="00E639A5" w:rsidRDefault="00E639A5" w:rsidP="00D83310">
            <w:pPr>
              <w:keepNext/>
              <w:rPr>
                <w:rFonts w:cs="Arial"/>
                <w:bCs/>
                <w:i/>
                <w:iCs/>
                <w:lang w:val="en-US"/>
              </w:rPr>
            </w:pPr>
            <w:r>
              <w:rPr>
                <w:rFonts w:cs="Arial"/>
                <w:bCs/>
                <w:i/>
                <w:iCs/>
                <w:lang w:val="en-US"/>
              </w:rPr>
              <w:t>firstName</w:t>
            </w:r>
          </w:p>
        </w:tc>
        <w:tc>
          <w:tcPr>
            <w:tcW w:w="15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DB6EC44" w14:textId="77777777" w:rsidR="00C83DCD" w:rsidRPr="00E639A5" w:rsidRDefault="00C83DCD" w:rsidP="00D83310">
            <w:pPr>
              <w:keepNext/>
              <w:rPr>
                <w:rFonts w:cs="Arial"/>
                <w:bCs/>
                <w:i/>
                <w:iCs/>
                <w:lang w:val="en-US"/>
              </w:rPr>
            </w:pPr>
            <w:r w:rsidRPr="00E639A5">
              <w:rPr>
                <w:rFonts w:cs="Arial"/>
                <w:bCs/>
                <w:i/>
                <w:iCs/>
                <w:lang w:val="en-US"/>
              </w:rPr>
              <w:t>String</w:t>
            </w:r>
          </w:p>
        </w:tc>
        <w:tc>
          <w:tcPr>
            <w:tcW w:w="427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D92A055" w14:textId="6F7AF690" w:rsidR="00C83DCD" w:rsidRPr="0085547A" w:rsidRDefault="0085547A" w:rsidP="0085547A">
            <w:pPr>
              <w:keepNext/>
              <w:rPr>
                <w:rFonts w:cs="Arial"/>
                <w:bCs/>
                <w:iCs/>
                <w:lang w:val="en-US"/>
              </w:rPr>
            </w:pPr>
            <w:r w:rsidRPr="0085547A">
              <w:rPr>
                <w:rFonts w:cs="Arial"/>
                <w:bCs/>
                <w:iCs/>
                <w:lang w:val="en-US"/>
              </w:rPr>
              <w:t>Admins first n</w:t>
            </w:r>
            <w:r w:rsidR="00C83DCD" w:rsidRPr="0085547A">
              <w:rPr>
                <w:rFonts w:cs="Arial"/>
                <w:bCs/>
                <w:iCs/>
                <w:lang w:val="en-US"/>
              </w:rPr>
              <w:t>ame</w:t>
            </w:r>
          </w:p>
        </w:tc>
      </w:tr>
      <w:tr w:rsidR="00C83DCD" w:rsidRPr="0085547A" w14:paraId="39CCA468" w14:textId="77777777" w:rsidTr="00D83310">
        <w:tc>
          <w:tcPr>
            <w:tcW w:w="23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151AC7" w14:textId="3DD64B92" w:rsidR="00C83DCD" w:rsidRPr="00E639A5" w:rsidRDefault="00E639A5" w:rsidP="00D83310">
            <w:pPr>
              <w:keepNext/>
              <w:rPr>
                <w:rFonts w:cs="Arial"/>
                <w:bCs/>
                <w:i/>
                <w:iCs/>
                <w:lang w:val="en-US"/>
              </w:rPr>
            </w:pPr>
            <w:r>
              <w:rPr>
                <w:rFonts w:cs="Arial"/>
                <w:bCs/>
                <w:i/>
                <w:iCs/>
                <w:lang w:val="en-US"/>
              </w:rPr>
              <w:t>middleName</w:t>
            </w:r>
          </w:p>
        </w:tc>
        <w:tc>
          <w:tcPr>
            <w:tcW w:w="15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BB0ECE7" w14:textId="77777777" w:rsidR="00C83DCD" w:rsidRPr="00E639A5" w:rsidRDefault="00C83DCD" w:rsidP="00D83310">
            <w:pPr>
              <w:keepNext/>
              <w:rPr>
                <w:rFonts w:cs="Arial"/>
                <w:bCs/>
                <w:i/>
                <w:iCs/>
                <w:lang w:val="en-US"/>
              </w:rPr>
            </w:pPr>
            <w:r w:rsidRPr="00E639A5">
              <w:rPr>
                <w:rFonts w:cs="Arial"/>
                <w:bCs/>
                <w:i/>
                <w:iCs/>
                <w:lang w:val="en-US"/>
              </w:rPr>
              <w:t>String</w:t>
            </w:r>
          </w:p>
        </w:tc>
        <w:tc>
          <w:tcPr>
            <w:tcW w:w="427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D7D44FF" w14:textId="6EB267A6" w:rsidR="00C83DCD" w:rsidRPr="0085547A" w:rsidRDefault="0085547A" w:rsidP="0085547A">
            <w:pPr>
              <w:keepNext/>
              <w:rPr>
                <w:rFonts w:cs="Arial"/>
                <w:bCs/>
                <w:iCs/>
                <w:lang w:val="en-US"/>
              </w:rPr>
            </w:pPr>
            <w:r w:rsidRPr="0085547A">
              <w:rPr>
                <w:rFonts w:cs="Arial"/>
                <w:bCs/>
                <w:iCs/>
                <w:lang w:val="en-US"/>
              </w:rPr>
              <w:t>Admins m</w:t>
            </w:r>
            <w:r w:rsidR="00C83DCD" w:rsidRPr="0085547A">
              <w:rPr>
                <w:rFonts w:cs="Arial"/>
                <w:bCs/>
                <w:iCs/>
                <w:lang w:val="en-US"/>
              </w:rPr>
              <w:t xml:space="preserve">iddle </w:t>
            </w:r>
            <w:r w:rsidRPr="0085547A">
              <w:rPr>
                <w:rFonts w:cs="Arial"/>
                <w:bCs/>
                <w:iCs/>
                <w:lang w:val="en-US"/>
              </w:rPr>
              <w:t>n</w:t>
            </w:r>
            <w:r w:rsidR="00C83DCD" w:rsidRPr="0085547A">
              <w:rPr>
                <w:rFonts w:cs="Arial"/>
                <w:bCs/>
                <w:iCs/>
                <w:lang w:val="en-US"/>
              </w:rPr>
              <w:t>ame</w:t>
            </w:r>
          </w:p>
        </w:tc>
      </w:tr>
      <w:tr w:rsidR="00C83DCD" w:rsidRPr="0085547A" w14:paraId="5AE89A50" w14:textId="77777777" w:rsidTr="00D83310">
        <w:tc>
          <w:tcPr>
            <w:tcW w:w="2334"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ACC0557" w14:textId="54AC2E0F" w:rsidR="00C83DCD" w:rsidRPr="00E639A5" w:rsidRDefault="00E639A5" w:rsidP="00D83310">
            <w:pPr>
              <w:keepNext/>
              <w:rPr>
                <w:rFonts w:eastAsia="Calibri" w:cs="Arial"/>
                <w:i/>
                <w:iCs/>
                <w:lang w:val="en-US"/>
              </w:rPr>
            </w:pPr>
            <w:r>
              <w:rPr>
                <w:rFonts w:cs="Arial"/>
                <w:bCs/>
                <w:i/>
                <w:iCs/>
                <w:lang w:val="en-US"/>
              </w:rPr>
              <w:t>lastName</w:t>
            </w:r>
          </w:p>
        </w:tc>
        <w:tc>
          <w:tcPr>
            <w:tcW w:w="156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7FF5D975" w14:textId="77777777" w:rsidR="00C83DCD" w:rsidRPr="00E639A5" w:rsidRDefault="00C83DCD" w:rsidP="00D83310">
            <w:pPr>
              <w:keepNext/>
              <w:rPr>
                <w:rFonts w:eastAsia="Calibri" w:cs="Arial"/>
                <w:i/>
                <w:iCs/>
                <w:lang w:val="en-US"/>
              </w:rPr>
            </w:pPr>
            <w:r w:rsidRPr="00E639A5">
              <w:rPr>
                <w:rFonts w:cs="Arial"/>
                <w:bCs/>
                <w:i/>
                <w:iCs/>
                <w:lang w:val="en-US"/>
              </w:rPr>
              <w:t>String</w:t>
            </w:r>
          </w:p>
        </w:tc>
        <w:tc>
          <w:tcPr>
            <w:tcW w:w="4272" w:type="dxa"/>
            <w:tcBorders>
              <w:top w:val="nil"/>
              <w:left w:val="nil"/>
              <w:bottom w:val="single" w:sz="4" w:space="0" w:color="auto"/>
              <w:right w:val="single" w:sz="8" w:space="0" w:color="auto"/>
            </w:tcBorders>
            <w:tcMar>
              <w:top w:w="0" w:type="dxa"/>
              <w:left w:w="108" w:type="dxa"/>
              <w:bottom w:w="0" w:type="dxa"/>
              <w:right w:w="108" w:type="dxa"/>
            </w:tcMar>
            <w:hideMark/>
          </w:tcPr>
          <w:p w14:paraId="15A44B47" w14:textId="107169B4" w:rsidR="00C83DCD" w:rsidRPr="0085547A" w:rsidRDefault="0085547A" w:rsidP="0085547A">
            <w:pPr>
              <w:keepNext/>
              <w:rPr>
                <w:rFonts w:eastAsia="Calibri" w:cs="Arial"/>
                <w:iCs/>
                <w:color w:val="auto"/>
                <w:lang w:val="en-US"/>
              </w:rPr>
            </w:pPr>
            <w:r w:rsidRPr="0085547A">
              <w:rPr>
                <w:rFonts w:cs="Arial"/>
                <w:bCs/>
                <w:iCs/>
                <w:lang w:val="en-US"/>
              </w:rPr>
              <w:t xml:space="preserve">Admins </w:t>
            </w:r>
            <w:r w:rsidRPr="0085547A">
              <w:rPr>
                <w:rFonts w:eastAsia="Calibri" w:cs="Arial"/>
                <w:iCs/>
                <w:color w:val="auto"/>
                <w:lang w:val="en-US"/>
              </w:rPr>
              <w:t>l</w:t>
            </w:r>
            <w:r w:rsidR="00C83DCD" w:rsidRPr="0085547A">
              <w:rPr>
                <w:rFonts w:eastAsia="Calibri" w:cs="Arial"/>
                <w:iCs/>
                <w:color w:val="auto"/>
                <w:lang w:val="en-US"/>
              </w:rPr>
              <w:t xml:space="preserve">ast </w:t>
            </w:r>
            <w:r w:rsidRPr="0085547A">
              <w:rPr>
                <w:rFonts w:eastAsia="Calibri" w:cs="Arial"/>
                <w:iCs/>
                <w:color w:val="auto"/>
                <w:lang w:val="en-US"/>
              </w:rPr>
              <w:t>n</w:t>
            </w:r>
            <w:r w:rsidR="00C83DCD" w:rsidRPr="0085547A">
              <w:rPr>
                <w:rFonts w:eastAsia="Calibri" w:cs="Arial"/>
                <w:iCs/>
                <w:color w:val="auto"/>
                <w:lang w:val="en-US"/>
              </w:rPr>
              <w:t>ame</w:t>
            </w:r>
          </w:p>
        </w:tc>
      </w:tr>
      <w:tr w:rsidR="00C83DCD" w:rsidRPr="0085547A" w14:paraId="35BA2DF5"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4DFC2" w14:textId="77777777" w:rsidR="00C83DCD" w:rsidRPr="00E639A5" w:rsidRDefault="00C83DCD" w:rsidP="00D83310">
            <w:pPr>
              <w:keepNext/>
              <w:rPr>
                <w:rFonts w:cs="Arial"/>
                <w:i/>
                <w:iCs/>
                <w:lang w:val="en-US"/>
              </w:rPr>
            </w:pPr>
            <w:r w:rsidRPr="00E639A5">
              <w:rPr>
                <w:rFonts w:cs="Arial"/>
                <w:i/>
                <w:iCs/>
                <w:lang w:val="en-US"/>
              </w:rPr>
              <w:t>Email</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B8D026" w14:textId="77777777" w:rsidR="00C83DCD" w:rsidRPr="00E639A5" w:rsidRDefault="00C83DCD" w:rsidP="00D83310">
            <w:pPr>
              <w:keepNext/>
              <w:rPr>
                <w:rFonts w:cs="Arial"/>
                <w:i/>
                <w:iCs/>
                <w:lang w:val="en-US"/>
              </w:rPr>
            </w:pPr>
            <w:r w:rsidRPr="00E639A5">
              <w:rPr>
                <w:rFonts w:cs="Arial"/>
                <w:bCs/>
                <w:i/>
                <w:iCs/>
                <w:lang w:val="en-US"/>
              </w:rPr>
              <w:t>String</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15FDE6" w14:textId="2345CAA5" w:rsidR="00C83DCD" w:rsidRPr="0085547A" w:rsidRDefault="0085547A" w:rsidP="00D83310">
            <w:pPr>
              <w:keepNext/>
              <w:rPr>
                <w:rFonts w:cs="Arial"/>
                <w:color w:val="auto"/>
                <w:lang w:val="en-US"/>
              </w:rPr>
            </w:pPr>
            <w:r w:rsidRPr="0085547A">
              <w:rPr>
                <w:rFonts w:cs="Arial"/>
                <w:iCs/>
                <w:lang w:val="en-US"/>
              </w:rPr>
              <w:t xml:space="preserve">Admins </w:t>
            </w:r>
            <w:r w:rsidR="00C83DCD" w:rsidRPr="0085547A">
              <w:rPr>
                <w:rFonts w:cs="Arial"/>
                <w:iCs/>
                <w:lang w:val="en-US"/>
              </w:rPr>
              <w:t>Email</w:t>
            </w:r>
            <w:r w:rsidRPr="0085547A">
              <w:rPr>
                <w:rFonts w:cs="Arial"/>
                <w:iCs/>
                <w:lang w:val="en-US"/>
              </w:rPr>
              <w:t xml:space="preserve"> (must be unique on uc system)</w:t>
            </w:r>
          </w:p>
        </w:tc>
      </w:tr>
      <w:tr w:rsidR="00C83DCD" w:rsidRPr="0085547A" w14:paraId="15B0F6E8"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81DBD5" w14:textId="77777777" w:rsidR="00C83DCD" w:rsidRPr="00E639A5" w:rsidRDefault="00C83DCD" w:rsidP="00D83310">
            <w:pPr>
              <w:keepNext/>
              <w:rPr>
                <w:rFonts w:cs="Arial"/>
                <w:i/>
                <w:iCs/>
                <w:lang w:val="en-US"/>
              </w:rPr>
            </w:pPr>
            <w:r w:rsidRPr="00E639A5">
              <w:rPr>
                <w:rFonts w:cs="Arial"/>
                <w:i/>
                <w:iCs/>
                <w:lang w:val="en-US"/>
              </w:rPr>
              <w:t>Dn</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DB4D54" w14:textId="77777777" w:rsidR="00C83DCD" w:rsidRPr="00E639A5" w:rsidRDefault="00C83DCD" w:rsidP="00D83310">
            <w:pPr>
              <w:keepNext/>
              <w:rPr>
                <w:rFonts w:cs="Arial"/>
                <w:i/>
                <w:iCs/>
                <w:lang w:val="en-US"/>
              </w:rPr>
            </w:pPr>
            <w:r w:rsidRPr="00E639A5">
              <w:rPr>
                <w:rFonts w:cs="Arial"/>
                <w:bCs/>
                <w:i/>
                <w:iCs/>
                <w:lang w:val="en-US"/>
              </w:rPr>
              <w:t>String</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3245EB" w14:textId="77777777" w:rsidR="00C83DCD" w:rsidRPr="0085547A" w:rsidRDefault="00C83DCD" w:rsidP="00D83310">
            <w:pPr>
              <w:keepNext/>
              <w:rPr>
                <w:rFonts w:cs="Arial"/>
                <w:color w:val="auto"/>
                <w:lang w:val="en-US"/>
              </w:rPr>
            </w:pPr>
            <w:r w:rsidRPr="0085547A">
              <w:rPr>
                <w:rFonts w:cs="Arial"/>
                <w:bCs/>
                <w:iCs/>
                <w:lang w:val="en-US"/>
              </w:rPr>
              <w:t>Telephone number, which must be in international format (country code – national destination code + number e.g. 38642071221).</w:t>
            </w:r>
          </w:p>
        </w:tc>
      </w:tr>
      <w:tr w:rsidR="00C83DCD" w:rsidRPr="0085547A" w14:paraId="154EB382"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FCCE0A" w14:textId="77777777" w:rsidR="00C83DCD" w:rsidRPr="00E639A5" w:rsidRDefault="00C83DCD" w:rsidP="00D83310">
            <w:pPr>
              <w:keepNext/>
              <w:rPr>
                <w:rFonts w:cs="Arial"/>
                <w:i/>
                <w:iCs/>
                <w:lang w:val="en-US"/>
              </w:rPr>
            </w:pPr>
            <w:r w:rsidRPr="00E639A5">
              <w:rPr>
                <w:rFonts w:cs="Arial"/>
                <w:i/>
                <w:iCs/>
                <w:lang w:val="en-US"/>
              </w:rPr>
              <w:t>nodeId</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793278" w14:textId="77777777" w:rsidR="00C83DCD" w:rsidRPr="00E639A5" w:rsidRDefault="00C83DCD" w:rsidP="00D83310">
            <w:pPr>
              <w:keepNext/>
              <w:rPr>
                <w:rFonts w:cs="Arial"/>
                <w:i/>
                <w:iCs/>
                <w:lang w:val="en-US"/>
              </w:rPr>
            </w:pPr>
            <w:r w:rsidRPr="00E639A5">
              <w:rPr>
                <w:rFonts w:cs="Arial"/>
                <w:i/>
                <w:iCs/>
                <w:lang w:val="en-US"/>
              </w:rPr>
              <w:t>Integer</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920174" w14:textId="77777777" w:rsidR="00C83DCD" w:rsidRPr="0085547A" w:rsidRDefault="00C83DCD" w:rsidP="00D83310">
            <w:pPr>
              <w:keepNext/>
              <w:rPr>
                <w:rFonts w:cs="Arial"/>
                <w:color w:val="auto"/>
                <w:lang w:val="en-US"/>
              </w:rPr>
            </w:pPr>
            <w:r w:rsidRPr="0085547A">
              <w:rPr>
                <w:rFonts w:cs="Arial"/>
                <w:color w:val="auto"/>
                <w:lang w:val="en-US"/>
              </w:rPr>
              <w:t>CS node on which DN will be created. Parameter is only valid for creation operation.</w:t>
            </w:r>
          </w:p>
        </w:tc>
      </w:tr>
      <w:tr w:rsidR="0009470A" w:rsidRPr="0085547A" w14:paraId="2BD1C62E"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A7E166" w14:textId="7E1FA111" w:rsidR="0009470A" w:rsidRPr="00E639A5" w:rsidRDefault="0009470A" w:rsidP="00D83310">
            <w:pPr>
              <w:keepNext/>
              <w:rPr>
                <w:rFonts w:cs="Arial"/>
                <w:i/>
                <w:iCs/>
                <w:lang w:val="en-US"/>
              </w:rPr>
            </w:pPr>
            <w:r>
              <w:rPr>
                <w:rFonts w:cs="Arial"/>
                <w:i/>
                <w:iCs/>
                <w:lang w:val="en-US"/>
              </w:rPr>
              <w:t>contactNumber</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7EEC7B" w14:textId="5A256A23" w:rsidR="0009470A" w:rsidRPr="00E639A5" w:rsidRDefault="0009470A" w:rsidP="00D83310">
            <w:pPr>
              <w:keepNext/>
              <w:rPr>
                <w:rFonts w:cs="Arial"/>
                <w:i/>
                <w:iCs/>
                <w:lang w:val="en-US"/>
              </w:rPr>
            </w:pPr>
            <w:r>
              <w:rPr>
                <w:rFonts w:cs="Arial"/>
                <w:i/>
                <w:iCs/>
                <w:lang w:val="en-US"/>
              </w:rPr>
              <w:t>String</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431036" w14:textId="477BD8B5" w:rsidR="0009470A" w:rsidRPr="0085547A" w:rsidRDefault="0085547A" w:rsidP="00D83310">
            <w:pPr>
              <w:keepNext/>
              <w:rPr>
                <w:rFonts w:cs="Arial"/>
                <w:color w:val="auto"/>
                <w:lang w:val="en-US"/>
              </w:rPr>
            </w:pPr>
            <w:r w:rsidRPr="0085547A">
              <w:rPr>
                <w:rFonts w:cs="Arial"/>
                <w:color w:val="auto"/>
                <w:lang w:val="en-US"/>
              </w:rPr>
              <w:t>Admins contact number</w:t>
            </w:r>
          </w:p>
        </w:tc>
      </w:tr>
      <w:tr w:rsidR="0009470A" w:rsidRPr="0085547A" w14:paraId="3204A9F9"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F0EB40" w14:textId="1E7302A3" w:rsidR="0009470A" w:rsidRPr="00E639A5" w:rsidRDefault="0009470A" w:rsidP="00D83310">
            <w:pPr>
              <w:keepNext/>
              <w:rPr>
                <w:rFonts w:cs="Arial"/>
                <w:i/>
                <w:iCs/>
                <w:lang w:val="en-US"/>
              </w:rPr>
            </w:pPr>
            <w:r>
              <w:rPr>
                <w:rFonts w:cs="Arial"/>
                <w:i/>
                <w:iCs/>
                <w:lang w:val="en-US"/>
              </w:rPr>
              <w:t>address</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7DC3BA" w14:textId="686596E1" w:rsidR="0009470A" w:rsidRPr="00E639A5" w:rsidRDefault="0009470A" w:rsidP="00D83310">
            <w:pPr>
              <w:keepNext/>
              <w:rPr>
                <w:rFonts w:cs="Arial"/>
                <w:i/>
                <w:iCs/>
                <w:lang w:val="en-US"/>
              </w:rPr>
            </w:pPr>
            <w:r>
              <w:rPr>
                <w:rFonts w:cs="Arial"/>
                <w:i/>
                <w:iCs/>
                <w:lang w:val="en-US"/>
              </w:rPr>
              <w:t>String</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CA895D" w14:textId="75357D81" w:rsidR="0009470A" w:rsidRPr="0085547A" w:rsidRDefault="0085547A" w:rsidP="00D83310">
            <w:pPr>
              <w:keepNext/>
              <w:rPr>
                <w:rFonts w:cs="Arial"/>
                <w:color w:val="auto"/>
                <w:lang w:val="en-US"/>
              </w:rPr>
            </w:pPr>
            <w:r w:rsidRPr="0085547A">
              <w:rPr>
                <w:rFonts w:cs="Arial"/>
                <w:color w:val="auto"/>
                <w:lang w:val="en-US"/>
              </w:rPr>
              <w:t>Admins address</w:t>
            </w:r>
          </w:p>
        </w:tc>
      </w:tr>
      <w:tr w:rsidR="0085547A" w:rsidRPr="0085547A" w14:paraId="5EEE7C33"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7F0BF" w14:textId="3D38EBA0" w:rsidR="0085547A" w:rsidRPr="00E639A5" w:rsidRDefault="0085547A" w:rsidP="00D83310">
            <w:pPr>
              <w:keepNext/>
              <w:rPr>
                <w:rFonts w:cs="Arial"/>
                <w:i/>
                <w:iCs/>
                <w:lang w:val="en-US"/>
              </w:rPr>
            </w:pPr>
            <w:r>
              <w:rPr>
                <w:rFonts w:cs="Arial"/>
                <w:i/>
                <w:iCs/>
                <w:lang w:val="en-US"/>
              </w:rPr>
              <w:t>type</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6BB7C3" w14:textId="1C5A3199" w:rsidR="0085547A" w:rsidRPr="00E639A5" w:rsidRDefault="0085547A" w:rsidP="00D83310">
            <w:pPr>
              <w:keepNext/>
              <w:rPr>
                <w:rFonts w:cs="Arial"/>
                <w:i/>
                <w:iCs/>
                <w:lang w:val="en-US"/>
              </w:rPr>
            </w:pPr>
            <w:r>
              <w:rPr>
                <w:rFonts w:cs="Arial"/>
                <w:i/>
                <w:iCs/>
                <w:lang w:val="en-US"/>
              </w:rPr>
              <w:t>Integer</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9B3BF8" w14:textId="77777777" w:rsidR="0085547A" w:rsidRPr="0085547A" w:rsidRDefault="0085547A" w:rsidP="007003EC">
            <w:pPr>
              <w:keepNext/>
              <w:rPr>
                <w:rFonts w:cs="Arial"/>
                <w:color w:val="auto"/>
                <w:lang w:val="en-US"/>
              </w:rPr>
            </w:pPr>
            <w:r w:rsidRPr="0085547A">
              <w:rPr>
                <w:rFonts w:cs="Arial"/>
                <w:color w:val="auto"/>
                <w:lang w:val="en-US"/>
              </w:rPr>
              <w:t>Additional information for dn. Possible values:</w:t>
            </w:r>
          </w:p>
          <w:p w14:paraId="6D587FE5" w14:textId="2132DDEC" w:rsidR="0085547A" w:rsidRPr="00155C87" w:rsidRDefault="00155C87" w:rsidP="00155C87">
            <w:pPr>
              <w:keepNext/>
              <w:rPr>
                <w:rFonts w:cs="Arial"/>
                <w:color w:val="auto"/>
              </w:rPr>
            </w:pPr>
            <w:r>
              <w:rPr>
                <w:rFonts w:cs="Arial"/>
                <w:color w:val="auto"/>
              </w:rPr>
              <w:t>1</w:t>
            </w:r>
            <w:r w:rsidR="0085547A" w:rsidRPr="00155C87">
              <w:rPr>
                <w:rFonts w:cs="Arial"/>
                <w:color w:val="auto"/>
              </w:rPr>
              <w:t xml:space="preserve">- prepaid (valid only for mobile DN) </w:t>
            </w:r>
          </w:p>
          <w:p w14:paraId="772F561F" w14:textId="6A2508CF" w:rsidR="0085547A" w:rsidRPr="00155C87" w:rsidRDefault="00155C87" w:rsidP="00155C87">
            <w:pPr>
              <w:keepNext/>
              <w:rPr>
                <w:rFonts w:cs="Arial"/>
                <w:color w:val="auto"/>
              </w:rPr>
            </w:pPr>
            <w:r>
              <w:rPr>
                <w:rFonts w:cs="Arial"/>
                <w:color w:val="auto"/>
              </w:rPr>
              <w:t>2</w:t>
            </w:r>
            <w:r w:rsidR="0085547A" w:rsidRPr="00155C87">
              <w:rPr>
                <w:rFonts w:cs="Arial"/>
                <w:color w:val="auto"/>
              </w:rPr>
              <w:t xml:space="preserve">- postpaid (default value)  </w:t>
            </w:r>
          </w:p>
          <w:p w14:paraId="5E758EA7" w14:textId="6E07CCAF" w:rsidR="0085547A" w:rsidRPr="0085547A" w:rsidRDefault="0085547A" w:rsidP="00D83310">
            <w:pPr>
              <w:keepNext/>
              <w:rPr>
                <w:rFonts w:cs="Arial"/>
                <w:color w:val="auto"/>
                <w:lang w:val="en-US"/>
              </w:rPr>
            </w:pPr>
            <w:r w:rsidRPr="0085547A">
              <w:rPr>
                <w:rFonts w:cs="Arial"/>
                <w:color w:val="auto"/>
              </w:rPr>
              <w:t xml:space="preserve">Parameter </w:t>
            </w:r>
            <w:r w:rsidRPr="0085547A">
              <w:rPr>
                <w:rFonts w:cs="Arial"/>
                <w:color w:val="auto"/>
                <w:lang w:val="en-US"/>
              </w:rPr>
              <w:t>is only valid at DN creation.</w:t>
            </w:r>
          </w:p>
        </w:tc>
      </w:tr>
      <w:tr w:rsidR="0085547A" w:rsidRPr="0085547A" w14:paraId="1D33B529" w14:textId="77777777" w:rsidTr="00D83310">
        <w:tc>
          <w:tcPr>
            <w:tcW w:w="2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1E5277" w14:textId="4BB42CBF" w:rsidR="0085547A" w:rsidRPr="00E639A5" w:rsidRDefault="0085547A" w:rsidP="00D83310">
            <w:pPr>
              <w:keepNext/>
              <w:rPr>
                <w:rFonts w:cs="Arial"/>
                <w:i/>
                <w:iCs/>
                <w:lang w:val="en-US"/>
              </w:rPr>
            </w:pPr>
            <w:r>
              <w:rPr>
                <w:rFonts w:cs="Arial"/>
                <w:i/>
                <w:iCs/>
                <w:lang w:val="en-US"/>
              </w:rPr>
              <w:t>imsi</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4E716C" w14:textId="4B2D77B9" w:rsidR="0085547A" w:rsidRPr="00E639A5" w:rsidRDefault="0085547A" w:rsidP="00D83310">
            <w:pPr>
              <w:keepNext/>
              <w:rPr>
                <w:rFonts w:cs="Arial"/>
                <w:i/>
                <w:iCs/>
                <w:lang w:val="en-US"/>
              </w:rPr>
            </w:pPr>
            <w:r>
              <w:rPr>
                <w:rFonts w:cs="Arial"/>
                <w:i/>
                <w:iCs/>
                <w:lang w:val="en-US"/>
              </w:rPr>
              <w:t>String</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624666" w14:textId="20C4B869" w:rsidR="0085547A" w:rsidRPr="0085547A" w:rsidRDefault="0085547A" w:rsidP="00D83310">
            <w:pPr>
              <w:keepNext/>
              <w:rPr>
                <w:rFonts w:cs="Arial"/>
                <w:color w:val="auto"/>
                <w:lang w:val="en-US"/>
              </w:rPr>
            </w:pPr>
            <w:r w:rsidRPr="0085547A">
              <w:rPr>
                <w:rFonts w:cs="Arial"/>
                <w:color w:val="auto"/>
                <w:lang w:val="en-US"/>
              </w:rPr>
              <w:t>Imsi number</w:t>
            </w:r>
          </w:p>
        </w:tc>
      </w:tr>
    </w:tbl>
    <w:p w14:paraId="07493927" w14:textId="77777777" w:rsidR="00C83DCD" w:rsidRPr="002F3D10" w:rsidRDefault="00C83DCD" w:rsidP="00C83DCD">
      <w:pPr>
        <w:rPr>
          <w:lang w:val="en-US" w:eastAsia="x-none"/>
        </w:rPr>
      </w:pPr>
    </w:p>
    <w:p w14:paraId="1F22461E" w14:textId="77777777" w:rsidR="00C83DCD" w:rsidRPr="002F3D10" w:rsidRDefault="00C83DCD" w:rsidP="00C83DCD">
      <w:pPr>
        <w:rPr>
          <w:lang w:val="en-US" w:eastAsia="x-none"/>
        </w:rPr>
      </w:pPr>
      <w:r w:rsidRPr="002F3D10">
        <w:rPr>
          <w:lang w:val="en-US" w:eastAsia="x-none"/>
        </w:rPr>
        <w:t>Response body example:</w:t>
      </w:r>
    </w:p>
    <w:p w14:paraId="00E8A22D" w14:textId="77777777" w:rsidR="00C83DCD" w:rsidRPr="002F3D10" w:rsidRDefault="00C83DCD" w:rsidP="00C83DCD">
      <w:pPr>
        <w:rPr>
          <w:lang w:val="en-US" w:eastAsia="x-none"/>
        </w:rPr>
      </w:pPr>
    </w:p>
    <w:p w14:paraId="147BF071" w14:textId="77777777" w:rsidR="0009470A" w:rsidRPr="0009470A" w:rsidRDefault="0009470A" w:rsidP="0009470A">
      <w:pPr>
        <w:pStyle w:val="Code0"/>
      </w:pPr>
      <w:r w:rsidRPr="0009470A">
        <w:t>{</w:t>
      </w:r>
    </w:p>
    <w:p w14:paraId="71C3E8B4" w14:textId="77777777" w:rsidR="0009470A" w:rsidRPr="0009470A" w:rsidRDefault="0009470A" w:rsidP="0009470A">
      <w:pPr>
        <w:pStyle w:val="Code0"/>
        <w:ind w:left="1416"/>
      </w:pPr>
      <w:r w:rsidRPr="0009470A">
        <w:t>"firstName": "novi",</w:t>
      </w:r>
    </w:p>
    <w:p w14:paraId="03C33070" w14:textId="77777777" w:rsidR="0009470A" w:rsidRPr="0009470A" w:rsidRDefault="0009470A" w:rsidP="0009470A">
      <w:pPr>
        <w:pStyle w:val="Code0"/>
        <w:ind w:left="1416"/>
      </w:pPr>
      <w:r w:rsidRPr="0009470A">
        <w:t>"middleName": "novi",</w:t>
      </w:r>
    </w:p>
    <w:p w14:paraId="7225F3A7" w14:textId="77777777" w:rsidR="0009470A" w:rsidRPr="0009470A" w:rsidRDefault="0009470A" w:rsidP="0009470A">
      <w:pPr>
        <w:pStyle w:val="Code0"/>
        <w:ind w:left="1416"/>
      </w:pPr>
      <w:r w:rsidRPr="0009470A">
        <w:t>"lastName": "novi",</w:t>
      </w:r>
    </w:p>
    <w:p w14:paraId="35014C00" w14:textId="77777777" w:rsidR="0009470A" w:rsidRPr="0009470A" w:rsidRDefault="0009470A" w:rsidP="0009470A">
      <w:pPr>
        <w:pStyle w:val="Code0"/>
        <w:ind w:left="1416"/>
      </w:pPr>
      <w:r w:rsidRPr="0009470A">
        <w:t>"email": "testdn@iskratel.si",</w:t>
      </w:r>
    </w:p>
    <w:p w14:paraId="0DCD5912" w14:textId="77777777" w:rsidR="0009470A" w:rsidRPr="0009470A" w:rsidRDefault="0009470A" w:rsidP="0009470A">
      <w:pPr>
        <w:pStyle w:val="Code0"/>
        <w:ind w:left="1416"/>
      </w:pPr>
      <w:r w:rsidRPr="0009470A">
        <w:t>"contactNumber": "334",</w:t>
      </w:r>
    </w:p>
    <w:p w14:paraId="19DEBC71" w14:textId="77777777" w:rsidR="0009470A" w:rsidRPr="0009470A" w:rsidRDefault="0009470A" w:rsidP="0009470A">
      <w:pPr>
        <w:pStyle w:val="Code0"/>
        <w:ind w:left="1416"/>
      </w:pPr>
      <w:r w:rsidRPr="0009470A">
        <w:t>"address": null,</w:t>
      </w:r>
    </w:p>
    <w:p w14:paraId="10EFF7AC" w14:textId="77777777" w:rsidR="0009470A" w:rsidRPr="0009470A" w:rsidRDefault="0009470A" w:rsidP="0009470A">
      <w:pPr>
        <w:pStyle w:val="Code0"/>
        <w:ind w:left="1416"/>
      </w:pPr>
      <w:r w:rsidRPr="0009470A">
        <w:t>"dn": "38011997000",</w:t>
      </w:r>
    </w:p>
    <w:p w14:paraId="60FD32EF" w14:textId="77777777" w:rsidR="0009470A" w:rsidRPr="0009470A" w:rsidRDefault="0009470A" w:rsidP="0009470A">
      <w:pPr>
        <w:pStyle w:val="Code0"/>
        <w:ind w:left="1416"/>
      </w:pPr>
      <w:r w:rsidRPr="0009470A">
        <w:t>"nodeId": 5001,</w:t>
      </w:r>
    </w:p>
    <w:p w14:paraId="6C97F687" w14:textId="77777777" w:rsidR="0009470A" w:rsidRPr="0009470A" w:rsidRDefault="0009470A" w:rsidP="0009470A">
      <w:pPr>
        <w:pStyle w:val="Code0"/>
        <w:ind w:left="1416"/>
      </w:pPr>
      <w:r w:rsidRPr="0009470A">
        <w:t>"type": 1,</w:t>
      </w:r>
    </w:p>
    <w:p w14:paraId="1CD994FA" w14:textId="77777777" w:rsidR="0009470A" w:rsidRPr="0009470A" w:rsidRDefault="0009470A" w:rsidP="0009470A">
      <w:pPr>
        <w:pStyle w:val="Code0"/>
        <w:ind w:left="1416"/>
      </w:pPr>
      <w:r w:rsidRPr="0009470A">
        <w:t>"imsi": "1344"</w:t>
      </w:r>
    </w:p>
    <w:p w14:paraId="6234FF14" w14:textId="77777777" w:rsidR="0009470A" w:rsidRPr="0009470A" w:rsidRDefault="0009470A" w:rsidP="0009470A">
      <w:pPr>
        <w:pStyle w:val="Code0"/>
      </w:pPr>
      <w:r w:rsidRPr="0009470A">
        <w:t>}</w:t>
      </w:r>
    </w:p>
    <w:p w14:paraId="2D3926E7" w14:textId="77777777" w:rsidR="00C83DCD" w:rsidRPr="00C52536" w:rsidRDefault="00C83DCD" w:rsidP="00C83DCD">
      <w:pPr>
        <w:rPr>
          <w:lang w:val="en-US"/>
        </w:rPr>
      </w:pPr>
    </w:p>
    <w:p w14:paraId="04963D72" w14:textId="77777777" w:rsidR="00C83DCD" w:rsidRDefault="00C83DCD" w:rsidP="00C83DCD">
      <w:pPr>
        <w:pStyle w:val="Heading3"/>
        <w:numPr>
          <w:ilvl w:val="2"/>
          <w:numId w:val="1"/>
        </w:numPr>
        <w:rPr>
          <w:lang w:val="en-US"/>
        </w:rPr>
      </w:pPr>
      <w:bookmarkStart w:id="95" w:name="_Toc473185635"/>
      <w:r>
        <w:rPr>
          <w:lang w:val="en-US"/>
        </w:rPr>
        <w:t>Get agency admin</w:t>
      </w:r>
      <w:bookmarkEnd w:id="95"/>
    </w:p>
    <w:p w14:paraId="12BFE382" w14:textId="77777777" w:rsidR="00C83DCD" w:rsidRPr="002F3D10" w:rsidRDefault="00C83DCD" w:rsidP="00C83DCD">
      <w:pPr>
        <w:rPr>
          <w:lang w:val="en-US" w:eastAsia="x-none"/>
        </w:rPr>
      </w:pPr>
      <w:r w:rsidRPr="002F3D10">
        <w:rPr>
          <w:lang w:val="en-US" w:eastAsia="x-none"/>
        </w:rPr>
        <w:t xml:space="preserve">The http method GET returns </w:t>
      </w:r>
      <w:r>
        <w:rPr>
          <w:lang w:val="en-US" w:eastAsia="x-none"/>
        </w:rPr>
        <w:t>admin data for provided agency. If Agency id</w:t>
      </w:r>
      <w:r w:rsidRPr="002F3D10">
        <w:rPr>
          <w:lang w:val="en-US" w:eastAsia="x-none"/>
        </w:rPr>
        <w:t xml:space="preserve"> is not specified request is rejected.</w:t>
      </w:r>
    </w:p>
    <w:p w14:paraId="6687A254" w14:textId="77777777" w:rsidR="00C83DCD" w:rsidRPr="002F3D10" w:rsidRDefault="00C83DCD" w:rsidP="00C83DCD">
      <w:pPr>
        <w:rPr>
          <w:lang w:val="en-US" w:eastAsia="x-none"/>
        </w:rPr>
      </w:pPr>
    </w:p>
    <w:p w14:paraId="7C6B61E1" w14:textId="77777777" w:rsidR="00C83DCD" w:rsidRPr="002F3D10" w:rsidRDefault="00C83DCD" w:rsidP="00C83DCD">
      <w:pPr>
        <w:rPr>
          <w:b/>
          <w:lang w:val="en-US" w:eastAsia="x-none"/>
        </w:rPr>
      </w:pPr>
      <w:r w:rsidRPr="002F3D10">
        <w:rPr>
          <w:b/>
          <w:lang w:val="en-US" w:eastAsia="x-none"/>
        </w:rPr>
        <w:t>Request</w:t>
      </w:r>
    </w:p>
    <w:p w14:paraId="3E96EE1F" w14:textId="77777777" w:rsidR="00C83DCD" w:rsidRPr="002F3D10" w:rsidRDefault="00C83DCD" w:rsidP="00C83DCD">
      <w:pPr>
        <w:rPr>
          <w:b/>
          <w:lang w:val="en-US" w:eastAsia="x-none"/>
        </w:rPr>
      </w:pPr>
    </w:p>
    <w:p w14:paraId="3F39FEFE" w14:textId="280CA0E0" w:rsidR="00C83DCD" w:rsidRPr="002F3D10" w:rsidRDefault="00C83DCD" w:rsidP="00C83DCD">
      <w:pPr>
        <w:rPr>
          <w:lang w:val="en-US"/>
        </w:rPr>
      </w:pPr>
      <w:r w:rsidRPr="002F3D10">
        <w:rPr>
          <w:lang w:val="en-US"/>
        </w:rPr>
        <w:t xml:space="preserve">Request to retrieve </w:t>
      </w:r>
      <w:r w:rsidR="006104F1">
        <w:rPr>
          <w:lang w:val="en-US"/>
        </w:rPr>
        <w:t>agency admin</w:t>
      </w:r>
      <w:r w:rsidRPr="002F3D10">
        <w:rPr>
          <w:lang w:val="en-US"/>
        </w:rPr>
        <w:t>:</w:t>
      </w:r>
    </w:p>
    <w:p w14:paraId="2EF8270C" w14:textId="77777777" w:rsidR="00C83DCD" w:rsidRPr="002F3D10" w:rsidRDefault="00C83DCD" w:rsidP="00C83DCD">
      <w:pPr>
        <w:rPr>
          <w:lang w:val="en-US"/>
        </w:rPr>
      </w:pPr>
    </w:p>
    <w:p w14:paraId="00FEC9DC" w14:textId="18354AAE" w:rsidR="00C83DCD" w:rsidRPr="00E44D18" w:rsidRDefault="00C83DCD" w:rsidP="00C83DCD">
      <w:pPr>
        <w:ind w:firstLine="708"/>
        <w:rPr>
          <w:b/>
          <w:color w:val="auto"/>
          <w:lang w:val="en-US" w:eastAsia="x-none"/>
        </w:rPr>
      </w:pPr>
      <w:r w:rsidRPr="00E44D18">
        <w:rPr>
          <w:b/>
          <w:color w:val="auto"/>
          <w:lang w:val="en-US" w:eastAsia="x-none"/>
        </w:rPr>
        <w:t xml:space="preserve">GET </w:t>
      </w:r>
      <w:hyperlink w:history="1">
        <w:r w:rsidR="00E44D18" w:rsidRPr="00E44D18">
          <w:rPr>
            <w:rStyle w:val="Hyperlink"/>
            <w:b/>
            <w:color w:val="auto"/>
            <w:lang w:val="en-US" w:eastAsia="x-none"/>
          </w:rPr>
          <w:t>http://&lt;hostname&gt;/sa/rest/v1/prov/agencies/&lt;id&gt;/admin</w:t>
        </w:r>
      </w:hyperlink>
    </w:p>
    <w:p w14:paraId="7CE1B7B9" w14:textId="77777777" w:rsidR="00E44D18" w:rsidRDefault="00E44D18" w:rsidP="00C83DCD">
      <w:pPr>
        <w:ind w:firstLine="708"/>
        <w:rPr>
          <w:b/>
          <w:lang w:val="en-US" w:eastAsia="x-none"/>
        </w:rPr>
      </w:pPr>
    </w:p>
    <w:p w14:paraId="796240F5" w14:textId="77777777" w:rsidR="00DF68A1" w:rsidRPr="002F3D10" w:rsidRDefault="00DF68A1" w:rsidP="00DF68A1">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DF68A1" w:rsidRPr="002F3D10" w14:paraId="0DF0D5AC" w14:textId="77777777" w:rsidTr="007C4A13">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4963007F" w14:textId="77777777" w:rsidR="00DF68A1" w:rsidRPr="002F3D10" w:rsidRDefault="00DF68A1" w:rsidP="007C4A13">
            <w:pPr>
              <w:keepNext/>
              <w:rPr>
                <w:rFonts w:eastAsia="Calibri"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7616EDF6" w14:textId="77777777" w:rsidR="00DF68A1" w:rsidRPr="002F3D10" w:rsidRDefault="00DF68A1" w:rsidP="007C4A13">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68B3F0CC" w14:textId="77777777" w:rsidR="00DF68A1" w:rsidRPr="002F3D10" w:rsidRDefault="00DF68A1" w:rsidP="007C4A13">
            <w:pPr>
              <w:keepNext/>
              <w:rPr>
                <w:rFonts w:eastAsia="Calibri"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A29BAD1" w14:textId="77777777" w:rsidR="00DF68A1" w:rsidRPr="002F3D10" w:rsidRDefault="00DF68A1" w:rsidP="007C4A13">
            <w:pPr>
              <w:keepNext/>
              <w:rPr>
                <w:rFonts w:eastAsia="Calibri" w:cs="Arial"/>
                <w:b/>
                <w:bCs/>
                <w:i/>
                <w:iCs/>
                <w:lang w:val="en-US"/>
              </w:rPr>
            </w:pPr>
            <w:r w:rsidRPr="002F3D10">
              <w:rPr>
                <w:b/>
                <w:bCs/>
                <w:i/>
                <w:iCs/>
                <w:lang w:val="en-US"/>
              </w:rPr>
              <w:t>Explanation</w:t>
            </w:r>
          </w:p>
        </w:tc>
      </w:tr>
      <w:tr w:rsidR="00DF68A1" w:rsidRPr="002F3D10" w14:paraId="073CF29E" w14:textId="77777777" w:rsidTr="007C4A13">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6B41D09E" w14:textId="77777777" w:rsidR="00DF68A1" w:rsidRPr="002F3D10" w:rsidRDefault="00DF68A1" w:rsidP="007C4A13">
            <w:pPr>
              <w:keepNext/>
              <w:rPr>
                <w:rFonts w:ascii="Courier New" w:eastAsia="Calibri"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56ED32E3" w14:textId="77777777" w:rsidR="00DF68A1" w:rsidRDefault="00DF68A1" w:rsidP="007C4A13">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64C6011C" w14:textId="77777777" w:rsidR="00DF68A1" w:rsidRPr="002F3D10" w:rsidRDefault="00DF68A1" w:rsidP="007C4A13">
            <w:pPr>
              <w:keepNext/>
              <w:rPr>
                <w:rFonts w:eastAsia="Calibri"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5766D" w14:textId="77777777" w:rsidR="00DF68A1" w:rsidRPr="002F3D10" w:rsidRDefault="00DF68A1" w:rsidP="007C4A13">
            <w:pPr>
              <w:keepNext/>
              <w:rPr>
                <w:rFonts w:eastAsia="Calibri" w:cs="Arial"/>
                <w:i/>
                <w:iCs/>
                <w:color w:val="auto"/>
                <w:sz w:val="22"/>
                <w:szCs w:val="22"/>
                <w:lang w:val="en-US"/>
              </w:rPr>
            </w:pPr>
            <w:r w:rsidRPr="002F3D10">
              <w:rPr>
                <w:color w:val="auto"/>
                <w:lang w:val="en-US"/>
              </w:rPr>
              <w:t xml:space="preserve">ID of </w:t>
            </w:r>
            <w:r>
              <w:rPr>
                <w:color w:val="auto"/>
                <w:lang w:val="en-US"/>
              </w:rPr>
              <w:t>an agency</w:t>
            </w:r>
          </w:p>
        </w:tc>
      </w:tr>
    </w:tbl>
    <w:p w14:paraId="4F7EAE15" w14:textId="77777777" w:rsidR="00E44D18" w:rsidRPr="002F3D10" w:rsidRDefault="00E44D18" w:rsidP="00C83DCD">
      <w:pPr>
        <w:ind w:firstLine="708"/>
        <w:rPr>
          <w:b/>
          <w:lang w:val="en-US" w:eastAsia="x-none"/>
        </w:rPr>
      </w:pPr>
    </w:p>
    <w:p w14:paraId="4992AFDF" w14:textId="77777777" w:rsidR="00C83DCD" w:rsidRPr="002F3D10" w:rsidRDefault="00C83DCD" w:rsidP="00C83DCD">
      <w:pPr>
        <w:rPr>
          <w:b/>
          <w:lang w:val="en-US" w:eastAsia="x-none"/>
        </w:rPr>
      </w:pPr>
    </w:p>
    <w:p w14:paraId="1B71EBA3" w14:textId="77777777" w:rsidR="00C83DCD" w:rsidRPr="002F3D10" w:rsidRDefault="00C83DCD" w:rsidP="00C83DCD">
      <w:pPr>
        <w:rPr>
          <w:lang w:val="en-US" w:eastAsia="x-none"/>
        </w:rPr>
      </w:pPr>
      <w:r w:rsidRPr="002F3D10">
        <w:rPr>
          <w:lang w:val="en-US" w:eastAsia="x-none"/>
        </w:rPr>
        <w:t>Request example:</w:t>
      </w:r>
    </w:p>
    <w:p w14:paraId="7C698130" w14:textId="77777777" w:rsidR="00C83DCD" w:rsidRPr="002F3D10" w:rsidRDefault="00C83DCD" w:rsidP="00C83DCD">
      <w:pPr>
        <w:rPr>
          <w:lang w:val="en-US" w:eastAsia="x-none"/>
        </w:rPr>
      </w:pPr>
    </w:p>
    <w:p w14:paraId="768DF862" w14:textId="77777777" w:rsidR="00C83DCD" w:rsidRPr="002F3D10" w:rsidRDefault="00C83DCD" w:rsidP="00C83DCD">
      <w:pPr>
        <w:ind w:firstLine="708"/>
        <w:rPr>
          <w:lang w:val="en-US" w:eastAsia="x-none"/>
        </w:rPr>
      </w:pPr>
      <w:r w:rsidRPr="002F3D10">
        <w:rPr>
          <w:lang w:val="en-US" w:eastAsia="x-none"/>
        </w:rPr>
        <w:t>GET http://</w:t>
      </w:r>
      <w:r>
        <w:rPr>
          <w:lang w:val="en-US" w:eastAsia="x-none"/>
        </w:rPr>
        <w:t>&lt;hostname&gt;</w:t>
      </w:r>
      <w:r w:rsidRPr="002F3D10">
        <w:rPr>
          <w:lang w:val="en-US" w:eastAsia="x-none"/>
        </w:rPr>
        <w:t>/sa/rest/v1/prov/</w:t>
      </w:r>
      <w:r>
        <w:rPr>
          <w:lang w:val="en-US" w:eastAsia="x-none"/>
        </w:rPr>
        <w:t>agencies/12/admin</w:t>
      </w:r>
    </w:p>
    <w:p w14:paraId="3F7EC1CF" w14:textId="77777777" w:rsidR="00C83DCD" w:rsidRPr="002F3D10" w:rsidRDefault="00C83DCD" w:rsidP="00C83DCD">
      <w:pPr>
        <w:rPr>
          <w:b/>
          <w:lang w:val="en-US" w:eastAsia="x-none"/>
        </w:rPr>
      </w:pPr>
    </w:p>
    <w:p w14:paraId="7CDE05ED" w14:textId="77777777" w:rsidR="00C83DCD" w:rsidRDefault="00C83DCD" w:rsidP="00C83DCD">
      <w:pPr>
        <w:rPr>
          <w:b/>
          <w:lang w:val="en-US" w:eastAsia="x-none"/>
        </w:rPr>
      </w:pPr>
      <w:r w:rsidRPr="002F3D10">
        <w:rPr>
          <w:b/>
          <w:lang w:val="en-US" w:eastAsia="x-none"/>
        </w:rPr>
        <w:lastRenderedPageBreak/>
        <w:t>Response</w:t>
      </w:r>
    </w:p>
    <w:p w14:paraId="5F87CACD" w14:textId="5F696972" w:rsidR="00E44D18" w:rsidRPr="002F3D10" w:rsidRDefault="00E44D18" w:rsidP="00E44D18">
      <w:pPr>
        <w:rPr>
          <w:lang w:val="en-US"/>
        </w:rPr>
      </w:pPr>
      <w:r w:rsidRPr="002F3D10">
        <w:rPr>
          <w:lang w:val="en-US"/>
        </w:rPr>
        <w:t xml:space="preserve">Response body contains data for </w:t>
      </w:r>
      <w:r>
        <w:rPr>
          <w:lang w:val="en-US"/>
        </w:rPr>
        <w:t>agency admin</w:t>
      </w:r>
      <w:r w:rsidRPr="002F3D10">
        <w:rPr>
          <w:lang w:val="en-US"/>
        </w:rPr>
        <w:t xml:space="preserve"> in JSON format. For description of parameters refer to </w:t>
      </w:r>
      <w:r>
        <w:rPr>
          <w:lang w:val="en-US"/>
        </w:rPr>
        <w:fldChar w:fldCharType="begin"/>
      </w:r>
      <w:r>
        <w:rPr>
          <w:lang w:val="en-US"/>
        </w:rPr>
        <w:instrText xml:space="preserve"> REF _Ref473025691 \r \h </w:instrText>
      </w:r>
      <w:r>
        <w:rPr>
          <w:lang w:val="en-US"/>
        </w:rPr>
      </w:r>
      <w:r>
        <w:rPr>
          <w:lang w:val="en-US"/>
        </w:rPr>
        <w:fldChar w:fldCharType="separate"/>
      </w:r>
      <w:r>
        <w:rPr>
          <w:lang w:val="en-US"/>
        </w:rPr>
        <w:t>5.2.1</w:t>
      </w:r>
      <w:r>
        <w:rPr>
          <w:lang w:val="en-US"/>
        </w:rPr>
        <w:fldChar w:fldCharType="end"/>
      </w:r>
      <w:r w:rsidRPr="002F3D10">
        <w:rPr>
          <w:lang w:val="en-US"/>
        </w:rPr>
        <w:t xml:space="preserve"> – </w:t>
      </w:r>
      <w:r>
        <w:rPr>
          <w:lang w:val="en-US"/>
        </w:rPr>
        <w:t>response</w:t>
      </w:r>
      <w:r w:rsidRPr="002F3D10">
        <w:rPr>
          <w:lang w:val="en-US"/>
        </w:rPr>
        <w:t xml:space="preserve"> section.</w:t>
      </w:r>
    </w:p>
    <w:p w14:paraId="017423A3" w14:textId="77777777" w:rsidR="00E44D18" w:rsidRPr="002F3D10" w:rsidRDefault="00E44D18" w:rsidP="00C83DCD">
      <w:pPr>
        <w:rPr>
          <w:b/>
          <w:lang w:val="en-US" w:eastAsia="x-none"/>
        </w:rPr>
      </w:pPr>
    </w:p>
    <w:p w14:paraId="6C964C3B" w14:textId="77777777" w:rsidR="00C83DCD" w:rsidRPr="002F3D10" w:rsidRDefault="00C83DCD" w:rsidP="00C83DCD">
      <w:pPr>
        <w:rPr>
          <w:b/>
          <w:lang w:val="en-US" w:eastAsia="x-none"/>
        </w:rPr>
      </w:pPr>
    </w:p>
    <w:p w14:paraId="5CF76C71" w14:textId="77777777" w:rsidR="00C83DCD" w:rsidRPr="002F3D10" w:rsidRDefault="00C83DCD" w:rsidP="00C83DCD">
      <w:pPr>
        <w:rPr>
          <w:lang w:val="en-US" w:eastAsia="x-none"/>
        </w:rPr>
      </w:pPr>
      <w:r w:rsidRPr="002F3D10">
        <w:rPr>
          <w:lang w:val="en-US" w:eastAsia="x-none"/>
        </w:rPr>
        <w:t>Response body example</w:t>
      </w:r>
    </w:p>
    <w:p w14:paraId="1B081261" w14:textId="77777777" w:rsidR="00C83DCD" w:rsidRPr="002F3D10" w:rsidRDefault="00C83DCD" w:rsidP="00C83DCD">
      <w:pPr>
        <w:rPr>
          <w:lang w:val="en-US" w:eastAsia="x-none"/>
        </w:rPr>
      </w:pPr>
    </w:p>
    <w:p w14:paraId="1FB5D939" w14:textId="77777777" w:rsidR="00C83DCD" w:rsidRPr="002F3D10" w:rsidRDefault="00C83DCD" w:rsidP="00C83DCD">
      <w:pPr>
        <w:ind w:left="708"/>
        <w:rPr>
          <w:lang w:val="en-US" w:eastAsia="x-none"/>
        </w:rPr>
      </w:pPr>
      <w:r w:rsidRPr="002F3D10">
        <w:rPr>
          <w:lang w:val="en-US" w:eastAsia="x-none"/>
        </w:rPr>
        <w:t>200 OK</w:t>
      </w:r>
    </w:p>
    <w:p w14:paraId="1E5B2C36" w14:textId="77777777" w:rsidR="00C83DCD" w:rsidRPr="002F3D10" w:rsidRDefault="00C83DCD" w:rsidP="00C83DCD">
      <w:pPr>
        <w:ind w:left="708"/>
        <w:rPr>
          <w:lang w:val="en-US" w:eastAsia="x-none"/>
        </w:rPr>
      </w:pPr>
    </w:p>
    <w:p w14:paraId="2ABBD88E" w14:textId="77777777" w:rsidR="00C83DCD" w:rsidRPr="00C52536" w:rsidRDefault="00C83DCD" w:rsidP="006104F1">
      <w:pPr>
        <w:pStyle w:val="Code0"/>
        <w:rPr>
          <w:lang w:val="en-US"/>
        </w:rPr>
      </w:pPr>
      <w:r w:rsidRPr="00C52536">
        <w:rPr>
          <w:lang w:val="en-US"/>
        </w:rPr>
        <w:t>{</w:t>
      </w:r>
    </w:p>
    <w:p w14:paraId="036F7743" w14:textId="77777777" w:rsidR="00C83DCD" w:rsidRPr="00C52536" w:rsidRDefault="00C83DCD" w:rsidP="006104F1">
      <w:pPr>
        <w:pStyle w:val="Code0"/>
        <w:ind w:left="1416"/>
        <w:rPr>
          <w:lang w:val="en-US"/>
        </w:rPr>
      </w:pPr>
      <w:r w:rsidRPr="00C52536">
        <w:rPr>
          <w:lang w:val="en-US"/>
        </w:rPr>
        <w:t>"firstName": "Janez",</w:t>
      </w:r>
    </w:p>
    <w:p w14:paraId="663EF73D" w14:textId="77777777" w:rsidR="00C83DCD" w:rsidRPr="00C52536" w:rsidRDefault="00C83DCD" w:rsidP="006104F1">
      <w:pPr>
        <w:pStyle w:val="Code0"/>
        <w:ind w:left="1416"/>
        <w:rPr>
          <w:lang w:val="en-US"/>
        </w:rPr>
      </w:pPr>
      <w:r w:rsidRPr="00C52536">
        <w:rPr>
          <w:lang w:val="en-US"/>
        </w:rPr>
        <w:t>"middleName": "",</w:t>
      </w:r>
    </w:p>
    <w:p w14:paraId="189FDE51" w14:textId="77777777" w:rsidR="00C83DCD" w:rsidRPr="00C52536" w:rsidRDefault="00C83DCD" w:rsidP="006104F1">
      <w:pPr>
        <w:pStyle w:val="Code0"/>
        <w:ind w:left="1416"/>
        <w:rPr>
          <w:lang w:val="en-US"/>
        </w:rPr>
      </w:pPr>
      <w:r w:rsidRPr="00C52536">
        <w:rPr>
          <w:lang w:val="en-US"/>
        </w:rPr>
        <w:t>"lastName": "",</w:t>
      </w:r>
    </w:p>
    <w:p w14:paraId="48208644" w14:textId="77777777" w:rsidR="00C83DCD" w:rsidRPr="00C52536" w:rsidRDefault="00C83DCD" w:rsidP="006104F1">
      <w:pPr>
        <w:pStyle w:val="Code0"/>
        <w:ind w:left="1416"/>
        <w:rPr>
          <w:lang w:val="en-US"/>
        </w:rPr>
      </w:pPr>
      <w:r w:rsidRPr="00C52536">
        <w:rPr>
          <w:lang w:val="en-US"/>
        </w:rPr>
        <w:t>"email": "janez.je@as.si",</w:t>
      </w:r>
    </w:p>
    <w:p w14:paraId="22CBCB6D" w14:textId="77777777" w:rsidR="00C83DCD" w:rsidRPr="00C52536" w:rsidRDefault="00C83DCD" w:rsidP="006104F1">
      <w:pPr>
        <w:pStyle w:val="Code0"/>
        <w:ind w:left="1416"/>
        <w:rPr>
          <w:lang w:val="en-US"/>
        </w:rPr>
      </w:pPr>
      <w:r w:rsidRPr="00C52536">
        <w:rPr>
          <w:lang w:val="en-US"/>
        </w:rPr>
        <w:t>"contactNumber": "",</w:t>
      </w:r>
    </w:p>
    <w:p w14:paraId="7F47DD93" w14:textId="77777777" w:rsidR="00C83DCD" w:rsidRPr="00C52536" w:rsidRDefault="00C83DCD" w:rsidP="006104F1">
      <w:pPr>
        <w:pStyle w:val="Code0"/>
        <w:ind w:left="1416"/>
        <w:rPr>
          <w:lang w:val="en-US"/>
        </w:rPr>
      </w:pPr>
      <w:r w:rsidRPr="00C52536">
        <w:rPr>
          <w:lang w:val="en-US"/>
        </w:rPr>
        <w:t>"address": "",</w:t>
      </w:r>
    </w:p>
    <w:p w14:paraId="030C4D76" w14:textId="77777777" w:rsidR="00C83DCD" w:rsidRPr="00C52536" w:rsidRDefault="00C83DCD" w:rsidP="006104F1">
      <w:pPr>
        <w:pStyle w:val="Code0"/>
        <w:ind w:left="1416"/>
        <w:rPr>
          <w:lang w:val="en-US"/>
        </w:rPr>
      </w:pPr>
      <w:r w:rsidRPr="00C52536">
        <w:rPr>
          <w:lang w:val="en-US"/>
        </w:rPr>
        <w:t>"dn": "38011100901",</w:t>
      </w:r>
    </w:p>
    <w:p w14:paraId="0A04617E" w14:textId="77777777" w:rsidR="00C83DCD" w:rsidRPr="00C52536" w:rsidRDefault="00C83DCD" w:rsidP="006104F1">
      <w:pPr>
        <w:pStyle w:val="Code0"/>
        <w:ind w:left="1416"/>
        <w:rPr>
          <w:lang w:val="en-US"/>
        </w:rPr>
      </w:pPr>
      <w:r w:rsidRPr="00C52536">
        <w:rPr>
          <w:lang w:val="en-US"/>
        </w:rPr>
        <w:t>"nodeId": 5001,</w:t>
      </w:r>
    </w:p>
    <w:p w14:paraId="651CC609" w14:textId="77777777" w:rsidR="00C83DCD" w:rsidRPr="00C52536" w:rsidRDefault="00C83DCD" w:rsidP="006104F1">
      <w:pPr>
        <w:pStyle w:val="Code0"/>
        <w:ind w:left="1416"/>
        <w:rPr>
          <w:lang w:val="en-US"/>
        </w:rPr>
      </w:pPr>
      <w:r w:rsidRPr="00C52536">
        <w:rPr>
          <w:lang w:val="en-US"/>
        </w:rPr>
        <w:t>"type": 1,</w:t>
      </w:r>
    </w:p>
    <w:p w14:paraId="1BE63F00" w14:textId="77777777" w:rsidR="00C83DCD" w:rsidRPr="00C52536" w:rsidRDefault="00C83DCD" w:rsidP="006104F1">
      <w:pPr>
        <w:pStyle w:val="Code0"/>
        <w:ind w:left="1416"/>
        <w:rPr>
          <w:lang w:val="en-US"/>
        </w:rPr>
      </w:pPr>
      <w:r w:rsidRPr="00C52536">
        <w:rPr>
          <w:lang w:val="en-US"/>
        </w:rPr>
        <w:t>"imsi": "234523423564564"</w:t>
      </w:r>
    </w:p>
    <w:p w14:paraId="6B0B913A" w14:textId="77777777" w:rsidR="00C83DCD" w:rsidRPr="002F3D10" w:rsidRDefault="00C83DCD" w:rsidP="006104F1">
      <w:pPr>
        <w:pStyle w:val="Code0"/>
        <w:rPr>
          <w:lang w:val="en-US"/>
        </w:rPr>
      </w:pPr>
      <w:r w:rsidRPr="00C52536">
        <w:rPr>
          <w:lang w:val="en-US"/>
        </w:rPr>
        <w:t>}</w:t>
      </w:r>
    </w:p>
    <w:p w14:paraId="35CF610C" w14:textId="77777777" w:rsidR="00C83DCD" w:rsidRPr="00C52536" w:rsidRDefault="00C83DCD" w:rsidP="00C83DCD">
      <w:pPr>
        <w:rPr>
          <w:lang w:val="en-US"/>
        </w:rPr>
      </w:pPr>
    </w:p>
    <w:p w14:paraId="6FCAD050" w14:textId="77777777" w:rsidR="00C83DCD" w:rsidRDefault="00C83DCD" w:rsidP="00C83DCD">
      <w:pPr>
        <w:pStyle w:val="Heading3"/>
        <w:numPr>
          <w:ilvl w:val="2"/>
          <w:numId w:val="1"/>
        </w:numPr>
        <w:rPr>
          <w:lang w:val="en-US"/>
        </w:rPr>
      </w:pPr>
      <w:bookmarkStart w:id="96" w:name="_Toc473185636"/>
      <w:r>
        <w:rPr>
          <w:lang w:val="en-US"/>
        </w:rPr>
        <w:t>Delete Agency Admin</w:t>
      </w:r>
      <w:bookmarkEnd w:id="96"/>
    </w:p>
    <w:p w14:paraId="52A68DCA" w14:textId="7B2302FD" w:rsidR="00C83DCD" w:rsidRDefault="00C83DCD" w:rsidP="00C83DCD">
      <w:pPr>
        <w:rPr>
          <w:lang w:val="en-US" w:eastAsia="x-none"/>
        </w:rPr>
      </w:pPr>
      <w:r w:rsidRPr="002F3D10">
        <w:rPr>
          <w:lang w:val="en-US" w:eastAsia="x-none"/>
        </w:rPr>
        <w:t>H</w:t>
      </w:r>
      <w:r>
        <w:rPr>
          <w:lang w:val="en-US" w:eastAsia="x-none"/>
        </w:rPr>
        <w:t>TTP</w:t>
      </w:r>
      <w:r w:rsidRPr="002F3D10">
        <w:rPr>
          <w:lang w:val="en-US" w:eastAsia="x-none"/>
        </w:rPr>
        <w:t xml:space="preserve"> DELETE is used to delete </w:t>
      </w:r>
      <w:r>
        <w:rPr>
          <w:lang w:val="en-US" w:eastAsia="x-none"/>
        </w:rPr>
        <w:t>agenc</w:t>
      </w:r>
      <w:r w:rsidR="00E44D18">
        <w:rPr>
          <w:lang w:val="en-US" w:eastAsia="x-none"/>
        </w:rPr>
        <w:t>ies</w:t>
      </w:r>
      <w:r>
        <w:rPr>
          <w:lang w:val="en-US" w:eastAsia="x-none"/>
        </w:rPr>
        <w:t xml:space="preserve"> admin</w:t>
      </w:r>
      <w:r w:rsidRPr="002F3D10">
        <w:rPr>
          <w:lang w:val="en-US" w:eastAsia="x-none"/>
        </w:rPr>
        <w:t xml:space="preserve">. </w:t>
      </w:r>
    </w:p>
    <w:p w14:paraId="5A9A5A9E" w14:textId="77777777" w:rsidR="00C83DCD" w:rsidRPr="002F3D10" w:rsidRDefault="00C83DCD" w:rsidP="00C83DCD">
      <w:pPr>
        <w:rPr>
          <w:b/>
          <w:lang w:val="en-US" w:eastAsia="x-none"/>
        </w:rPr>
      </w:pPr>
    </w:p>
    <w:p w14:paraId="6E93503D" w14:textId="77777777" w:rsidR="00C83DCD" w:rsidRPr="002F3D10" w:rsidRDefault="00C83DCD" w:rsidP="00C83DCD">
      <w:pPr>
        <w:rPr>
          <w:b/>
          <w:lang w:val="en-US" w:eastAsia="x-none"/>
        </w:rPr>
      </w:pPr>
      <w:r w:rsidRPr="002F3D10">
        <w:rPr>
          <w:b/>
          <w:lang w:val="en-US" w:eastAsia="x-none"/>
        </w:rPr>
        <w:t>Request</w:t>
      </w:r>
    </w:p>
    <w:p w14:paraId="247A2322" w14:textId="77777777" w:rsidR="00C83DCD" w:rsidRPr="002F3D10" w:rsidRDefault="00C83DCD" w:rsidP="00C83DCD">
      <w:pPr>
        <w:rPr>
          <w:b/>
          <w:lang w:val="en-US" w:eastAsia="x-none"/>
        </w:rPr>
      </w:pPr>
    </w:p>
    <w:p w14:paraId="7CA28346" w14:textId="77777777" w:rsidR="00C83DCD" w:rsidRPr="002F3D10" w:rsidRDefault="00C83DCD" w:rsidP="00C83DCD">
      <w:pPr>
        <w:rPr>
          <w:lang w:val="en-US" w:eastAsia="x-none"/>
        </w:rPr>
      </w:pPr>
      <w:r w:rsidRPr="002F3D10">
        <w:rPr>
          <w:lang w:val="en-US" w:eastAsia="x-none"/>
        </w:rPr>
        <w:t xml:space="preserve">Request to </w:t>
      </w:r>
      <w:r>
        <w:rPr>
          <w:lang w:val="en-US" w:eastAsia="x-none"/>
        </w:rPr>
        <w:t>delete</w:t>
      </w:r>
      <w:r w:rsidRPr="002F3D10">
        <w:rPr>
          <w:lang w:val="en-US" w:eastAsia="x-none"/>
        </w:rPr>
        <w:t xml:space="preserve"> </w:t>
      </w:r>
      <w:r>
        <w:rPr>
          <w:lang w:val="en-US" w:eastAsia="x-none"/>
        </w:rPr>
        <w:t>agency admin</w:t>
      </w:r>
    </w:p>
    <w:p w14:paraId="01930FEA" w14:textId="77777777" w:rsidR="00C83DCD" w:rsidRPr="002F3D10" w:rsidRDefault="00C83DCD" w:rsidP="00C83DCD">
      <w:pPr>
        <w:rPr>
          <w:lang w:val="en-US" w:eastAsia="x-none"/>
        </w:rPr>
      </w:pPr>
    </w:p>
    <w:p w14:paraId="01D644AD" w14:textId="35080E10" w:rsidR="00C83DCD" w:rsidRPr="00E44D18" w:rsidRDefault="00C83DCD" w:rsidP="00C83DCD">
      <w:pPr>
        <w:ind w:firstLine="708"/>
        <w:rPr>
          <w:b/>
          <w:color w:val="auto"/>
          <w:lang w:val="en-US" w:eastAsia="x-none"/>
        </w:rPr>
      </w:pPr>
      <w:r w:rsidRPr="00E44D18">
        <w:rPr>
          <w:b/>
          <w:color w:val="auto"/>
          <w:lang w:val="en-US"/>
        </w:rPr>
        <w:t xml:space="preserve">DELETE </w:t>
      </w:r>
      <w:hyperlink w:history="1">
        <w:r w:rsidR="00E44D18" w:rsidRPr="00E44D18">
          <w:rPr>
            <w:rStyle w:val="Hyperlink"/>
            <w:b/>
            <w:color w:val="auto"/>
            <w:lang w:val="en-US" w:eastAsia="x-none"/>
          </w:rPr>
          <w:t>http://&lt;hostname&gt;/sa/rest/v1/agencies/{id}/admin</w:t>
        </w:r>
      </w:hyperlink>
    </w:p>
    <w:p w14:paraId="1731FDE4" w14:textId="77777777" w:rsidR="00E44D18" w:rsidRDefault="00E44D18" w:rsidP="00C83DCD">
      <w:pPr>
        <w:ind w:firstLine="708"/>
        <w:rPr>
          <w:b/>
          <w:lang w:val="en-US" w:eastAsia="x-none"/>
        </w:rPr>
      </w:pPr>
    </w:p>
    <w:p w14:paraId="3C6A6E35" w14:textId="77777777" w:rsidR="00DF68A1" w:rsidRPr="002F3D10" w:rsidRDefault="00DF68A1" w:rsidP="00DF68A1">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DF68A1" w:rsidRPr="002F3D10" w14:paraId="3D38C02E" w14:textId="77777777" w:rsidTr="007C4A13">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A12C729" w14:textId="77777777" w:rsidR="00DF68A1" w:rsidRPr="002F3D10" w:rsidRDefault="00DF68A1" w:rsidP="007C4A13">
            <w:pPr>
              <w:keepNext/>
              <w:rPr>
                <w:rFonts w:eastAsia="Calibri"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1D6F5CEB" w14:textId="77777777" w:rsidR="00DF68A1" w:rsidRPr="002F3D10" w:rsidRDefault="00DF68A1" w:rsidP="007C4A13">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44C61DC" w14:textId="77777777" w:rsidR="00DF68A1" w:rsidRPr="002F3D10" w:rsidRDefault="00DF68A1" w:rsidP="007C4A13">
            <w:pPr>
              <w:keepNext/>
              <w:rPr>
                <w:rFonts w:eastAsia="Calibri"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53217F" w14:textId="77777777" w:rsidR="00DF68A1" w:rsidRPr="002F3D10" w:rsidRDefault="00DF68A1" w:rsidP="007C4A13">
            <w:pPr>
              <w:keepNext/>
              <w:rPr>
                <w:rFonts w:eastAsia="Calibri" w:cs="Arial"/>
                <w:b/>
                <w:bCs/>
                <w:i/>
                <w:iCs/>
                <w:lang w:val="en-US"/>
              </w:rPr>
            </w:pPr>
            <w:r w:rsidRPr="002F3D10">
              <w:rPr>
                <w:b/>
                <w:bCs/>
                <w:i/>
                <w:iCs/>
                <w:lang w:val="en-US"/>
              </w:rPr>
              <w:t>Explanation</w:t>
            </w:r>
          </w:p>
        </w:tc>
      </w:tr>
      <w:tr w:rsidR="00DF68A1" w:rsidRPr="002F3D10" w14:paraId="1A808FE8" w14:textId="77777777" w:rsidTr="007C4A13">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453183A5" w14:textId="77777777" w:rsidR="00DF68A1" w:rsidRPr="002F3D10" w:rsidRDefault="00DF68A1" w:rsidP="007C4A13">
            <w:pPr>
              <w:keepNext/>
              <w:rPr>
                <w:rFonts w:ascii="Courier New" w:eastAsia="Calibri"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1794301A" w14:textId="77777777" w:rsidR="00DF68A1" w:rsidRDefault="00DF68A1" w:rsidP="007C4A13">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B062326" w14:textId="77777777" w:rsidR="00DF68A1" w:rsidRPr="002F3D10" w:rsidRDefault="00DF68A1" w:rsidP="007C4A13">
            <w:pPr>
              <w:keepNext/>
              <w:rPr>
                <w:rFonts w:eastAsia="Calibri"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7F2A25" w14:textId="77777777" w:rsidR="00DF68A1" w:rsidRPr="002F3D10" w:rsidRDefault="00DF68A1" w:rsidP="007C4A13">
            <w:pPr>
              <w:keepNext/>
              <w:rPr>
                <w:rFonts w:eastAsia="Calibri" w:cs="Arial"/>
                <w:i/>
                <w:iCs/>
                <w:color w:val="auto"/>
                <w:sz w:val="22"/>
                <w:szCs w:val="22"/>
                <w:lang w:val="en-US"/>
              </w:rPr>
            </w:pPr>
            <w:r w:rsidRPr="002F3D10">
              <w:rPr>
                <w:color w:val="auto"/>
                <w:lang w:val="en-US"/>
              </w:rPr>
              <w:t xml:space="preserve">ID of </w:t>
            </w:r>
            <w:r>
              <w:rPr>
                <w:color w:val="auto"/>
                <w:lang w:val="en-US"/>
              </w:rPr>
              <w:t>an agency</w:t>
            </w:r>
          </w:p>
        </w:tc>
      </w:tr>
    </w:tbl>
    <w:p w14:paraId="11104578" w14:textId="77777777" w:rsidR="00E44D18" w:rsidRPr="002F3D10" w:rsidRDefault="00E44D18" w:rsidP="00C83DCD">
      <w:pPr>
        <w:ind w:firstLine="708"/>
        <w:rPr>
          <w:b/>
          <w:lang w:val="en-US" w:eastAsia="x-none"/>
        </w:rPr>
      </w:pPr>
    </w:p>
    <w:p w14:paraId="14154AF6" w14:textId="77777777" w:rsidR="00C83DCD" w:rsidRPr="002F3D10" w:rsidRDefault="00C83DCD" w:rsidP="00C83DCD">
      <w:pPr>
        <w:rPr>
          <w:lang w:val="en-US" w:eastAsia="x-none"/>
        </w:rPr>
      </w:pPr>
    </w:p>
    <w:p w14:paraId="0FE9817E" w14:textId="77777777" w:rsidR="00C83DCD" w:rsidRPr="002F3D10" w:rsidRDefault="00C83DCD" w:rsidP="00C83DCD">
      <w:pPr>
        <w:rPr>
          <w:lang w:val="en-US" w:eastAsia="x-none"/>
        </w:rPr>
      </w:pPr>
    </w:p>
    <w:p w14:paraId="0C1979DC" w14:textId="77777777" w:rsidR="00C83DCD" w:rsidRPr="002F3D10" w:rsidRDefault="00C83DCD" w:rsidP="00C83DCD">
      <w:pPr>
        <w:rPr>
          <w:lang w:val="en-US" w:eastAsia="x-none"/>
        </w:rPr>
      </w:pPr>
      <w:r w:rsidRPr="002F3D10">
        <w:rPr>
          <w:lang w:val="en-US" w:eastAsia="x-none"/>
        </w:rPr>
        <w:t>Request example:</w:t>
      </w:r>
    </w:p>
    <w:p w14:paraId="486495CC" w14:textId="77777777" w:rsidR="00C83DCD" w:rsidRPr="002F3D10" w:rsidRDefault="00C83DCD" w:rsidP="00C83DCD">
      <w:pPr>
        <w:rPr>
          <w:lang w:val="en-US" w:eastAsia="x-none"/>
        </w:rPr>
      </w:pPr>
    </w:p>
    <w:p w14:paraId="55D37D06" w14:textId="57B72FB6" w:rsidR="00C83DCD" w:rsidRPr="002F3D10" w:rsidRDefault="00C83DCD" w:rsidP="00C83DCD">
      <w:pPr>
        <w:ind w:firstLine="708"/>
        <w:rPr>
          <w:lang w:val="en-US" w:eastAsia="x-none"/>
        </w:rPr>
      </w:pPr>
      <w:r w:rsidRPr="002F3D10">
        <w:rPr>
          <w:lang w:val="en-US" w:eastAsia="x-none"/>
        </w:rPr>
        <w:t>DELETE http://</w:t>
      </w:r>
      <w:r w:rsidR="0030233D">
        <w:rPr>
          <w:lang w:val="en-US" w:eastAsia="x-none"/>
        </w:rPr>
        <w:t>prov.server.net/</w:t>
      </w:r>
      <w:r w:rsidRPr="002F3D10">
        <w:rPr>
          <w:lang w:val="en-US" w:eastAsia="x-none"/>
        </w:rPr>
        <w:t>sa/rest/v1/prov/</w:t>
      </w:r>
      <w:r>
        <w:rPr>
          <w:lang w:val="en-US" w:eastAsia="x-none"/>
        </w:rPr>
        <w:t>agencies/8/admin</w:t>
      </w:r>
    </w:p>
    <w:p w14:paraId="2D704378" w14:textId="77777777" w:rsidR="00C83DCD" w:rsidRPr="002F3D10" w:rsidRDefault="00C83DCD" w:rsidP="00C83DCD">
      <w:pPr>
        <w:rPr>
          <w:lang w:val="en-US" w:eastAsia="x-none"/>
        </w:rPr>
      </w:pPr>
    </w:p>
    <w:p w14:paraId="46D928D6" w14:textId="0678D803" w:rsidR="00C83DCD" w:rsidRDefault="00E44D18" w:rsidP="00C83DCD">
      <w:pPr>
        <w:rPr>
          <w:b/>
          <w:lang w:val="en-US" w:eastAsia="x-none"/>
        </w:rPr>
      </w:pPr>
      <w:r w:rsidRPr="00E44D18">
        <w:rPr>
          <w:b/>
          <w:lang w:val="en-US" w:eastAsia="x-none"/>
        </w:rPr>
        <w:t>Response</w:t>
      </w:r>
    </w:p>
    <w:p w14:paraId="65038CF5" w14:textId="77777777" w:rsidR="00E44D18" w:rsidRDefault="00E44D18" w:rsidP="00C83DCD">
      <w:pPr>
        <w:rPr>
          <w:b/>
          <w:lang w:val="en-US" w:eastAsia="x-none"/>
        </w:rPr>
      </w:pPr>
    </w:p>
    <w:p w14:paraId="544370BD" w14:textId="2A0F665D" w:rsidR="00E44D18" w:rsidRDefault="00E44D18" w:rsidP="00C83DCD">
      <w:pPr>
        <w:rPr>
          <w:lang w:val="en-US" w:eastAsia="x-none"/>
        </w:rPr>
      </w:pPr>
      <w:r w:rsidRPr="00E44D18">
        <w:rPr>
          <w:lang w:val="en-US" w:eastAsia="x-none"/>
        </w:rPr>
        <w:t>In case of success</w:t>
      </w:r>
      <w:r>
        <w:rPr>
          <w:lang w:val="en-US" w:eastAsia="x-none"/>
        </w:rPr>
        <w:t xml:space="preserve"> 200 OK is returned.</w:t>
      </w:r>
    </w:p>
    <w:p w14:paraId="1995FCC9" w14:textId="77777777" w:rsidR="00E44D18" w:rsidRDefault="00E44D18" w:rsidP="00C83DCD">
      <w:pPr>
        <w:rPr>
          <w:lang w:val="en-US" w:eastAsia="x-none"/>
        </w:rPr>
      </w:pPr>
    </w:p>
    <w:p w14:paraId="2BD6D23B" w14:textId="5B47315F" w:rsidR="00E44D18" w:rsidRDefault="00E44D18" w:rsidP="00C83DCD">
      <w:pPr>
        <w:rPr>
          <w:lang w:val="en-US" w:eastAsia="x-none"/>
        </w:rPr>
      </w:pPr>
      <w:r>
        <w:rPr>
          <w:lang w:val="en-US" w:eastAsia="x-none"/>
        </w:rPr>
        <w:t>Response example:</w:t>
      </w:r>
    </w:p>
    <w:p w14:paraId="214BF169" w14:textId="77777777" w:rsidR="006824BD" w:rsidRDefault="006824BD" w:rsidP="00C83DCD">
      <w:pPr>
        <w:rPr>
          <w:lang w:val="en-US" w:eastAsia="x-none"/>
        </w:rPr>
      </w:pPr>
    </w:p>
    <w:p w14:paraId="66C92DFF" w14:textId="714FE688" w:rsidR="00E44D18" w:rsidRDefault="006824BD" w:rsidP="006824BD">
      <w:pPr>
        <w:ind w:firstLine="708"/>
        <w:rPr>
          <w:lang w:val="en-US" w:eastAsia="x-none"/>
        </w:rPr>
      </w:pPr>
      <w:r>
        <w:rPr>
          <w:lang w:val="en-US" w:eastAsia="x-none"/>
        </w:rPr>
        <w:t>HTTP body:</w:t>
      </w:r>
    </w:p>
    <w:p w14:paraId="7C0379D9" w14:textId="77777777" w:rsidR="00E44D18" w:rsidRPr="00E44D18" w:rsidRDefault="00E44D18" w:rsidP="00E44D18">
      <w:pPr>
        <w:pStyle w:val="Code0"/>
      </w:pPr>
      <w:r w:rsidRPr="00E44D18">
        <w:t>{</w:t>
      </w:r>
    </w:p>
    <w:p w14:paraId="2C667085" w14:textId="77777777" w:rsidR="00E44D18" w:rsidRPr="00E44D18" w:rsidRDefault="00E44D18" w:rsidP="00E44D18">
      <w:pPr>
        <w:pStyle w:val="Code0"/>
        <w:ind w:left="1416"/>
      </w:pPr>
      <w:r w:rsidRPr="00E44D18">
        <w:t>"code": 200,</w:t>
      </w:r>
    </w:p>
    <w:p w14:paraId="70F76D5D" w14:textId="77777777" w:rsidR="00E44D18" w:rsidRPr="00E44D18" w:rsidRDefault="00E44D18" w:rsidP="00E44D18">
      <w:pPr>
        <w:pStyle w:val="Code0"/>
        <w:ind w:left="1416"/>
      </w:pPr>
      <w:r w:rsidRPr="00E44D18">
        <w:t>"msg": "Agency admin successfully deleted!"</w:t>
      </w:r>
    </w:p>
    <w:p w14:paraId="5F2B7AD3" w14:textId="77777777" w:rsidR="00E44D18" w:rsidRPr="00E44D18" w:rsidRDefault="00E44D18" w:rsidP="00E44D18">
      <w:pPr>
        <w:pStyle w:val="Code0"/>
      </w:pPr>
      <w:r w:rsidRPr="00E44D18">
        <w:t>}</w:t>
      </w:r>
    </w:p>
    <w:p w14:paraId="6B4BF01B" w14:textId="77777777" w:rsidR="00E44D18" w:rsidRPr="00E44D18" w:rsidRDefault="00E44D18" w:rsidP="00C83DCD">
      <w:pPr>
        <w:rPr>
          <w:lang w:val="en-US" w:eastAsia="x-none"/>
        </w:rPr>
      </w:pPr>
    </w:p>
    <w:p w14:paraId="14007635" w14:textId="77777777" w:rsidR="00C83DCD" w:rsidRPr="00FD7E39" w:rsidRDefault="00C83DCD" w:rsidP="00C83DCD">
      <w:pPr>
        <w:rPr>
          <w:lang w:val="en-US"/>
        </w:rPr>
      </w:pPr>
    </w:p>
    <w:p w14:paraId="70C38846" w14:textId="77777777" w:rsidR="00C83DCD" w:rsidRDefault="00C83DCD" w:rsidP="00C83DCD">
      <w:pPr>
        <w:pStyle w:val="Heading2"/>
        <w:numPr>
          <w:ilvl w:val="1"/>
          <w:numId w:val="1"/>
        </w:numPr>
        <w:rPr>
          <w:lang w:val="en-US"/>
        </w:rPr>
      </w:pPr>
      <w:bookmarkStart w:id="97" w:name="_Toc473185637"/>
      <w:r>
        <w:rPr>
          <w:lang w:val="en-US"/>
        </w:rPr>
        <w:lastRenderedPageBreak/>
        <w:t>Agency DNS management</w:t>
      </w:r>
      <w:bookmarkEnd w:id="97"/>
    </w:p>
    <w:p w14:paraId="184FC80A" w14:textId="77777777" w:rsidR="00C83DCD" w:rsidRDefault="00C83DCD" w:rsidP="00C83DCD">
      <w:pPr>
        <w:pStyle w:val="Heading3"/>
        <w:numPr>
          <w:ilvl w:val="2"/>
          <w:numId w:val="1"/>
        </w:numPr>
        <w:rPr>
          <w:lang w:val="en-US"/>
        </w:rPr>
      </w:pPr>
      <w:bookmarkStart w:id="98" w:name="_Toc473185638"/>
      <w:r>
        <w:rPr>
          <w:lang w:val="en-US"/>
        </w:rPr>
        <w:t>Assign dns to agency</w:t>
      </w:r>
      <w:bookmarkEnd w:id="98"/>
    </w:p>
    <w:p w14:paraId="47B9DC9B" w14:textId="49C14069" w:rsidR="00C83DCD" w:rsidRDefault="00C83DCD" w:rsidP="00C83DCD">
      <w:pPr>
        <w:rPr>
          <w:lang w:val="en-US" w:eastAsia="x-none"/>
        </w:rPr>
      </w:pPr>
      <w:r>
        <w:rPr>
          <w:lang w:val="en-US" w:eastAsia="x-none"/>
        </w:rPr>
        <w:t xml:space="preserve">Operation assigns existing residential </w:t>
      </w:r>
      <w:r w:rsidR="00E44D18">
        <w:rPr>
          <w:lang w:val="en-US" w:eastAsia="x-none"/>
        </w:rPr>
        <w:t>DN</w:t>
      </w:r>
      <w:r>
        <w:rPr>
          <w:lang w:val="en-US" w:eastAsia="x-none"/>
        </w:rPr>
        <w:t>s to desired agenc</w:t>
      </w:r>
      <w:r w:rsidR="00E44D18">
        <w:rPr>
          <w:lang w:val="en-US" w:eastAsia="x-none"/>
        </w:rPr>
        <w:t>y. For successful request all DN</w:t>
      </w:r>
      <w:r>
        <w:rPr>
          <w:lang w:val="en-US" w:eastAsia="x-none"/>
        </w:rPr>
        <w:t xml:space="preserve">s in request body must be residential </w:t>
      </w:r>
      <w:r w:rsidR="00E44D18">
        <w:rPr>
          <w:lang w:val="en-US" w:eastAsia="x-none"/>
        </w:rPr>
        <w:t>DN</w:t>
      </w:r>
      <w:r>
        <w:rPr>
          <w:lang w:val="en-US" w:eastAsia="x-none"/>
        </w:rPr>
        <w:t>s</w:t>
      </w:r>
      <w:r w:rsidR="00E44D18">
        <w:rPr>
          <w:lang w:val="en-US" w:eastAsia="x-none"/>
        </w:rPr>
        <w:t>.</w:t>
      </w:r>
      <w:r>
        <w:rPr>
          <w:lang w:val="en-US" w:eastAsia="x-none"/>
        </w:rPr>
        <w:t xml:space="preserve"> Each </w:t>
      </w:r>
      <w:r w:rsidR="00E44D18">
        <w:rPr>
          <w:lang w:val="en-US" w:eastAsia="x-none"/>
        </w:rPr>
        <w:t>DN</w:t>
      </w:r>
      <w:r>
        <w:rPr>
          <w:lang w:val="en-US" w:eastAsia="x-none"/>
        </w:rPr>
        <w:t xml:space="preserve"> must be in international format (cc+ndc+number e.g. 38611100100). </w:t>
      </w:r>
    </w:p>
    <w:p w14:paraId="40511042" w14:textId="77777777" w:rsidR="00C83DCD" w:rsidRDefault="00C83DCD" w:rsidP="00C83DCD">
      <w:pPr>
        <w:rPr>
          <w:lang w:val="en-US" w:eastAsia="x-none"/>
        </w:rPr>
      </w:pPr>
    </w:p>
    <w:p w14:paraId="00E987AD" w14:textId="77777777" w:rsidR="00C83DCD" w:rsidRDefault="00C83DCD" w:rsidP="00C83DCD">
      <w:pPr>
        <w:rPr>
          <w:b/>
          <w:lang w:val="en-US" w:eastAsia="x-none"/>
        </w:rPr>
      </w:pPr>
    </w:p>
    <w:p w14:paraId="1A06A734" w14:textId="77777777" w:rsidR="00C83DCD" w:rsidRDefault="00C83DCD" w:rsidP="00C83DCD">
      <w:pPr>
        <w:rPr>
          <w:b/>
          <w:lang w:val="en-US" w:eastAsia="x-none"/>
        </w:rPr>
      </w:pPr>
    </w:p>
    <w:p w14:paraId="0C4947F1" w14:textId="77777777" w:rsidR="00C83DCD" w:rsidRDefault="00C83DCD" w:rsidP="00C83DCD">
      <w:pPr>
        <w:rPr>
          <w:b/>
          <w:lang w:val="en-US" w:eastAsia="x-none"/>
        </w:rPr>
      </w:pPr>
    </w:p>
    <w:p w14:paraId="7259A38E" w14:textId="77777777" w:rsidR="00C83DCD" w:rsidRDefault="00C83DCD" w:rsidP="00C83DCD">
      <w:pPr>
        <w:rPr>
          <w:b/>
          <w:lang w:val="en-US" w:eastAsia="x-none"/>
        </w:rPr>
      </w:pPr>
      <w:r>
        <w:rPr>
          <w:b/>
          <w:lang w:val="en-US" w:eastAsia="x-none"/>
        </w:rPr>
        <w:t>Request</w:t>
      </w:r>
    </w:p>
    <w:p w14:paraId="73E46D37" w14:textId="77777777" w:rsidR="00C83DCD" w:rsidRDefault="00C83DCD" w:rsidP="00C83DCD">
      <w:pPr>
        <w:rPr>
          <w:b/>
          <w:lang w:val="en-US" w:eastAsia="x-none"/>
        </w:rPr>
      </w:pPr>
    </w:p>
    <w:p w14:paraId="1D3ECB7F" w14:textId="77777777" w:rsidR="00C83DCD" w:rsidRDefault="00C83DCD" w:rsidP="00C83DCD">
      <w:pPr>
        <w:rPr>
          <w:lang w:val="en-US" w:eastAsia="x-none"/>
        </w:rPr>
      </w:pPr>
      <w:r>
        <w:rPr>
          <w:lang w:val="en-US" w:eastAsia="x-none"/>
        </w:rPr>
        <w:t>Request to assign list of DNs</w:t>
      </w:r>
    </w:p>
    <w:p w14:paraId="0D118C00" w14:textId="77777777" w:rsidR="00C83DCD" w:rsidRDefault="00C83DCD" w:rsidP="00C83DCD">
      <w:pPr>
        <w:rPr>
          <w:lang w:val="en-US" w:eastAsia="x-none"/>
        </w:rPr>
      </w:pPr>
    </w:p>
    <w:p w14:paraId="75348CB3" w14:textId="77777777" w:rsidR="00C83DCD" w:rsidRPr="00B0755F" w:rsidRDefault="00C83DCD" w:rsidP="00C83DCD">
      <w:pPr>
        <w:ind w:firstLine="708"/>
        <w:rPr>
          <w:b/>
          <w:color w:val="auto"/>
          <w:lang w:val="en-US" w:eastAsia="x-none"/>
        </w:rPr>
      </w:pPr>
      <w:r w:rsidRPr="00B0755F">
        <w:rPr>
          <w:b/>
          <w:color w:val="auto"/>
          <w:lang w:val="en-US"/>
        </w:rPr>
        <w:t xml:space="preserve">PUT </w:t>
      </w:r>
      <w:hyperlink w:history="1">
        <w:r w:rsidRPr="00B0755F">
          <w:rPr>
            <w:rStyle w:val="Hyperlink"/>
            <w:b/>
            <w:color w:val="auto"/>
            <w:lang w:val="en-US" w:eastAsia="x-none"/>
          </w:rPr>
          <w:t>http://&lt;hostname&gt;/sa/rest/v1/prov/agencies/{id}/dns</w:t>
        </w:r>
      </w:hyperlink>
    </w:p>
    <w:p w14:paraId="7C06B1C6" w14:textId="77777777" w:rsidR="00C83DCD" w:rsidRDefault="00C83DCD" w:rsidP="00C83DCD">
      <w:pPr>
        <w:ind w:firstLine="708"/>
        <w:rPr>
          <w:b/>
          <w:lang w:val="en-US" w:eastAsia="x-none"/>
        </w:rPr>
      </w:pPr>
    </w:p>
    <w:p w14:paraId="5F5A04DC" w14:textId="77777777" w:rsidR="0056157F" w:rsidRPr="002F3D10" w:rsidRDefault="0056157F" w:rsidP="0056157F">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56157F" w:rsidRPr="002F3D10" w14:paraId="1207681E" w14:textId="77777777" w:rsidTr="007C4A13">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B79623C" w14:textId="77777777" w:rsidR="0056157F" w:rsidRPr="002F3D10" w:rsidRDefault="0056157F" w:rsidP="007C4A13">
            <w:pPr>
              <w:keepNext/>
              <w:rPr>
                <w:rFonts w:eastAsia="Calibri"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1ABA6A5F" w14:textId="77777777" w:rsidR="0056157F" w:rsidRPr="002F3D10" w:rsidRDefault="0056157F" w:rsidP="007C4A13">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C8F786E" w14:textId="77777777" w:rsidR="0056157F" w:rsidRPr="002F3D10" w:rsidRDefault="0056157F" w:rsidP="007C4A13">
            <w:pPr>
              <w:keepNext/>
              <w:rPr>
                <w:rFonts w:eastAsia="Calibri"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0BFD76" w14:textId="77777777" w:rsidR="0056157F" w:rsidRPr="002F3D10" w:rsidRDefault="0056157F" w:rsidP="007C4A13">
            <w:pPr>
              <w:keepNext/>
              <w:rPr>
                <w:rFonts w:eastAsia="Calibri" w:cs="Arial"/>
                <w:b/>
                <w:bCs/>
                <w:i/>
                <w:iCs/>
                <w:lang w:val="en-US"/>
              </w:rPr>
            </w:pPr>
            <w:r w:rsidRPr="002F3D10">
              <w:rPr>
                <w:b/>
                <w:bCs/>
                <w:i/>
                <w:iCs/>
                <w:lang w:val="en-US"/>
              </w:rPr>
              <w:t>Explanation</w:t>
            </w:r>
          </w:p>
        </w:tc>
      </w:tr>
      <w:tr w:rsidR="0056157F" w:rsidRPr="002F3D10" w14:paraId="10A5B18D" w14:textId="77777777" w:rsidTr="007C4A13">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41320EFB" w14:textId="77777777" w:rsidR="0056157F" w:rsidRPr="002F3D10" w:rsidRDefault="0056157F" w:rsidP="007C4A13">
            <w:pPr>
              <w:keepNext/>
              <w:rPr>
                <w:rFonts w:ascii="Courier New" w:eastAsia="Calibri"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387582FC" w14:textId="77777777" w:rsidR="0056157F" w:rsidRDefault="0056157F" w:rsidP="007C4A13">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0F2EC22F" w14:textId="77777777" w:rsidR="0056157F" w:rsidRPr="002F3D10" w:rsidRDefault="0056157F" w:rsidP="007C4A13">
            <w:pPr>
              <w:keepNext/>
              <w:rPr>
                <w:rFonts w:eastAsia="Calibri" w:cs="Arial"/>
                <w:i/>
                <w:iCs/>
                <w:sz w:val="22"/>
                <w:szCs w:val="22"/>
                <w:lang w:val="en-US"/>
              </w:rPr>
            </w:pPr>
            <w:r>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DC473D" w14:textId="77777777" w:rsidR="0056157F" w:rsidRPr="002F3D10" w:rsidRDefault="0056157F" w:rsidP="007C4A13">
            <w:pPr>
              <w:keepNext/>
              <w:rPr>
                <w:rFonts w:eastAsia="Calibri" w:cs="Arial"/>
                <w:i/>
                <w:iCs/>
                <w:color w:val="auto"/>
                <w:sz w:val="22"/>
                <w:szCs w:val="22"/>
                <w:lang w:val="en-US"/>
              </w:rPr>
            </w:pPr>
            <w:r w:rsidRPr="002F3D10">
              <w:rPr>
                <w:color w:val="auto"/>
                <w:lang w:val="en-US"/>
              </w:rPr>
              <w:t xml:space="preserve">ID of </w:t>
            </w:r>
            <w:r>
              <w:rPr>
                <w:color w:val="auto"/>
                <w:lang w:val="en-US"/>
              </w:rPr>
              <w:t>an agency</w:t>
            </w:r>
          </w:p>
        </w:tc>
      </w:tr>
    </w:tbl>
    <w:p w14:paraId="27DEF7C9" w14:textId="77777777" w:rsidR="00C83DCD" w:rsidRDefault="00C83DCD" w:rsidP="00C83DCD">
      <w:pPr>
        <w:rPr>
          <w:lang w:val="en-US" w:eastAsia="x-none"/>
        </w:rPr>
      </w:pPr>
    </w:p>
    <w:p w14:paraId="6EED02E1" w14:textId="1CD9080B" w:rsidR="006824BD" w:rsidRPr="002F3D10" w:rsidRDefault="006824BD" w:rsidP="006824BD">
      <w:pPr>
        <w:rPr>
          <w:lang w:val="en-US" w:eastAsia="x-none"/>
        </w:rPr>
      </w:pPr>
      <w:r w:rsidRPr="002F3D10">
        <w:rPr>
          <w:lang w:val="en-US" w:eastAsia="x-none"/>
        </w:rPr>
        <w:t xml:space="preserve">Parameters in request </w:t>
      </w:r>
      <w:r>
        <w:rPr>
          <w:lang w:val="en-US" w:eastAsia="x-none"/>
        </w:rPr>
        <w:t>HTTP body</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56157F" w:rsidRPr="002F3D10" w14:paraId="21524774" w14:textId="77777777" w:rsidTr="005615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5945C97" w14:textId="77777777" w:rsidR="0056157F" w:rsidRPr="002F3D10" w:rsidRDefault="0056157F" w:rsidP="007003EC">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5E3B22F1" w14:textId="00FC57D0" w:rsidR="0056157F" w:rsidRPr="002F3D10" w:rsidRDefault="0056157F" w:rsidP="007003EC">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7B0C13A" w14:textId="1F6E1C29" w:rsidR="0056157F" w:rsidRPr="002F3D10" w:rsidRDefault="0056157F" w:rsidP="007003EC">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2F1CCFF" w14:textId="77777777" w:rsidR="0056157F" w:rsidRPr="002F3D10" w:rsidRDefault="0056157F" w:rsidP="007003EC">
            <w:pPr>
              <w:keepNext/>
              <w:rPr>
                <w:rFonts w:cs="Arial"/>
                <w:b/>
                <w:bCs/>
                <w:i/>
                <w:iCs/>
                <w:lang w:val="en-US"/>
              </w:rPr>
            </w:pPr>
            <w:r w:rsidRPr="002F3D10">
              <w:rPr>
                <w:b/>
                <w:bCs/>
                <w:i/>
                <w:iCs/>
                <w:lang w:val="en-US"/>
              </w:rPr>
              <w:t>Explanation</w:t>
            </w:r>
          </w:p>
        </w:tc>
      </w:tr>
      <w:tr w:rsidR="0056157F" w:rsidRPr="002F3D10" w14:paraId="72C17101" w14:textId="77777777" w:rsidTr="0056157F">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6C8BE76F" w14:textId="6DF9982B" w:rsidR="0056157F" w:rsidRPr="002F3D10" w:rsidRDefault="0056157F" w:rsidP="007003EC">
            <w:pPr>
              <w:keepNext/>
              <w:rPr>
                <w:rFonts w:ascii="Courier New" w:hAnsi="Courier New" w:cs="Courier New"/>
                <w:i/>
                <w:iCs/>
                <w:sz w:val="22"/>
                <w:szCs w:val="22"/>
                <w:lang w:val="en-US"/>
              </w:rPr>
            </w:pPr>
            <w:r>
              <w:rPr>
                <w:rFonts w:ascii="Courier New" w:hAnsi="Courier New" w:cs="Courier New"/>
                <w:i/>
                <w:iCs/>
                <w:lang w:val="en-US"/>
              </w:rPr>
              <w:t>dns</w:t>
            </w:r>
          </w:p>
        </w:tc>
        <w:tc>
          <w:tcPr>
            <w:tcW w:w="1251" w:type="dxa"/>
            <w:tcBorders>
              <w:top w:val="single" w:sz="4" w:space="0" w:color="auto"/>
              <w:left w:val="single" w:sz="4" w:space="0" w:color="auto"/>
              <w:bottom w:val="single" w:sz="4" w:space="0" w:color="auto"/>
              <w:right w:val="single" w:sz="4" w:space="0" w:color="auto"/>
            </w:tcBorders>
          </w:tcPr>
          <w:p w14:paraId="427EE1DB" w14:textId="6BC166C8" w:rsidR="0056157F" w:rsidRDefault="0056157F" w:rsidP="007003EC">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4E3A734D" w14:textId="1DB84D6C" w:rsidR="0056157F" w:rsidRPr="002F3D10" w:rsidRDefault="0056157F" w:rsidP="007003EC">
            <w:pPr>
              <w:keepNext/>
              <w:rPr>
                <w:rFonts w:cs="Arial"/>
                <w:i/>
                <w:iCs/>
                <w:sz w:val="22"/>
                <w:szCs w:val="22"/>
                <w:lang w:val="en-US"/>
              </w:rPr>
            </w:pPr>
            <w:r>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66330E" w14:textId="21914A6F" w:rsidR="0056157F" w:rsidRPr="002F3D10" w:rsidRDefault="0056157F" w:rsidP="006824BD">
            <w:pPr>
              <w:keepNext/>
              <w:rPr>
                <w:rFonts w:cs="Arial"/>
                <w:i/>
                <w:iCs/>
                <w:color w:val="auto"/>
                <w:sz w:val="22"/>
                <w:szCs w:val="22"/>
                <w:lang w:val="en-US"/>
              </w:rPr>
            </w:pPr>
            <w:r>
              <w:rPr>
                <w:rFonts w:cs="Arial"/>
                <w:bCs/>
                <w:iCs/>
                <w:lang w:val="en-US"/>
              </w:rPr>
              <w:t>List of t</w:t>
            </w:r>
            <w:r w:rsidRPr="0085547A">
              <w:rPr>
                <w:rFonts w:cs="Arial"/>
                <w:bCs/>
                <w:iCs/>
                <w:lang w:val="en-US"/>
              </w:rPr>
              <w:t>elephone number</w:t>
            </w:r>
            <w:r>
              <w:rPr>
                <w:rFonts w:cs="Arial"/>
                <w:bCs/>
                <w:iCs/>
                <w:lang w:val="en-US"/>
              </w:rPr>
              <w:t xml:space="preserve">s. All dns </w:t>
            </w:r>
            <w:r w:rsidRPr="0085547A">
              <w:rPr>
                <w:rFonts w:cs="Arial"/>
                <w:bCs/>
                <w:iCs/>
                <w:lang w:val="en-US"/>
              </w:rPr>
              <w:t>must be in international format (country code – national destination code + number e.g. 38642071221).</w:t>
            </w:r>
          </w:p>
        </w:tc>
      </w:tr>
    </w:tbl>
    <w:p w14:paraId="026E0D1E" w14:textId="77777777" w:rsidR="006824BD" w:rsidRDefault="006824BD" w:rsidP="00C83DCD">
      <w:pPr>
        <w:rPr>
          <w:lang w:val="en-US" w:eastAsia="x-none"/>
        </w:rPr>
      </w:pPr>
    </w:p>
    <w:p w14:paraId="3FCB223B" w14:textId="77777777" w:rsidR="006824BD" w:rsidRDefault="006824BD" w:rsidP="00C83DCD">
      <w:pPr>
        <w:rPr>
          <w:lang w:val="en-US" w:eastAsia="x-none"/>
        </w:rPr>
      </w:pPr>
    </w:p>
    <w:p w14:paraId="2FD4A16D" w14:textId="77777777" w:rsidR="00C83DCD" w:rsidRDefault="00C83DCD" w:rsidP="00C83DCD">
      <w:pPr>
        <w:rPr>
          <w:lang w:val="en-US" w:eastAsia="x-none"/>
        </w:rPr>
      </w:pPr>
      <w:r>
        <w:rPr>
          <w:lang w:val="en-US" w:eastAsia="x-none"/>
        </w:rPr>
        <w:t>Request example:</w:t>
      </w:r>
    </w:p>
    <w:p w14:paraId="0B41B069" w14:textId="77777777" w:rsidR="00C83DCD" w:rsidRDefault="00C83DCD" w:rsidP="00C83DCD">
      <w:pPr>
        <w:rPr>
          <w:lang w:val="en-US" w:eastAsia="x-none"/>
        </w:rPr>
      </w:pPr>
    </w:p>
    <w:p w14:paraId="315908B0" w14:textId="77777777" w:rsidR="00A62CE3" w:rsidRPr="00A62CE3" w:rsidRDefault="00C83DCD" w:rsidP="00C83DCD">
      <w:pPr>
        <w:ind w:firstLine="708"/>
        <w:rPr>
          <w:b/>
          <w:color w:val="auto"/>
          <w:lang w:val="en-US" w:eastAsia="x-none"/>
        </w:rPr>
      </w:pPr>
      <w:r>
        <w:rPr>
          <w:color w:val="auto"/>
          <w:lang w:val="en-US" w:eastAsia="x-none"/>
        </w:rPr>
        <w:t>PUT</w:t>
      </w:r>
      <w:r w:rsidRPr="007C6E3F">
        <w:rPr>
          <w:color w:val="auto"/>
          <w:lang w:val="en-US" w:eastAsia="x-none"/>
        </w:rPr>
        <w:t xml:space="preserve"> </w:t>
      </w:r>
      <w:r w:rsidR="00A62CE3">
        <w:rPr>
          <w:color w:val="auto"/>
          <w:lang w:val="en-US" w:eastAsia="x-none"/>
        </w:rPr>
        <w:fldChar w:fldCharType="begin"/>
      </w:r>
      <w:r w:rsidR="00A62CE3">
        <w:rPr>
          <w:color w:val="auto"/>
          <w:lang w:val="en-US" w:eastAsia="x-none"/>
        </w:rPr>
        <w:instrText xml:space="preserve"> HYPERLINK "</w:instrText>
      </w:r>
      <w:r w:rsidR="00A62CE3" w:rsidRPr="00A62CE3">
        <w:rPr>
          <w:color w:val="auto"/>
          <w:lang w:val="en-US" w:eastAsia="x-none"/>
        </w:rPr>
        <w:instrText>http://</w:instrText>
      </w:r>
      <w:r w:rsidR="00A62CE3">
        <w:rPr>
          <w:lang w:val="en-US" w:eastAsia="x-none"/>
        </w:rPr>
        <w:instrText>prov.server.net</w:instrText>
      </w:r>
      <w:r w:rsidR="00A62CE3" w:rsidRPr="00A62CE3">
        <w:rPr>
          <w:color w:val="auto"/>
          <w:lang w:val="en-US" w:eastAsia="x-none"/>
        </w:rPr>
        <w:instrText>/sa/rest/v1/prov/agencies/8/dns</w:instrText>
      </w:r>
    </w:p>
    <w:p w14:paraId="3FAF206E" w14:textId="77777777" w:rsidR="00A62CE3" w:rsidRPr="00332CD8" w:rsidRDefault="00A62CE3" w:rsidP="00C83DCD">
      <w:pPr>
        <w:ind w:firstLine="708"/>
        <w:rPr>
          <w:rStyle w:val="Hyperlink"/>
          <w:b/>
          <w:lang w:val="en-US" w:eastAsia="x-none"/>
        </w:rPr>
      </w:pPr>
      <w:r>
        <w:rPr>
          <w:color w:val="auto"/>
          <w:lang w:val="en-US" w:eastAsia="x-none"/>
        </w:rPr>
        <w:instrText xml:space="preserve">" </w:instrText>
      </w:r>
      <w:r>
        <w:rPr>
          <w:color w:val="auto"/>
          <w:lang w:val="en-US" w:eastAsia="x-none"/>
        </w:rPr>
        <w:fldChar w:fldCharType="separate"/>
      </w:r>
      <w:r w:rsidRPr="00332CD8">
        <w:rPr>
          <w:rStyle w:val="Hyperlink"/>
          <w:lang w:val="en-US" w:eastAsia="x-none"/>
        </w:rPr>
        <w:t>http://prov.server.net/sa/rest/v1/prov/agencies/8/dns</w:t>
      </w:r>
    </w:p>
    <w:p w14:paraId="6C49B4AF" w14:textId="3C7BE34B" w:rsidR="00C83DCD" w:rsidRDefault="00A62CE3" w:rsidP="00C83DCD">
      <w:pPr>
        <w:ind w:firstLine="708"/>
        <w:rPr>
          <w:lang w:val="en-US" w:eastAsia="x-none"/>
        </w:rPr>
      </w:pPr>
      <w:r>
        <w:rPr>
          <w:color w:val="auto"/>
          <w:lang w:val="en-US" w:eastAsia="x-none"/>
        </w:rPr>
        <w:fldChar w:fldCharType="end"/>
      </w:r>
    </w:p>
    <w:p w14:paraId="62A57C6F" w14:textId="066CA189" w:rsidR="00C83DCD" w:rsidRDefault="006824BD" w:rsidP="00C83DCD">
      <w:pPr>
        <w:ind w:firstLine="708"/>
        <w:rPr>
          <w:lang w:val="en-US" w:eastAsia="x-none"/>
        </w:rPr>
      </w:pPr>
      <w:r>
        <w:rPr>
          <w:lang w:val="en-US" w:eastAsia="x-none"/>
        </w:rPr>
        <w:t>HTTP b</w:t>
      </w:r>
      <w:r w:rsidR="00C83DCD">
        <w:rPr>
          <w:lang w:val="en-US" w:eastAsia="x-none"/>
        </w:rPr>
        <w:t>ody:</w:t>
      </w:r>
    </w:p>
    <w:p w14:paraId="01A386AB" w14:textId="77777777" w:rsidR="00C83DCD" w:rsidRPr="00E44D18" w:rsidRDefault="00C83DCD" w:rsidP="00E44D18">
      <w:pPr>
        <w:pStyle w:val="Code0"/>
      </w:pPr>
      <w:r w:rsidRPr="00E44D18">
        <w:t>{</w:t>
      </w:r>
    </w:p>
    <w:p w14:paraId="79720783" w14:textId="77777777" w:rsidR="00C83DCD" w:rsidRPr="00E44D18" w:rsidRDefault="00C83DCD" w:rsidP="00E44D18">
      <w:pPr>
        <w:pStyle w:val="Code0"/>
      </w:pPr>
      <w:r w:rsidRPr="00E44D18">
        <w:t xml:space="preserve">    "dns": [</w:t>
      </w:r>
    </w:p>
    <w:p w14:paraId="2697320A" w14:textId="77777777" w:rsidR="00C83DCD" w:rsidRPr="00E44D18" w:rsidRDefault="00C83DCD" w:rsidP="00E44D18">
      <w:pPr>
        <w:pStyle w:val="Code0"/>
      </w:pPr>
      <w:r w:rsidRPr="00E44D18">
        <w:t xml:space="preserve">        "38642071221",</w:t>
      </w:r>
    </w:p>
    <w:p w14:paraId="11677BFB" w14:textId="77777777" w:rsidR="00C83DCD" w:rsidRPr="00E44D18" w:rsidRDefault="00C83DCD" w:rsidP="00E44D18">
      <w:pPr>
        <w:pStyle w:val="Code0"/>
      </w:pPr>
      <w:r w:rsidRPr="00E44D18">
        <w:t xml:space="preserve">        "38642071223",</w:t>
      </w:r>
    </w:p>
    <w:p w14:paraId="4A0C1790" w14:textId="77777777" w:rsidR="00C83DCD" w:rsidRPr="00E44D18" w:rsidRDefault="00C83DCD" w:rsidP="00E44D18">
      <w:pPr>
        <w:pStyle w:val="Code0"/>
      </w:pPr>
      <w:r w:rsidRPr="00E44D18">
        <w:t xml:space="preserve">        "38642071432",</w:t>
      </w:r>
    </w:p>
    <w:p w14:paraId="4CF0BED0" w14:textId="77777777" w:rsidR="00C83DCD" w:rsidRPr="00E44D18" w:rsidRDefault="00C83DCD" w:rsidP="00E44D18">
      <w:pPr>
        <w:pStyle w:val="Code0"/>
      </w:pPr>
      <w:r w:rsidRPr="00E44D18">
        <w:t xml:space="preserve">        ...</w:t>
      </w:r>
    </w:p>
    <w:p w14:paraId="4AD500B0" w14:textId="77777777" w:rsidR="00C83DCD" w:rsidRPr="00E44D18" w:rsidRDefault="00C83DCD" w:rsidP="00E44D18">
      <w:pPr>
        <w:pStyle w:val="Code0"/>
      </w:pPr>
      <w:r w:rsidRPr="00E44D18">
        <w:t xml:space="preserve">    ]</w:t>
      </w:r>
    </w:p>
    <w:p w14:paraId="68883295" w14:textId="77777777" w:rsidR="00C83DCD" w:rsidRPr="00E44D18" w:rsidRDefault="00C83DCD" w:rsidP="00E44D18">
      <w:pPr>
        <w:pStyle w:val="Code0"/>
      </w:pPr>
      <w:r w:rsidRPr="00E44D18">
        <w:t>}</w:t>
      </w:r>
      <w:r w:rsidRPr="00E44D18">
        <w:t> </w:t>
      </w:r>
    </w:p>
    <w:p w14:paraId="4C096561" w14:textId="77777777" w:rsidR="00C83DCD" w:rsidRDefault="00C83DCD" w:rsidP="00C83DCD">
      <w:pPr>
        <w:ind w:firstLine="708"/>
        <w:rPr>
          <w:lang w:val="en-US" w:eastAsia="x-none"/>
        </w:rPr>
      </w:pPr>
    </w:p>
    <w:p w14:paraId="1F831F9E" w14:textId="77777777" w:rsidR="00C83DCD" w:rsidRPr="00B0755F" w:rsidRDefault="00C83DCD" w:rsidP="00C83DCD">
      <w:pPr>
        <w:ind w:firstLine="708"/>
        <w:rPr>
          <w:lang w:val="en-US" w:eastAsia="x-none"/>
        </w:rPr>
      </w:pPr>
      <w:r>
        <w:rPr>
          <w:b/>
          <w:lang w:val="en-US" w:eastAsia="x-none"/>
        </w:rPr>
        <w:t xml:space="preserve">Note: </w:t>
      </w:r>
    </w:p>
    <w:p w14:paraId="0460C106" w14:textId="77777777" w:rsidR="00C83DCD" w:rsidRDefault="00C83DCD" w:rsidP="00C83DCD">
      <w:pPr>
        <w:ind w:left="708"/>
        <w:rPr>
          <w:lang w:val="en-US" w:eastAsia="x-none"/>
        </w:rPr>
      </w:pPr>
      <w:r>
        <w:rPr>
          <w:lang w:val="en-US" w:eastAsia="x-none"/>
        </w:rPr>
        <w:t>All dns that are not presented in request body and are already members of current agency, will be removed from agency and and will be presented ass free residential dns.</w:t>
      </w:r>
    </w:p>
    <w:p w14:paraId="0ED9C7BE" w14:textId="77777777" w:rsidR="00C83DCD" w:rsidRDefault="00C83DCD" w:rsidP="00C83DCD">
      <w:pPr>
        <w:ind w:firstLine="708"/>
        <w:rPr>
          <w:lang w:val="en-US" w:eastAsia="x-none"/>
        </w:rPr>
      </w:pPr>
    </w:p>
    <w:p w14:paraId="53D07F37" w14:textId="77777777" w:rsidR="00C83DCD" w:rsidRDefault="00C83DCD" w:rsidP="00C83DCD">
      <w:pPr>
        <w:rPr>
          <w:b/>
          <w:lang w:val="en-US" w:eastAsia="x-none"/>
        </w:rPr>
      </w:pPr>
      <w:r w:rsidRPr="00BD0A73">
        <w:rPr>
          <w:b/>
          <w:lang w:val="en-US" w:eastAsia="x-none"/>
        </w:rPr>
        <w:t>Response</w:t>
      </w:r>
    </w:p>
    <w:p w14:paraId="5DE13F97" w14:textId="255177B2" w:rsidR="00E46950" w:rsidRPr="006824BD" w:rsidRDefault="006824BD" w:rsidP="00C83DCD">
      <w:pPr>
        <w:rPr>
          <w:lang w:val="en-US" w:eastAsia="x-none"/>
        </w:rPr>
      </w:pPr>
      <w:r w:rsidRPr="006824BD">
        <w:rPr>
          <w:lang w:val="en-US" w:eastAsia="x-none"/>
        </w:rPr>
        <w:t>In case of success 200 OK is returned.</w:t>
      </w:r>
    </w:p>
    <w:p w14:paraId="00AD4DDB" w14:textId="1014B94A" w:rsidR="00C83DCD" w:rsidRDefault="00C83DCD" w:rsidP="00C83DCD">
      <w:pPr>
        <w:rPr>
          <w:lang w:val="en-US" w:eastAsia="x-none"/>
        </w:rPr>
      </w:pPr>
      <w:r>
        <w:rPr>
          <w:lang w:val="en-US" w:eastAsia="x-none"/>
        </w:rPr>
        <w:t>Response example</w:t>
      </w:r>
    </w:p>
    <w:p w14:paraId="23578917" w14:textId="77777777" w:rsidR="006824BD" w:rsidRPr="00BD0A73" w:rsidRDefault="006824BD" w:rsidP="00C83DCD">
      <w:pPr>
        <w:rPr>
          <w:lang w:val="en-US" w:eastAsia="x-none"/>
        </w:rPr>
      </w:pPr>
    </w:p>
    <w:p w14:paraId="13907B1D" w14:textId="70330B92" w:rsidR="00C83DCD" w:rsidRPr="006824BD" w:rsidRDefault="006824BD" w:rsidP="00C83DCD">
      <w:pPr>
        <w:keepLines w:val="0"/>
        <w:spacing w:line="240" w:lineRule="auto"/>
        <w:jc w:val="left"/>
        <w:rPr>
          <w:rFonts w:cs="Arial"/>
          <w:color w:val="auto"/>
        </w:rPr>
      </w:pPr>
      <w:r>
        <w:rPr>
          <w:rFonts w:ascii="Times New Roman" w:hAnsi="Times New Roman"/>
          <w:color w:val="auto"/>
          <w:sz w:val="24"/>
          <w:szCs w:val="24"/>
        </w:rPr>
        <w:tab/>
      </w:r>
      <w:r>
        <w:rPr>
          <w:rFonts w:cs="Arial"/>
          <w:color w:val="auto"/>
        </w:rPr>
        <w:t>HTTP</w:t>
      </w:r>
      <w:r w:rsidRPr="006824BD">
        <w:rPr>
          <w:rFonts w:cs="Arial"/>
          <w:color w:val="auto"/>
        </w:rPr>
        <w:t xml:space="preserve"> </w:t>
      </w:r>
      <w:r>
        <w:rPr>
          <w:rFonts w:cs="Arial"/>
          <w:color w:val="auto"/>
        </w:rPr>
        <w:t>body:</w:t>
      </w:r>
    </w:p>
    <w:p w14:paraId="28CFD5FD" w14:textId="77777777" w:rsidR="00C83DCD" w:rsidRPr="008502C9" w:rsidRDefault="00C83DCD" w:rsidP="006104F1">
      <w:pPr>
        <w:pStyle w:val="Code0"/>
      </w:pPr>
      <w:r w:rsidRPr="008502C9">
        <w:t>{</w:t>
      </w:r>
    </w:p>
    <w:p w14:paraId="485110B5" w14:textId="77777777" w:rsidR="00C83DCD" w:rsidRPr="008502C9" w:rsidRDefault="00C83DCD" w:rsidP="006104F1">
      <w:pPr>
        <w:pStyle w:val="Code0"/>
        <w:ind w:left="1416"/>
      </w:pPr>
      <w:r w:rsidRPr="008502C9">
        <w:t>"code": 200,</w:t>
      </w:r>
    </w:p>
    <w:p w14:paraId="68FABE04" w14:textId="77777777" w:rsidR="00C83DCD" w:rsidRPr="008502C9" w:rsidRDefault="00C83DCD" w:rsidP="006104F1">
      <w:pPr>
        <w:pStyle w:val="Code0"/>
        <w:ind w:left="1416"/>
      </w:pPr>
      <w:r w:rsidRPr="008502C9">
        <w:t>"msg": "All dns successfully assigned to agency!"</w:t>
      </w:r>
    </w:p>
    <w:p w14:paraId="765881E8" w14:textId="77777777" w:rsidR="00C83DCD" w:rsidRPr="00BD0A73" w:rsidRDefault="00C83DCD" w:rsidP="006104F1">
      <w:pPr>
        <w:pStyle w:val="Code0"/>
      </w:pPr>
      <w:r w:rsidRPr="008502C9">
        <w:t>}</w:t>
      </w:r>
    </w:p>
    <w:p w14:paraId="53C0FCC9" w14:textId="77777777" w:rsidR="006104F1" w:rsidRDefault="006104F1" w:rsidP="006104F1">
      <w:pPr>
        <w:pStyle w:val="Heading3"/>
        <w:numPr>
          <w:ilvl w:val="2"/>
          <w:numId w:val="1"/>
        </w:numPr>
        <w:rPr>
          <w:lang w:val="en-US"/>
        </w:rPr>
      </w:pPr>
      <w:bookmarkStart w:id="99" w:name="_Toc473185639"/>
      <w:r>
        <w:rPr>
          <w:lang w:val="en-US"/>
        </w:rPr>
        <w:lastRenderedPageBreak/>
        <w:t>Add existing dns to agency</w:t>
      </w:r>
      <w:bookmarkEnd w:id="99"/>
    </w:p>
    <w:p w14:paraId="7688EBE0" w14:textId="5DA0B1CE" w:rsidR="006104F1" w:rsidRPr="006104F1" w:rsidRDefault="006104F1" w:rsidP="006104F1">
      <w:pPr>
        <w:rPr>
          <w:lang w:val="en-US" w:eastAsia="x-none"/>
        </w:rPr>
      </w:pPr>
      <w:r>
        <w:rPr>
          <w:lang w:val="en-US" w:eastAsia="x-none"/>
        </w:rPr>
        <w:t xml:space="preserve">Operation adds existing residential dns to desired agency. For successful request all dns in request body must be residential dns. Each dn must be in international format (cc+ndc+number e.g. 38611100100). </w:t>
      </w:r>
    </w:p>
    <w:p w14:paraId="7DCDF24C" w14:textId="77777777" w:rsidR="006104F1" w:rsidRDefault="006104F1" w:rsidP="006104F1">
      <w:pPr>
        <w:rPr>
          <w:b/>
          <w:lang w:val="en-US" w:eastAsia="x-none"/>
        </w:rPr>
      </w:pPr>
    </w:p>
    <w:p w14:paraId="60D54C9C" w14:textId="77777777" w:rsidR="006104F1" w:rsidRDefault="006104F1" w:rsidP="006104F1">
      <w:pPr>
        <w:rPr>
          <w:b/>
          <w:lang w:val="en-US" w:eastAsia="x-none"/>
        </w:rPr>
      </w:pPr>
      <w:r>
        <w:rPr>
          <w:b/>
          <w:lang w:val="en-US" w:eastAsia="x-none"/>
        </w:rPr>
        <w:t>Request</w:t>
      </w:r>
    </w:p>
    <w:p w14:paraId="71E8F860" w14:textId="77777777" w:rsidR="006104F1" w:rsidRDefault="006104F1" w:rsidP="006104F1">
      <w:pPr>
        <w:rPr>
          <w:b/>
          <w:lang w:val="en-US" w:eastAsia="x-none"/>
        </w:rPr>
      </w:pPr>
    </w:p>
    <w:p w14:paraId="7AB2F6D0" w14:textId="77777777" w:rsidR="00E46950" w:rsidRDefault="00E46950" w:rsidP="00E46950">
      <w:pPr>
        <w:rPr>
          <w:lang w:val="en-US" w:eastAsia="x-none"/>
        </w:rPr>
      </w:pPr>
      <w:r>
        <w:rPr>
          <w:lang w:val="en-US" w:eastAsia="x-none"/>
        </w:rPr>
        <w:t>Request to assign list of DNs</w:t>
      </w:r>
    </w:p>
    <w:p w14:paraId="3EB375AF" w14:textId="77777777" w:rsidR="00E46950" w:rsidRDefault="00E46950" w:rsidP="00E46950">
      <w:pPr>
        <w:rPr>
          <w:lang w:val="en-US" w:eastAsia="x-none"/>
        </w:rPr>
      </w:pPr>
    </w:p>
    <w:p w14:paraId="05B6989D" w14:textId="77777777" w:rsidR="00E46950" w:rsidRPr="00B0755F" w:rsidRDefault="00E46950" w:rsidP="00E46950">
      <w:pPr>
        <w:ind w:firstLine="708"/>
        <w:rPr>
          <w:b/>
          <w:color w:val="auto"/>
          <w:lang w:val="en-US" w:eastAsia="x-none"/>
        </w:rPr>
      </w:pPr>
      <w:r w:rsidRPr="00B0755F">
        <w:rPr>
          <w:b/>
          <w:color w:val="auto"/>
          <w:lang w:val="en-US"/>
        </w:rPr>
        <w:t xml:space="preserve">PUT </w:t>
      </w:r>
      <w:hyperlink w:history="1">
        <w:r w:rsidRPr="00B0755F">
          <w:rPr>
            <w:rStyle w:val="Hyperlink"/>
            <w:b/>
            <w:color w:val="auto"/>
            <w:lang w:val="en-US" w:eastAsia="x-none"/>
          </w:rPr>
          <w:t>http://&lt;hostname&gt;/sa/rest/v1/prov/agencies/{id}/dns</w:t>
        </w:r>
      </w:hyperlink>
      <w:r>
        <w:rPr>
          <w:rStyle w:val="Hyperlink"/>
          <w:b/>
          <w:color w:val="auto"/>
          <w:lang w:val="en-US" w:eastAsia="x-none"/>
        </w:rPr>
        <w:t>?action=add</w:t>
      </w:r>
    </w:p>
    <w:p w14:paraId="1FAAE8D5" w14:textId="77777777" w:rsidR="00E46950" w:rsidRDefault="00E46950" w:rsidP="006104F1">
      <w:pPr>
        <w:rPr>
          <w:b/>
          <w:lang w:val="en-US" w:eastAsia="x-none"/>
        </w:rPr>
      </w:pPr>
    </w:p>
    <w:p w14:paraId="1A7D5CE0" w14:textId="77777777" w:rsidR="00E46950" w:rsidRPr="002F3D10" w:rsidRDefault="00E46950" w:rsidP="00E46950">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56157F" w:rsidRPr="002F3D10" w14:paraId="3949F220" w14:textId="77777777" w:rsidTr="0056157F">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660BD83" w14:textId="77777777" w:rsidR="0056157F" w:rsidRPr="002F3D10" w:rsidRDefault="0056157F" w:rsidP="007003EC">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3AEBE1ED" w14:textId="47508429" w:rsidR="0056157F" w:rsidRPr="002F3D10" w:rsidRDefault="0056157F" w:rsidP="007003EC">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8533703" w14:textId="70B716A0" w:rsidR="0056157F" w:rsidRPr="002F3D10" w:rsidRDefault="0056157F" w:rsidP="007003EC">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724190" w14:textId="77777777" w:rsidR="0056157F" w:rsidRPr="002F3D10" w:rsidRDefault="0056157F" w:rsidP="007003EC">
            <w:pPr>
              <w:keepNext/>
              <w:rPr>
                <w:rFonts w:cs="Arial"/>
                <w:b/>
                <w:bCs/>
                <w:i/>
                <w:iCs/>
                <w:lang w:val="en-US"/>
              </w:rPr>
            </w:pPr>
            <w:r w:rsidRPr="002F3D10">
              <w:rPr>
                <w:b/>
                <w:bCs/>
                <w:i/>
                <w:iCs/>
                <w:lang w:val="en-US"/>
              </w:rPr>
              <w:t>Explanation</w:t>
            </w:r>
          </w:p>
        </w:tc>
      </w:tr>
      <w:tr w:rsidR="0056157F" w:rsidRPr="002F3D10" w14:paraId="2ACB1D4B" w14:textId="77777777" w:rsidTr="0056157F">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64DA9408" w14:textId="77777777" w:rsidR="0056157F" w:rsidRPr="0056157F" w:rsidRDefault="0056157F" w:rsidP="007003EC">
            <w:pPr>
              <w:keepNext/>
              <w:rPr>
                <w:rFonts w:cs="Arial"/>
                <w:i/>
                <w:iCs/>
                <w:sz w:val="22"/>
                <w:szCs w:val="22"/>
                <w:lang w:val="en-US"/>
              </w:rPr>
            </w:pPr>
            <w:r w:rsidRPr="0056157F">
              <w:rPr>
                <w:rFonts w:cs="Arial"/>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6DDEDD84" w14:textId="76EAE77E" w:rsidR="0056157F" w:rsidRDefault="0056157F" w:rsidP="007003EC">
            <w:pPr>
              <w:keepNext/>
              <w:rPr>
                <w:i/>
                <w:iCs/>
                <w:lang w:val="en-US"/>
              </w:rPr>
            </w:pPr>
            <w:r>
              <w:rPr>
                <w:i/>
                <w:iCs/>
                <w:lang w:val="en-US"/>
              </w:rPr>
              <w:t>yes</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306DF204" w14:textId="064706DC" w:rsidR="0056157F" w:rsidRPr="002F3D10" w:rsidRDefault="0056157F" w:rsidP="007003EC">
            <w:pPr>
              <w:keepNext/>
              <w:rPr>
                <w:rFonts w:cs="Arial"/>
                <w:i/>
                <w:iCs/>
                <w:sz w:val="22"/>
                <w:szCs w:val="22"/>
                <w:lang w:val="en-US"/>
              </w:rPr>
            </w:pPr>
            <w:r>
              <w:rPr>
                <w:i/>
                <w:iCs/>
                <w:lang w:val="en-US"/>
              </w:rPr>
              <w:t>Integer</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4EA47A4" w14:textId="77777777" w:rsidR="0056157F" w:rsidRPr="002F3D10" w:rsidRDefault="0056157F" w:rsidP="007003EC">
            <w:pPr>
              <w:keepNext/>
              <w:rPr>
                <w:rFonts w:cs="Arial"/>
                <w:i/>
                <w:iCs/>
                <w:color w:val="auto"/>
                <w:sz w:val="22"/>
                <w:szCs w:val="22"/>
                <w:lang w:val="en-US"/>
              </w:rPr>
            </w:pPr>
            <w:r>
              <w:rPr>
                <w:color w:val="auto"/>
                <w:lang w:val="en-US"/>
              </w:rPr>
              <w:t>ID of an agency</w:t>
            </w:r>
          </w:p>
        </w:tc>
      </w:tr>
      <w:tr w:rsidR="0056157F" w:rsidRPr="002F3D10" w14:paraId="475A4D05" w14:textId="77777777" w:rsidTr="0056157F">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5FDF7A" w14:textId="68BD17F2" w:rsidR="0056157F" w:rsidRPr="0056157F" w:rsidRDefault="0056157F" w:rsidP="007003EC">
            <w:pPr>
              <w:keepNext/>
              <w:rPr>
                <w:rFonts w:cs="Arial"/>
                <w:i/>
                <w:iCs/>
                <w:lang w:val="en-US"/>
              </w:rPr>
            </w:pPr>
            <w:r w:rsidRPr="0056157F">
              <w:rPr>
                <w:rFonts w:cs="Arial"/>
                <w:i/>
                <w:iCs/>
                <w:lang w:val="en-US"/>
              </w:rPr>
              <w:t>action</w:t>
            </w:r>
          </w:p>
        </w:tc>
        <w:tc>
          <w:tcPr>
            <w:tcW w:w="1251" w:type="dxa"/>
            <w:tcBorders>
              <w:top w:val="single" w:sz="4" w:space="0" w:color="auto"/>
              <w:left w:val="single" w:sz="4" w:space="0" w:color="auto"/>
              <w:bottom w:val="single" w:sz="4" w:space="0" w:color="auto"/>
              <w:right w:val="single" w:sz="4" w:space="0" w:color="auto"/>
            </w:tcBorders>
          </w:tcPr>
          <w:p w14:paraId="02884C06" w14:textId="2CBFBB5E" w:rsidR="0056157F" w:rsidRDefault="0056157F" w:rsidP="007003EC">
            <w:pPr>
              <w:keepNext/>
              <w:rPr>
                <w:i/>
                <w:iCs/>
                <w:lang w:val="en-US"/>
              </w:rPr>
            </w:pPr>
            <w:r>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0D27EE" w14:textId="19E5089E" w:rsidR="0056157F" w:rsidRDefault="0056157F" w:rsidP="007003EC">
            <w:pPr>
              <w:keepNext/>
              <w:rPr>
                <w:i/>
                <w:iCs/>
                <w:lang w:val="en-US"/>
              </w:rPr>
            </w:pPr>
            <w:r>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C1C2C7" w14:textId="5283E2E2" w:rsidR="0056157F" w:rsidRDefault="0056157F" w:rsidP="00E46950">
            <w:pPr>
              <w:keepNext/>
              <w:rPr>
                <w:color w:val="auto"/>
                <w:lang w:val="en-US"/>
              </w:rPr>
            </w:pPr>
            <w:r w:rsidRPr="0077687B">
              <w:rPr>
                <w:color w:val="auto"/>
                <w:lang w:val="en-US"/>
              </w:rPr>
              <w:t>For successful</w:t>
            </w:r>
            <w:r>
              <w:rPr>
                <w:color w:val="auto"/>
                <w:lang w:val="en-US"/>
              </w:rPr>
              <w:t xml:space="preserve"> adding,</w:t>
            </w:r>
            <w:r w:rsidRPr="0077687B">
              <w:rPr>
                <w:color w:val="auto"/>
                <w:lang w:val="en-US"/>
              </w:rPr>
              <w:t xml:space="preserve"> action parameter must be equal to “</w:t>
            </w:r>
            <w:r>
              <w:rPr>
                <w:color w:val="auto"/>
                <w:lang w:val="en-US"/>
              </w:rPr>
              <w:t>add</w:t>
            </w:r>
            <w:r w:rsidRPr="0077687B">
              <w:rPr>
                <w:color w:val="auto"/>
                <w:lang w:val="en-US"/>
              </w:rPr>
              <w:t>”</w:t>
            </w:r>
          </w:p>
        </w:tc>
      </w:tr>
    </w:tbl>
    <w:p w14:paraId="38233B5D" w14:textId="77777777" w:rsidR="006104F1" w:rsidRDefault="006104F1" w:rsidP="00E46950">
      <w:pPr>
        <w:rPr>
          <w:b/>
          <w:lang w:val="en-US" w:eastAsia="x-none"/>
        </w:rPr>
      </w:pPr>
    </w:p>
    <w:p w14:paraId="29BC27EA" w14:textId="77777777" w:rsidR="009B3046" w:rsidRPr="002F3D10" w:rsidRDefault="009B3046" w:rsidP="009B3046">
      <w:pPr>
        <w:rPr>
          <w:lang w:val="en-US" w:eastAsia="x-none"/>
        </w:rPr>
      </w:pPr>
      <w:r w:rsidRPr="002F3D10">
        <w:rPr>
          <w:lang w:val="en-US" w:eastAsia="x-none"/>
        </w:rPr>
        <w:t xml:space="preserve">Parameters in request </w:t>
      </w:r>
      <w:r>
        <w:rPr>
          <w:lang w:val="en-US" w:eastAsia="x-none"/>
        </w:rPr>
        <w:t>HTTP body</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9B3046" w:rsidRPr="002F3D10" w14:paraId="5BAC2E12" w14:textId="77777777" w:rsidTr="007C4A13">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32540849" w14:textId="77777777" w:rsidR="009B3046" w:rsidRPr="002F3D10" w:rsidRDefault="009B3046" w:rsidP="007C4A13">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5CCEAEE9" w14:textId="77777777" w:rsidR="009B3046" w:rsidRPr="002F3D10" w:rsidRDefault="009B3046" w:rsidP="007C4A13">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00190B0C" w14:textId="77777777" w:rsidR="009B3046" w:rsidRPr="002F3D10" w:rsidRDefault="009B3046" w:rsidP="007C4A13">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BC97C23" w14:textId="77777777" w:rsidR="009B3046" w:rsidRPr="002F3D10" w:rsidRDefault="009B3046" w:rsidP="007C4A13">
            <w:pPr>
              <w:keepNext/>
              <w:rPr>
                <w:rFonts w:cs="Arial"/>
                <w:b/>
                <w:bCs/>
                <w:i/>
                <w:iCs/>
                <w:lang w:val="en-US"/>
              </w:rPr>
            </w:pPr>
            <w:r w:rsidRPr="002F3D10">
              <w:rPr>
                <w:b/>
                <w:bCs/>
                <w:i/>
                <w:iCs/>
                <w:lang w:val="en-US"/>
              </w:rPr>
              <w:t>Explanation</w:t>
            </w:r>
          </w:p>
        </w:tc>
      </w:tr>
      <w:tr w:rsidR="009B3046" w:rsidRPr="002F3D10" w14:paraId="0AB736AD" w14:textId="77777777" w:rsidTr="007C4A13">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77704A78" w14:textId="77777777" w:rsidR="009B3046" w:rsidRPr="002F3D10" w:rsidRDefault="009B3046" w:rsidP="007C4A13">
            <w:pPr>
              <w:keepNext/>
              <w:rPr>
                <w:rFonts w:ascii="Courier New" w:hAnsi="Courier New" w:cs="Courier New"/>
                <w:i/>
                <w:iCs/>
                <w:sz w:val="22"/>
                <w:szCs w:val="22"/>
                <w:lang w:val="en-US"/>
              </w:rPr>
            </w:pPr>
            <w:r>
              <w:rPr>
                <w:rFonts w:ascii="Courier New" w:hAnsi="Courier New" w:cs="Courier New"/>
                <w:i/>
                <w:iCs/>
                <w:lang w:val="en-US"/>
              </w:rPr>
              <w:t>dns</w:t>
            </w:r>
          </w:p>
        </w:tc>
        <w:tc>
          <w:tcPr>
            <w:tcW w:w="1251" w:type="dxa"/>
            <w:tcBorders>
              <w:top w:val="single" w:sz="4" w:space="0" w:color="auto"/>
              <w:left w:val="single" w:sz="4" w:space="0" w:color="auto"/>
              <w:bottom w:val="single" w:sz="4" w:space="0" w:color="auto"/>
              <w:right w:val="single" w:sz="4" w:space="0" w:color="auto"/>
            </w:tcBorders>
          </w:tcPr>
          <w:p w14:paraId="29E5C6F2" w14:textId="77777777" w:rsidR="009B3046" w:rsidRDefault="009B3046" w:rsidP="007C4A13">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6F0DF45F" w14:textId="77777777" w:rsidR="009B3046" w:rsidRPr="002F3D10" w:rsidRDefault="009B3046" w:rsidP="007C4A13">
            <w:pPr>
              <w:keepNext/>
              <w:rPr>
                <w:rFonts w:cs="Arial"/>
                <w:i/>
                <w:iCs/>
                <w:sz w:val="22"/>
                <w:szCs w:val="22"/>
                <w:lang w:val="en-US"/>
              </w:rPr>
            </w:pPr>
            <w:r>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64E524" w14:textId="77777777" w:rsidR="009B3046" w:rsidRPr="002F3D10" w:rsidRDefault="009B3046" w:rsidP="007C4A13">
            <w:pPr>
              <w:keepNext/>
              <w:rPr>
                <w:rFonts w:cs="Arial"/>
                <w:i/>
                <w:iCs/>
                <w:color w:val="auto"/>
                <w:sz w:val="22"/>
                <w:szCs w:val="22"/>
                <w:lang w:val="en-US"/>
              </w:rPr>
            </w:pPr>
            <w:r>
              <w:rPr>
                <w:rFonts w:cs="Arial"/>
                <w:bCs/>
                <w:iCs/>
                <w:lang w:val="en-US"/>
              </w:rPr>
              <w:t>List of t</w:t>
            </w:r>
            <w:r w:rsidRPr="0085547A">
              <w:rPr>
                <w:rFonts w:cs="Arial"/>
                <w:bCs/>
                <w:iCs/>
                <w:lang w:val="en-US"/>
              </w:rPr>
              <w:t>elephone number</w:t>
            </w:r>
            <w:r>
              <w:rPr>
                <w:rFonts w:cs="Arial"/>
                <w:bCs/>
                <w:iCs/>
                <w:lang w:val="en-US"/>
              </w:rPr>
              <w:t xml:space="preserve">s. All dns </w:t>
            </w:r>
            <w:r w:rsidRPr="0085547A">
              <w:rPr>
                <w:rFonts w:cs="Arial"/>
                <w:bCs/>
                <w:iCs/>
                <w:lang w:val="en-US"/>
              </w:rPr>
              <w:t>must be in international format (country code – national destination code + number e.g. 38642071221).</w:t>
            </w:r>
          </w:p>
        </w:tc>
      </w:tr>
    </w:tbl>
    <w:p w14:paraId="200DD36A" w14:textId="77777777" w:rsidR="009B3046" w:rsidRDefault="009B3046" w:rsidP="00E46950">
      <w:pPr>
        <w:rPr>
          <w:b/>
          <w:lang w:val="en-US" w:eastAsia="x-none"/>
        </w:rPr>
      </w:pPr>
    </w:p>
    <w:p w14:paraId="3AA94224" w14:textId="77777777" w:rsidR="006104F1" w:rsidRDefault="006104F1" w:rsidP="006104F1">
      <w:pPr>
        <w:rPr>
          <w:lang w:val="en-US" w:eastAsia="x-none"/>
        </w:rPr>
      </w:pPr>
    </w:p>
    <w:p w14:paraId="0A5B3360" w14:textId="77777777" w:rsidR="006104F1" w:rsidRDefault="006104F1" w:rsidP="006104F1">
      <w:pPr>
        <w:rPr>
          <w:lang w:val="en-US" w:eastAsia="x-none"/>
        </w:rPr>
      </w:pPr>
      <w:r>
        <w:rPr>
          <w:lang w:val="en-US" w:eastAsia="x-none"/>
        </w:rPr>
        <w:t>Request example:</w:t>
      </w:r>
    </w:p>
    <w:p w14:paraId="67CEAA9C" w14:textId="77777777" w:rsidR="006104F1" w:rsidRDefault="006104F1" w:rsidP="006104F1">
      <w:pPr>
        <w:rPr>
          <w:lang w:val="en-US" w:eastAsia="x-none"/>
        </w:rPr>
      </w:pPr>
    </w:p>
    <w:p w14:paraId="7B8E0A42" w14:textId="77777777" w:rsidR="00A62CE3" w:rsidRPr="00A62CE3" w:rsidRDefault="006104F1" w:rsidP="006104F1">
      <w:pPr>
        <w:ind w:firstLine="708"/>
        <w:rPr>
          <w:b/>
          <w:color w:val="auto"/>
          <w:lang w:val="en-US" w:eastAsia="x-none"/>
        </w:rPr>
      </w:pPr>
      <w:r w:rsidRPr="006104F1">
        <w:rPr>
          <w:color w:val="auto"/>
          <w:lang w:val="en-US" w:eastAsia="x-none"/>
        </w:rPr>
        <w:t xml:space="preserve">PUT </w:t>
      </w:r>
      <w:r w:rsidR="00A62CE3">
        <w:rPr>
          <w:color w:val="auto"/>
          <w:lang w:val="en-US" w:eastAsia="x-none"/>
        </w:rPr>
        <w:fldChar w:fldCharType="begin"/>
      </w:r>
      <w:r w:rsidR="00A62CE3">
        <w:rPr>
          <w:color w:val="auto"/>
          <w:lang w:val="en-US" w:eastAsia="x-none"/>
        </w:rPr>
        <w:instrText xml:space="preserve"> HYPERLINK "</w:instrText>
      </w:r>
      <w:r w:rsidR="00A62CE3" w:rsidRPr="00A62CE3">
        <w:rPr>
          <w:color w:val="auto"/>
          <w:lang w:val="en-US" w:eastAsia="x-none"/>
        </w:rPr>
        <w:instrText>http://</w:instrText>
      </w:r>
      <w:r w:rsidR="00A62CE3">
        <w:rPr>
          <w:lang w:val="en-US" w:eastAsia="x-none"/>
        </w:rPr>
        <w:instrText>prov.server.net</w:instrText>
      </w:r>
      <w:r w:rsidR="00A62CE3" w:rsidRPr="00A62CE3">
        <w:rPr>
          <w:color w:val="auto"/>
          <w:lang w:val="en-US" w:eastAsia="x-none"/>
        </w:rPr>
        <w:instrText>/sa/rest/v1/prov/agencies/8/dns?action=add</w:instrText>
      </w:r>
    </w:p>
    <w:p w14:paraId="132C8A14" w14:textId="77777777" w:rsidR="00A62CE3" w:rsidRPr="00332CD8" w:rsidRDefault="00A62CE3" w:rsidP="006104F1">
      <w:pPr>
        <w:ind w:firstLine="708"/>
        <w:rPr>
          <w:rStyle w:val="Hyperlink"/>
          <w:b/>
          <w:lang w:val="en-US" w:eastAsia="x-none"/>
        </w:rPr>
      </w:pPr>
      <w:r>
        <w:rPr>
          <w:color w:val="auto"/>
          <w:lang w:val="en-US" w:eastAsia="x-none"/>
        </w:rPr>
        <w:instrText xml:space="preserve">" </w:instrText>
      </w:r>
      <w:r>
        <w:rPr>
          <w:color w:val="auto"/>
          <w:lang w:val="en-US" w:eastAsia="x-none"/>
        </w:rPr>
        <w:fldChar w:fldCharType="separate"/>
      </w:r>
      <w:r w:rsidRPr="00332CD8">
        <w:rPr>
          <w:rStyle w:val="Hyperlink"/>
          <w:lang w:val="en-US" w:eastAsia="x-none"/>
        </w:rPr>
        <w:t>http://prov.server.net/sa/rest/v1/prov/agencies/8/dns?action=add</w:t>
      </w:r>
    </w:p>
    <w:p w14:paraId="79161265" w14:textId="2EB9DDBC" w:rsidR="006104F1" w:rsidRDefault="00A62CE3" w:rsidP="006104F1">
      <w:pPr>
        <w:ind w:firstLine="708"/>
        <w:rPr>
          <w:lang w:val="en-US" w:eastAsia="x-none"/>
        </w:rPr>
      </w:pPr>
      <w:r>
        <w:rPr>
          <w:color w:val="auto"/>
          <w:lang w:val="en-US" w:eastAsia="x-none"/>
        </w:rPr>
        <w:fldChar w:fldCharType="end"/>
      </w:r>
    </w:p>
    <w:p w14:paraId="5ECCA33A" w14:textId="263BF417" w:rsidR="006104F1" w:rsidRPr="002615ED" w:rsidRDefault="00E46950" w:rsidP="00E46950">
      <w:pPr>
        <w:ind w:firstLine="708"/>
      </w:pPr>
      <w:r>
        <w:t>HTTP b</w:t>
      </w:r>
      <w:r w:rsidR="006104F1" w:rsidRPr="002615ED">
        <w:t>ody:</w:t>
      </w:r>
    </w:p>
    <w:p w14:paraId="6B9ECFB2" w14:textId="77777777" w:rsidR="006104F1" w:rsidRDefault="006104F1" w:rsidP="006104F1">
      <w:pPr>
        <w:pStyle w:val="Code0"/>
        <w:rPr>
          <w:lang w:val="en-US"/>
        </w:rPr>
      </w:pPr>
      <w:r>
        <w:rPr>
          <w:lang w:val="en-US"/>
        </w:rPr>
        <w:t>{</w:t>
      </w:r>
    </w:p>
    <w:p w14:paraId="4692C185" w14:textId="77777777" w:rsidR="006104F1" w:rsidRDefault="006104F1" w:rsidP="006104F1">
      <w:pPr>
        <w:pStyle w:val="Code0"/>
        <w:rPr>
          <w:lang w:val="en-US"/>
        </w:rPr>
      </w:pPr>
      <w:r>
        <w:rPr>
          <w:lang w:val="en-US"/>
        </w:rPr>
        <w:t xml:space="preserve">    "dns": [</w:t>
      </w:r>
    </w:p>
    <w:p w14:paraId="0716EDDA" w14:textId="77777777" w:rsidR="006104F1" w:rsidRDefault="006104F1" w:rsidP="006104F1">
      <w:pPr>
        <w:pStyle w:val="Code0"/>
        <w:rPr>
          <w:lang w:val="en-US"/>
        </w:rPr>
      </w:pPr>
      <w:r>
        <w:rPr>
          <w:lang w:val="en-US"/>
        </w:rPr>
        <w:t xml:space="preserve">        "38642071221",</w:t>
      </w:r>
    </w:p>
    <w:p w14:paraId="15AF7234" w14:textId="77777777" w:rsidR="006104F1" w:rsidRDefault="006104F1" w:rsidP="006104F1">
      <w:pPr>
        <w:pStyle w:val="Code0"/>
        <w:rPr>
          <w:lang w:val="en-US"/>
        </w:rPr>
      </w:pPr>
      <w:r>
        <w:rPr>
          <w:lang w:val="en-US"/>
        </w:rPr>
        <w:t xml:space="preserve">        "38642071223",</w:t>
      </w:r>
    </w:p>
    <w:p w14:paraId="06BCFC9A" w14:textId="77777777" w:rsidR="006104F1" w:rsidRDefault="006104F1" w:rsidP="006104F1">
      <w:pPr>
        <w:pStyle w:val="Code0"/>
        <w:rPr>
          <w:lang w:val="en-US"/>
        </w:rPr>
      </w:pPr>
      <w:r>
        <w:rPr>
          <w:lang w:val="en-US"/>
        </w:rPr>
        <w:t xml:space="preserve">        "38642071432",</w:t>
      </w:r>
    </w:p>
    <w:p w14:paraId="1B334CE8" w14:textId="77777777" w:rsidR="006104F1" w:rsidRDefault="006104F1" w:rsidP="006104F1">
      <w:pPr>
        <w:pStyle w:val="Code0"/>
        <w:rPr>
          <w:lang w:val="en-US"/>
        </w:rPr>
      </w:pPr>
      <w:r>
        <w:rPr>
          <w:lang w:val="en-US"/>
        </w:rPr>
        <w:t xml:space="preserve">        ...</w:t>
      </w:r>
    </w:p>
    <w:p w14:paraId="1A1A1329" w14:textId="77777777" w:rsidR="006104F1" w:rsidRDefault="006104F1" w:rsidP="006104F1">
      <w:pPr>
        <w:pStyle w:val="Code0"/>
        <w:rPr>
          <w:lang w:val="en-US"/>
        </w:rPr>
      </w:pPr>
      <w:r>
        <w:rPr>
          <w:lang w:val="en-US"/>
        </w:rPr>
        <w:t xml:space="preserve">    ]</w:t>
      </w:r>
    </w:p>
    <w:p w14:paraId="755DCC2E" w14:textId="77777777" w:rsidR="006104F1" w:rsidRDefault="006104F1" w:rsidP="006104F1">
      <w:pPr>
        <w:pStyle w:val="Code0"/>
        <w:rPr>
          <w:lang w:val="en-US"/>
        </w:rPr>
      </w:pPr>
      <w:r>
        <w:rPr>
          <w:lang w:val="en-US"/>
        </w:rPr>
        <w:t>}</w:t>
      </w:r>
      <w:r>
        <w:rPr>
          <w:lang w:val="en-US"/>
        </w:rPr>
        <w:t> </w:t>
      </w:r>
    </w:p>
    <w:p w14:paraId="2A6EFB12" w14:textId="77777777" w:rsidR="006104F1" w:rsidRDefault="006104F1" w:rsidP="006104F1">
      <w:pPr>
        <w:ind w:firstLine="708"/>
        <w:rPr>
          <w:lang w:val="en-US" w:eastAsia="x-none"/>
        </w:rPr>
      </w:pPr>
    </w:p>
    <w:p w14:paraId="7EA2ACD7" w14:textId="77777777" w:rsidR="006104F1" w:rsidRDefault="006104F1" w:rsidP="006104F1">
      <w:pPr>
        <w:ind w:firstLine="708"/>
        <w:rPr>
          <w:lang w:val="en-US" w:eastAsia="x-none"/>
        </w:rPr>
      </w:pPr>
    </w:p>
    <w:p w14:paraId="41CDA300" w14:textId="77777777" w:rsidR="006104F1" w:rsidRDefault="006104F1" w:rsidP="006104F1">
      <w:pPr>
        <w:rPr>
          <w:b/>
          <w:lang w:val="en-US" w:eastAsia="x-none"/>
        </w:rPr>
      </w:pPr>
      <w:r w:rsidRPr="00BD0A73">
        <w:rPr>
          <w:b/>
          <w:lang w:val="en-US" w:eastAsia="x-none"/>
        </w:rPr>
        <w:t>Response</w:t>
      </w:r>
    </w:p>
    <w:p w14:paraId="574222BD" w14:textId="77777777" w:rsidR="00E46950" w:rsidRPr="006824BD" w:rsidRDefault="00E46950" w:rsidP="00E46950">
      <w:pPr>
        <w:rPr>
          <w:lang w:val="en-US" w:eastAsia="x-none"/>
        </w:rPr>
      </w:pPr>
      <w:r w:rsidRPr="006824BD">
        <w:rPr>
          <w:lang w:val="en-US" w:eastAsia="x-none"/>
        </w:rPr>
        <w:t>In case of success 200 OK is returned.</w:t>
      </w:r>
    </w:p>
    <w:p w14:paraId="1CA73FAA" w14:textId="77777777" w:rsidR="00E46950" w:rsidRDefault="00E46950" w:rsidP="006104F1">
      <w:pPr>
        <w:rPr>
          <w:b/>
          <w:lang w:val="en-US" w:eastAsia="x-none"/>
        </w:rPr>
      </w:pPr>
    </w:p>
    <w:p w14:paraId="08F30A40" w14:textId="650FE0C2" w:rsidR="006104F1" w:rsidRDefault="006104F1" w:rsidP="006104F1">
      <w:pPr>
        <w:rPr>
          <w:lang w:val="en-US" w:eastAsia="x-none"/>
        </w:rPr>
      </w:pPr>
      <w:r>
        <w:rPr>
          <w:lang w:val="en-US" w:eastAsia="x-none"/>
        </w:rPr>
        <w:t>Response example</w:t>
      </w:r>
    </w:p>
    <w:p w14:paraId="3EDA0215" w14:textId="77777777" w:rsidR="00E46950" w:rsidRPr="00BD0A73" w:rsidRDefault="00E46950" w:rsidP="006104F1">
      <w:pPr>
        <w:rPr>
          <w:lang w:val="en-US" w:eastAsia="x-none"/>
        </w:rPr>
      </w:pPr>
    </w:p>
    <w:p w14:paraId="6EDCE528" w14:textId="1F3B9F87" w:rsidR="006104F1" w:rsidRPr="00E46950" w:rsidRDefault="00E46950" w:rsidP="006104F1">
      <w:pPr>
        <w:keepLines w:val="0"/>
        <w:spacing w:line="240" w:lineRule="auto"/>
        <w:jc w:val="left"/>
        <w:rPr>
          <w:rFonts w:cs="Arial"/>
          <w:color w:val="auto"/>
        </w:rPr>
      </w:pPr>
      <w:r w:rsidRPr="00E46950">
        <w:rPr>
          <w:rFonts w:cs="Arial"/>
          <w:color w:val="auto"/>
        </w:rPr>
        <w:tab/>
        <w:t>HTTP body</w:t>
      </w:r>
      <w:r>
        <w:rPr>
          <w:rFonts w:cs="Arial"/>
          <w:color w:val="auto"/>
        </w:rPr>
        <w:t>:</w:t>
      </w:r>
    </w:p>
    <w:p w14:paraId="2B501A4E" w14:textId="77777777" w:rsidR="006104F1" w:rsidRPr="008502C9" w:rsidRDefault="006104F1" w:rsidP="006104F1">
      <w:pPr>
        <w:pStyle w:val="Code0"/>
      </w:pPr>
      <w:r w:rsidRPr="008502C9">
        <w:t>{</w:t>
      </w:r>
    </w:p>
    <w:p w14:paraId="3B0DF608" w14:textId="77777777" w:rsidR="006104F1" w:rsidRPr="008502C9" w:rsidRDefault="006104F1" w:rsidP="006104F1">
      <w:pPr>
        <w:pStyle w:val="Code0"/>
        <w:ind w:left="1416"/>
      </w:pPr>
      <w:r w:rsidRPr="008502C9">
        <w:t>"code": 200,</w:t>
      </w:r>
    </w:p>
    <w:p w14:paraId="21A466A0" w14:textId="77777777" w:rsidR="006104F1" w:rsidRPr="008502C9" w:rsidRDefault="006104F1" w:rsidP="006104F1">
      <w:pPr>
        <w:pStyle w:val="Code0"/>
        <w:ind w:left="1416"/>
      </w:pPr>
      <w:r w:rsidRPr="008502C9">
        <w:t>"msg": "All dns successfully</w:t>
      </w:r>
      <w:r>
        <w:t xml:space="preserve"> added</w:t>
      </w:r>
      <w:r w:rsidRPr="008502C9">
        <w:t xml:space="preserve"> to agency!"</w:t>
      </w:r>
    </w:p>
    <w:p w14:paraId="3B01DA2C" w14:textId="77777777" w:rsidR="006104F1" w:rsidRPr="00BD0A73" w:rsidRDefault="006104F1" w:rsidP="006104F1">
      <w:pPr>
        <w:pStyle w:val="Code0"/>
      </w:pPr>
      <w:r w:rsidRPr="008502C9">
        <w:t>}</w:t>
      </w:r>
    </w:p>
    <w:p w14:paraId="511B9FDA" w14:textId="77777777" w:rsidR="006104F1" w:rsidRPr="00791795" w:rsidRDefault="006104F1" w:rsidP="006104F1">
      <w:pPr>
        <w:rPr>
          <w:lang w:val="en-US"/>
        </w:rPr>
      </w:pPr>
    </w:p>
    <w:p w14:paraId="2BD04E2E" w14:textId="77777777" w:rsidR="006104F1" w:rsidRDefault="006104F1" w:rsidP="006104F1">
      <w:pPr>
        <w:pStyle w:val="Heading3"/>
        <w:numPr>
          <w:ilvl w:val="2"/>
          <w:numId w:val="1"/>
        </w:numPr>
        <w:rPr>
          <w:lang w:val="en-US"/>
        </w:rPr>
      </w:pPr>
      <w:bookmarkStart w:id="100" w:name="_Toc473185640"/>
      <w:r>
        <w:rPr>
          <w:lang w:val="en-US"/>
        </w:rPr>
        <w:t>Remove existing dns from agency</w:t>
      </w:r>
      <w:bookmarkEnd w:id="100"/>
    </w:p>
    <w:p w14:paraId="71540855" w14:textId="2F9A6835" w:rsidR="006104F1" w:rsidRDefault="006104F1" w:rsidP="006104F1">
      <w:pPr>
        <w:rPr>
          <w:lang w:val="en-US" w:eastAsia="x-none"/>
        </w:rPr>
      </w:pPr>
      <w:r>
        <w:rPr>
          <w:lang w:val="en-US" w:eastAsia="x-none"/>
        </w:rPr>
        <w:lastRenderedPageBreak/>
        <w:t xml:space="preserve">Operation removes existing agency dns from current agency. For successful request all dns in request body must be members of current agency. Each dn must be in international format (cc+ndc+number e.g. 38611100100). After successfull removal, all dns will be presented as residential numbers. </w:t>
      </w:r>
    </w:p>
    <w:p w14:paraId="3FD0ABFA" w14:textId="77777777" w:rsidR="006104F1" w:rsidRDefault="006104F1" w:rsidP="006104F1">
      <w:pPr>
        <w:rPr>
          <w:lang w:val="en-US" w:eastAsia="x-none"/>
        </w:rPr>
      </w:pPr>
    </w:p>
    <w:p w14:paraId="43625C7A" w14:textId="77777777" w:rsidR="006104F1" w:rsidRDefault="006104F1" w:rsidP="006104F1">
      <w:pPr>
        <w:rPr>
          <w:b/>
          <w:lang w:val="en-US" w:eastAsia="x-none"/>
        </w:rPr>
      </w:pPr>
    </w:p>
    <w:p w14:paraId="2F82992D" w14:textId="77777777" w:rsidR="006104F1" w:rsidRDefault="006104F1" w:rsidP="006104F1">
      <w:pPr>
        <w:rPr>
          <w:b/>
          <w:lang w:val="en-US" w:eastAsia="x-none"/>
        </w:rPr>
      </w:pPr>
    </w:p>
    <w:p w14:paraId="403B198E" w14:textId="77777777" w:rsidR="006104F1" w:rsidRDefault="006104F1" w:rsidP="006104F1">
      <w:pPr>
        <w:rPr>
          <w:b/>
          <w:lang w:val="en-US" w:eastAsia="x-none"/>
        </w:rPr>
      </w:pPr>
    </w:p>
    <w:p w14:paraId="36503DFE" w14:textId="77777777" w:rsidR="006104F1" w:rsidRDefault="006104F1" w:rsidP="006104F1">
      <w:pPr>
        <w:rPr>
          <w:b/>
          <w:lang w:val="en-US" w:eastAsia="x-none"/>
        </w:rPr>
      </w:pPr>
      <w:r>
        <w:rPr>
          <w:b/>
          <w:lang w:val="en-US" w:eastAsia="x-none"/>
        </w:rPr>
        <w:t>Request</w:t>
      </w:r>
    </w:p>
    <w:p w14:paraId="70C1CFD0" w14:textId="650F517C" w:rsidR="00E46950" w:rsidRDefault="00E46950" w:rsidP="006104F1">
      <w:pPr>
        <w:rPr>
          <w:lang w:val="en-US" w:eastAsia="x-none"/>
        </w:rPr>
      </w:pPr>
      <w:r w:rsidRPr="00CB4AAD">
        <w:rPr>
          <w:lang w:val="en-US" w:eastAsia="x-none"/>
        </w:rPr>
        <w:t>Request to remove dns</w:t>
      </w:r>
      <w:r w:rsidR="00CB4AAD" w:rsidRPr="00CB4AAD">
        <w:rPr>
          <w:lang w:val="en-US" w:eastAsia="x-none"/>
        </w:rPr>
        <w:t xml:space="preserve"> from </w:t>
      </w:r>
      <w:r w:rsidRPr="00CB4AAD">
        <w:rPr>
          <w:lang w:val="en-US" w:eastAsia="x-none"/>
        </w:rPr>
        <w:t>agency</w:t>
      </w:r>
      <w:r w:rsidR="003A4B0B">
        <w:rPr>
          <w:lang w:val="en-US" w:eastAsia="x-none"/>
        </w:rPr>
        <w:t xml:space="preserve"> with provided id:</w:t>
      </w:r>
    </w:p>
    <w:p w14:paraId="5C1F7287" w14:textId="77777777" w:rsidR="009B3046" w:rsidRPr="00CB4AAD" w:rsidRDefault="009B3046" w:rsidP="006104F1">
      <w:pPr>
        <w:rPr>
          <w:lang w:val="en-US" w:eastAsia="x-none"/>
        </w:rPr>
      </w:pPr>
    </w:p>
    <w:p w14:paraId="03512C5C" w14:textId="77777777" w:rsidR="009B3046" w:rsidRPr="00B0755F" w:rsidRDefault="009B3046" w:rsidP="009B3046">
      <w:pPr>
        <w:ind w:firstLine="708"/>
        <w:rPr>
          <w:b/>
          <w:color w:val="auto"/>
          <w:lang w:val="en-US" w:eastAsia="x-none"/>
        </w:rPr>
      </w:pPr>
      <w:r w:rsidRPr="00B0755F">
        <w:rPr>
          <w:b/>
          <w:color w:val="auto"/>
          <w:lang w:val="en-US"/>
        </w:rPr>
        <w:t xml:space="preserve">PUT </w:t>
      </w:r>
      <w:hyperlink w:history="1">
        <w:r w:rsidRPr="00B0755F">
          <w:rPr>
            <w:rStyle w:val="Hyperlink"/>
            <w:b/>
            <w:color w:val="auto"/>
            <w:lang w:val="en-US" w:eastAsia="x-none"/>
          </w:rPr>
          <w:t>http://&lt;hostname&gt;/sa/rest/v1/prov/agencies/{id}/dns</w:t>
        </w:r>
      </w:hyperlink>
      <w:r>
        <w:rPr>
          <w:rStyle w:val="Hyperlink"/>
          <w:b/>
          <w:color w:val="auto"/>
          <w:lang w:val="en-US" w:eastAsia="x-none"/>
        </w:rPr>
        <w:t>?action=remove</w:t>
      </w:r>
    </w:p>
    <w:p w14:paraId="564E5C71" w14:textId="77777777" w:rsidR="00E46950" w:rsidRDefault="00E46950" w:rsidP="006104F1">
      <w:pPr>
        <w:rPr>
          <w:b/>
          <w:lang w:val="en-US" w:eastAsia="x-none"/>
        </w:rPr>
      </w:pPr>
    </w:p>
    <w:p w14:paraId="7B1B073C" w14:textId="77777777" w:rsidR="00E46950" w:rsidRPr="002F3D10" w:rsidRDefault="00E46950" w:rsidP="00E46950">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9B3046" w:rsidRPr="002F3D10" w14:paraId="4B38C58D" w14:textId="77777777" w:rsidTr="009B3046">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6F1900B" w14:textId="77777777" w:rsidR="009B3046" w:rsidRPr="002F3D10" w:rsidRDefault="009B3046" w:rsidP="007003EC">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59D57030" w14:textId="500D17C5" w:rsidR="009B3046" w:rsidRPr="002F3D10" w:rsidRDefault="009B3046" w:rsidP="007003EC">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0C2FCA98" w14:textId="2AE9790B" w:rsidR="009B3046" w:rsidRPr="002F3D10" w:rsidRDefault="009B3046" w:rsidP="007003EC">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07BDF78" w14:textId="77777777" w:rsidR="009B3046" w:rsidRPr="002F3D10" w:rsidRDefault="009B3046" w:rsidP="007003EC">
            <w:pPr>
              <w:keepNext/>
              <w:rPr>
                <w:rFonts w:cs="Arial"/>
                <w:b/>
                <w:bCs/>
                <w:i/>
                <w:iCs/>
                <w:lang w:val="en-US"/>
              </w:rPr>
            </w:pPr>
            <w:r w:rsidRPr="002F3D10">
              <w:rPr>
                <w:b/>
                <w:bCs/>
                <w:i/>
                <w:iCs/>
                <w:lang w:val="en-US"/>
              </w:rPr>
              <w:t>Explanation</w:t>
            </w:r>
          </w:p>
        </w:tc>
      </w:tr>
      <w:tr w:rsidR="009B3046" w:rsidRPr="002F3D10" w14:paraId="0FDDA956" w14:textId="77777777" w:rsidTr="009B3046">
        <w:tc>
          <w:tcPr>
            <w:tcW w:w="239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p w14:paraId="5BFF8C96" w14:textId="77777777" w:rsidR="009B3046" w:rsidRPr="002F3D10" w:rsidRDefault="009B3046" w:rsidP="007003EC">
            <w:pPr>
              <w:keepNext/>
              <w:rPr>
                <w:rFonts w:ascii="Courier New" w:hAnsi="Courier New" w:cs="Courier New"/>
                <w:i/>
                <w:iCs/>
                <w:sz w:val="22"/>
                <w:szCs w:val="22"/>
                <w:lang w:val="en-US"/>
              </w:rPr>
            </w:pPr>
            <w:r w:rsidRPr="002F3D10">
              <w:rPr>
                <w:rFonts w:ascii="Courier New" w:hAnsi="Courier New" w:cs="Courier New"/>
                <w:i/>
                <w:iCs/>
                <w:lang w:val="en-US"/>
              </w:rPr>
              <w:t>id</w:t>
            </w:r>
          </w:p>
        </w:tc>
        <w:tc>
          <w:tcPr>
            <w:tcW w:w="1251" w:type="dxa"/>
            <w:tcBorders>
              <w:top w:val="single" w:sz="4" w:space="0" w:color="auto"/>
              <w:left w:val="single" w:sz="4" w:space="0" w:color="auto"/>
              <w:bottom w:val="single" w:sz="4" w:space="0" w:color="auto"/>
              <w:right w:val="single" w:sz="4" w:space="0" w:color="auto"/>
            </w:tcBorders>
          </w:tcPr>
          <w:p w14:paraId="1A4BA1AE" w14:textId="2155C319" w:rsidR="009B3046" w:rsidRDefault="009B3046" w:rsidP="007003EC">
            <w:pPr>
              <w:keepNext/>
              <w:rPr>
                <w:i/>
                <w:iCs/>
                <w:lang w:val="en-US"/>
              </w:rPr>
            </w:pPr>
            <w:r>
              <w:rPr>
                <w:i/>
                <w:iCs/>
                <w:lang w:val="en-US"/>
              </w:rPr>
              <w:t>yes</w:t>
            </w:r>
          </w:p>
        </w:tc>
        <w:tc>
          <w:tcPr>
            <w:tcW w:w="1251" w:type="dxa"/>
            <w:tcBorders>
              <w:top w:val="nil"/>
              <w:left w:val="single" w:sz="4" w:space="0" w:color="auto"/>
              <w:bottom w:val="single" w:sz="4" w:space="0" w:color="auto"/>
              <w:right w:val="single" w:sz="8" w:space="0" w:color="auto"/>
            </w:tcBorders>
            <w:tcMar>
              <w:top w:w="0" w:type="dxa"/>
              <w:left w:w="108" w:type="dxa"/>
              <w:bottom w:w="0" w:type="dxa"/>
              <w:right w:w="108" w:type="dxa"/>
            </w:tcMar>
            <w:hideMark/>
          </w:tcPr>
          <w:p w14:paraId="75C13293" w14:textId="6C3DCF6E" w:rsidR="009B3046" w:rsidRPr="002F3D10" w:rsidRDefault="009B3046" w:rsidP="007003EC">
            <w:pPr>
              <w:keepNext/>
              <w:rPr>
                <w:rFonts w:cs="Arial"/>
                <w:i/>
                <w:iCs/>
                <w:sz w:val="22"/>
                <w:szCs w:val="22"/>
                <w:lang w:val="en-US"/>
              </w:rPr>
            </w:pPr>
            <w:r>
              <w:rPr>
                <w:i/>
                <w:iCs/>
                <w:lang w:val="en-US"/>
              </w:rPr>
              <w:t>Integer</w:t>
            </w:r>
          </w:p>
        </w:tc>
        <w:tc>
          <w:tcPr>
            <w:tcW w:w="445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FBE3AAD" w14:textId="77777777" w:rsidR="009B3046" w:rsidRPr="002F3D10" w:rsidRDefault="009B3046" w:rsidP="007003EC">
            <w:pPr>
              <w:keepNext/>
              <w:rPr>
                <w:rFonts w:cs="Arial"/>
                <w:i/>
                <w:iCs/>
                <w:color w:val="auto"/>
                <w:sz w:val="22"/>
                <w:szCs w:val="22"/>
                <w:lang w:val="en-US"/>
              </w:rPr>
            </w:pPr>
            <w:r>
              <w:rPr>
                <w:color w:val="auto"/>
                <w:lang w:val="en-US"/>
              </w:rPr>
              <w:t>ID of an agency</w:t>
            </w:r>
          </w:p>
        </w:tc>
      </w:tr>
      <w:tr w:rsidR="009B3046" w:rsidRPr="002F3D10" w14:paraId="678D552E" w14:textId="77777777" w:rsidTr="009B3046">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B5FB58" w14:textId="77777777" w:rsidR="009B3046" w:rsidRPr="002F3D10" w:rsidRDefault="009B3046" w:rsidP="007003EC">
            <w:pPr>
              <w:keepNext/>
              <w:rPr>
                <w:rFonts w:ascii="Courier New" w:hAnsi="Courier New" w:cs="Courier New"/>
                <w:i/>
                <w:iCs/>
                <w:lang w:val="en-US"/>
              </w:rPr>
            </w:pPr>
            <w:r>
              <w:rPr>
                <w:rFonts w:ascii="Courier New" w:hAnsi="Courier New" w:cs="Courier New"/>
                <w:i/>
                <w:iCs/>
                <w:lang w:val="en-US"/>
              </w:rPr>
              <w:t>action</w:t>
            </w:r>
          </w:p>
        </w:tc>
        <w:tc>
          <w:tcPr>
            <w:tcW w:w="1251" w:type="dxa"/>
            <w:tcBorders>
              <w:top w:val="single" w:sz="4" w:space="0" w:color="auto"/>
              <w:left w:val="single" w:sz="4" w:space="0" w:color="auto"/>
              <w:bottom w:val="single" w:sz="4" w:space="0" w:color="auto"/>
              <w:right w:val="single" w:sz="4" w:space="0" w:color="auto"/>
            </w:tcBorders>
          </w:tcPr>
          <w:p w14:paraId="54698267" w14:textId="722A6A73" w:rsidR="009B3046" w:rsidRDefault="009B3046" w:rsidP="007003EC">
            <w:pPr>
              <w:keepNext/>
              <w:rPr>
                <w:i/>
                <w:iCs/>
                <w:lang w:val="en-US"/>
              </w:rPr>
            </w:pPr>
            <w:r>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783429" w14:textId="62864748" w:rsidR="009B3046" w:rsidRDefault="009B3046" w:rsidP="007003EC">
            <w:pPr>
              <w:keepNext/>
              <w:rPr>
                <w:i/>
                <w:iCs/>
                <w:lang w:val="en-US"/>
              </w:rPr>
            </w:pPr>
            <w:r>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75F6E4" w14:textId="3A57865C" w:rsidR="009B3046" w:rsidRDefault="009B3046" w:rsidP="00E46950">
            <w:pPr>
              <w:keepNext/>
              <w:rPr>
                <w:color w:val="auto"/>
                <w:lang w:val="en-US"/>
              </w:rPr>
            </w:pPr>
            <w:r w:rsidRPr="0077687B">
              <w:rPr>
                <w:color w:val="auto"/>
                <w:lang w:val="en-US"/>
              </w:rPr>
              <w:t>For successful</w:t>
            </w:r>
            <w:r>
              <w:rPr>
                <w:color w:val="auto"/>
                <w:lang w:val="en-US"/>
              </w:rPr>
              <w:t xml:space="preserve"> removal</w:t>
            </w:r>
            <w:r w:rsidRPr="0077687B">
              <w:rPr>
                <w:color w:val="auto"/>
                <w:lang w:val="en-US"/>
              </w:rPr>
              <w:t xml:space="preserve"> action parameter must be equal to “</w:t>
            </w:r>
            <w:r>
              <w:rPr>
                <w:color w:val="auto"/>
                <w:lang w:val="en-US"/>
              </w:rPr>
              <w:t>remove</w:t>
            </w:r>
            <w:r w:rsidRPr="0077687B">
              <w:rPr>
                <w:color w:val="auto"/>
                <w:lang w:val="en-US"/>
              </w:rPr>
              <w:t>”</w:t>
            </w:r>
          </w:p>
        </w:tc>
      </w:tr>
    </w:tbl>
    <w:p w14:paraId="3409A313" w14:textId="77777777" w:rsidR="00E46950" w:rsidRDefault="00E46950" w:rsidP="00E46950">
      <w:pPr>
        <w:rPr>
          <w:b/>
          <w:lang w:val="en-US" w:eastAsia="x-none"/>
        </w:rPr>
      </w:pPr>
    </w:p>
    <w:p w14:paraId="05AA8E20" w14:textId="77777777" w:rsidR="00E46950" w:rsidRDefault="00E46950" w:rsidP="006104F1">
      <w:pPr>
        <w:rPr>
          <w:b/>
          <w:lang w:val="en-US" w:eastAsia="x-none"/>
        </w:rPr>
      </w:pPr>
    </w:p>
    <w:p w14:paraId="6042ABD8" w14:textId="77777777" w:rsidR="009B3046" w:rsidRPr="002F3D10" w:rsidRDefault="009B3046" w:rsidP="009B3046">
      <w:pPr>
        <w:rPr>
          <w:lang w:val="en-US" w:eastAsia="x-none"/>
        </w:rPr>
      </w:pPr>
      <w:r w:rsidRPr="002F3D10">
        <w:rPr>
          <w:lang w:val="en-US" w:eastAsia="x-none"/>
        </w:rPr>
        <w:t xml:space="preserve">Parameters in request </w:t>
      </w:r>
      <w:r>
        <w:rPr>
          <w:lang w:val="en-US" w:eastAsia="x-none"/>
        </w:rPr>
        <w:t>HTTP body</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9B3046" w:rsidRPr="002F3D10" w14:paraId="7039C262" w14:textId="77777777" w:rsidTr="007C4A13">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78C77739" w14:textId="77777777" w:rsidR="009B3046" w:rsidRPr="002F3D10" w:rsidRDefault="009B3046" w:rsidP="007C4A13">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1735CC48" w14:textId="77777777" w:rsidR="009B3046" w:rsidRPr="002F3D10" w:rsidRDefault="009B3046" w:rsidP="007C4A13">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05EAA254" w14:textId="77777777" w:rsidR="009B3046" w:rsidRPr="002F3D10" w:rsidRDefault="009B3046" w:rsidP="007C4A13">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5621E86" w14:textId="77777777" w:rsidR="009B3046" w:rsidRPr="002F3D10" w:rsidRDefault="009B3046" w:rsidP="007C4A13">
            <w:pPr>
              <w:keepNext/>
              <w:rPr>
                <w:rFonts w:cs="Arial"/>
                <w:b/>
                <w:bCs/>
                <w:i/>
                <w:iCs/>
                <w:lang w:val="en-US"/>
              </w:rPr>
            </w:pPr>
            <w:r w:rsidRPr="002F3D10">
              <w:rPr>
                <w:b/>
                <w:bCs/>
                <w:i/>
                <w:iCs/>
                <w:lang w:val="en-US"/>
              </w:rPr>
              <w:t>Explanation</w:t>
            </w:r>
          </w:p>
        </w:tc>
      </w:tr>
      <w:tr w:rsidR="009B3046" w:rsidRPr="002F3D10" w14:paraId="6FF88AD0" w14:textId="77777777" w:rsidTr="007C4A13">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72E32348" w14:textId="77777777" w:rsidR="009B3046" w:rsidRPr="002F3D10" w:rsidRDefault="009B3046" w:rsidP="007C4A13">
            <w:pPr>
              <w:keepNext/>
              <w:rPr>
                <w:rFonts w:ascii="Courier New" w:hAnsi="Courier New" w:cs="Courier New"/>
                <w:i/>
                <w:iCs/>
                <w:sz w:val="22"/>
                <w:szCs w:val="22"/>
                <w:lang w:val="en-US"/>
              </w:rPr>
            </w:pPr>
            <w:r>
              <w:rPr>
                <w:rFonts w:ascii="Courier New" w:hAnsi="Courier New" w:cs="Courier New"/>
                <w:i/>
                <w:iCs/>
                <w:lang w:val="en-US"/>
              </w:rPr>
              <w:t>dns</w:t>
            </w:r>
          </w:p>
        </w:tc>
        <w:tc>
          <w:tcPr>
            <w:tcW w:w="1251" w:type="dxa"/>
            <w:tcBorders>
              <w:top w:val="single" w:sz="4" w:space="0" w:color="auto"/>
              <w:left w:val="single" w:sz="4" w:space="0" w:color="auto"/>
              <w:bottom w:val="single" w:sz="4" w:space="0" w:color="auto"/>
              <w:right w:val="single" w:sz="4" w:space="0" w:color="auto"/>
            </w:tcBorders>
          </w:tcPr>
          <w:p w14:paraId="0ECD80C3" w14:textId="77777777" w:rsidR="009B3046" w:rsidRDefault="009B3046" w:rsidP="007C4A13">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7CD17933" w14:textId="77777777" w:rsidR="009B3046" w:rsidRPr="002F3D10" w:rsidRDefault="009B3046" w:rsidP="007C4A13">
            <w:pPr>
              <w:keepNext/>
              <w:rPr>
                <w:rFonts w:cs="Arial"/>
                <w:i/>
                <w:iCs/>
                <w:sz w:val="22"/>
                <w:szCs w:val="22"/>
                <w:lang w:val="en-US"/>
              </w:rPr>
            </w:pPr>
            <w:r>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239ADB" w14:textId="77777777" w:rsidR="009B3046" w:rsidRPr="002F3D10" w:rsidRDefault="009B3046" w:rsidP="007C4A13">
            <w:pPr>
              <w:keepNext/>
              <w:rPr>
                <w:rFonts w:cs="Arial"/>
                <w:i/>
                <w:iCs/>
                <w:color w:val="auto"/>
                <w:sz w:val="22"/>
                <w:szCs w:val="22"/>
                <w:lang w:val="en-US"/>
              </w:rPr>
            </w:pPr>
            <w:r>
              <w:rPr>
                <w:rFonts w:cs="Arial"/>
                <w:bCs/>
                <w:iCs/>
                <w:lang w:val="en-US"/>
              </w:rPr>
              <w:t>List of t</w:t>
            </w:r>
            <w:r w:rsidRPr="0085547A">
              <w:rPr>
                <w:rFonts w:cs="Arial"/>
                <w:bCs/>
                <w:iCs/>
                <w:lang w:val="en-US"/>
              </w:rPr>
              <w:t>elephone number</w:t>
            </w:r>
            <w:r>
              <w:rPr>
                <w:rFonts w:cs="Arial"/>
                <w:bCs/>
                <w:iCs/>
                <w:lang w:val="en-US"/>
              </w:rPr>
              <w:t xml:space="preserve">s. All dns </w:t>
            </w:r>
            <w:r w:rsidRPr="0085547A">
              <w:rPr>
                <w:rFonts w:cs="Arial"/>
                <w:bCs/>
                <w:iCs/>
                <w:lang w:val="en-US"/>
              </w:rPr>
              <w:t>must be in international format (country code – national destination code + number e.g. 38642071221).</w:t>
            </w:r>
          </w:p>
        </w:tc>
      </w:tr>
    </w:tbl>
    <w:p w14:paraId="3F671835" w14:textId="77777777" w:rsidR="006104F1" w:rsidRDefault="006104F1" w:rsidP="006104F1">
      <w:pPr>
        <w:rPr>
          <w:b/>
          <w:lang w:val="en-US" w:eastAsia="x-none"/>
        </w:rPr>
      </w:pPr>
    </w:p>
    <w:p w14:paraId="4907A956" w14:textId="77777777" w:rsidR="006104F1" w:rsidRDefault="006104F1" w:rsidP="006104F1">
      <w:pPr>
        <w:ind w:firstLine="708"/>
        <w:rPr>
          <w:b/>
          <w:lang w:val="en-US" w:eastAsia="x-none"/>
        </w:rPr>
      </w:pPr>
    </w:p>
    <w:p w14:paraId="45F82262" w14:textId="77777777" w:rsidR="006104F1" w:rsidRDefault="006104F1" w:rsidP="006104F1">
      <w:pPr>
        <w:rPr>
          <w:lang w:val="en-US" w:eastAsia="x-none"/>
        </w:rPr>
      </w:pPr>
    </w:p>
    <w:p w14:paraId="5B4BD0C8" w14:textId="77777777" w:rsidR="006104F1" w:rsidRDefault="006104F1" w:rsidP="006104F1">
      <w:pPr>
        <w:rPr>
          <w:lang w:val="en-US" w:eastAsia="x-none"/>
        </w:rPr>
      </w:pPr>
      <w:r>
        <w:rPr>
          <w:lang w:val="en-US" w:eastAsia="x-none"/>
        </w:rPr>
        <w:t>Request example:</w:t>
      </w:r>
    </w:p>
    <w:p w14:paraId="069577EE" w14:textId="77777777" w:rsidR="006104F1" w:rsidRDefault="006104F1" w:rsidP="006104F1">
      <w:pPr>
        <w:rPr>
          <w:lang w:val="en-US" w:eastAsia="x-none"/>
        </w:rPr>
      </w:pPr>
    </w:p>
    <w:p w14:paraId="04E1414C" w14:textId="77777777" w:rsidR="00A62CE3" w:rsidRPr="00123BB2" w:rsidRDefault="006104F1" w:rsidP="006104F1">
      <w:pPr>
        <w:ind w:firstLine="708"/>
        <w:rPr>
          <w:b/>
          <w:color w:val="auto"/>
          <w:lang w:val="en-US" w:eastAsia="x-none"/>
        </w:rPr>
      </w:pPr>
      <w:r w:rsidRPr="006104F1">
        <w:rPr>
          <w:color w:val="auto"/>
          <w:lang w:val="en-US" w:eastAsia="x-none"/>
        </w:rPr>
        <w:t xml:space="preserve">PUT </w:t>
      </w:r>
      <w:r w:rsidR="00A62CE3" w:rsidRPr="00123BB2">
        <w:rPr>
          <w:color w:val="auto"/>
          <w:lang w:val="en-US" w:eastAsia="x-none"/>
        </w:rPr>
        <w:fldChar w:fldCharType="begin"/>
      </w:r>
      <w:r w:rsidR="00A62CE3" w:rsidRPr="00123BB2">
        <w:rPr>
          <w:color w:val="auto"/>
          <w:lang w:val="en-US" w:eastAsia="x-none"/>
        </w:rPr>
        <w:instrText xml:space="preserve"> HYPERLINK "http://prov.server.net/sa/rest/v1/prov/agencies/8/dns?action=remove</w:instrText>
      </w:r>
    </w:p>
    <w:p w14:paraId="5092BECD" w14:textId="77777777" w:rsidR="00A62CE3" w:rsidRPr="00123BB2" w:rsidRDefault="00A62CE3" w:rsidP="006104F1">
      <w:pPr>
        <w:ind w:firstLine="708"/>
        <w:rPr>
          <w:rStyle w:val="Hyperlink"/>
          <w:b/>
          <w:color w:val="auto"/>
          <w:lang w:val="en-US" w:eastAsia="x-none"/>
        </w:rPr>
      </w:pPr>
      <w:r w:rsidRPr="00123BB2">
        <w:rPr>
          <w:color w:val="auto"/>
          <w:lang w:val="en-US" w:eastAsia="x-none"/>
        </w:rPr>
        <w:instrText xml:space="preserve">" </w:instrText>
      </w:r>
      <w:r w:rsidRPr="00123BB2">
        <w:rPr>
          <w:color w:val="auto"/>
          <w:lang w:val="en-US" w:eastAsia="x-none"/>
        </w:rPr>
        <w:fldChar w:fldCharType="separate"/>
      </w:r>
      <w:r w:rsidRPr="00123BB2">
        <w:rPr>
          <w:rStyle w:val="Hyperlink"/>
          <w:color w:val="auto"/>
          <w:lang w:val="en-US" w:eastAsia="x-none"/>
        </w:rPr>
        <w:t>http://prov.server.net/sa/rest/v1/prov/agencies/8/dns?action=remove</w:t>
      </w:r>
    </w:p>
    <w:p w14:paraId="7DF9FA12" w14:textId="28AE8F2C" w:rsidR="006104F1" w:rsidRDefault="00A62CE3" w:rsidP="006104F1">
      <w:pPr>
        <w:ind w:firstLine="708"/>
        <w:rPr>
          <w:lang w:val="en-US" w:eastAsia="x-none"/>
        </w:rPr>
      </w:pPr>
      <w:r w:rsidRPr="00123BB2">
        <w:rPr>
          <w:color w:val="auto"/>
          <w:lang w:val="en-US" w:eastAsia="x-none"/>
        </w:rPr>
        <w:fldChar w:fldCharType="end"/>
      </w:r>
    </w:p>
    <w:p w14:paraId="79FB6D10" w14:textId="11EC1F28" w:rsidR="006104F1" w:rsidRDefault="009B3046" w:rsidP="006104F1">
      <w:pPr>
        <w:ind w:firstLine="708"/>
        <w:rPr>
          <w:lang w:val="en-US" w:eastAsia="x-none"/>
        </w:rPr>
      </w:pPr>
      <w:r>
        <w:rPr>
          <w:lang w:val="en-US" w:eastAsia="x-none"/>
        </w:rPr>
        <w:t>HTTP b</w:t>
      </w:r>
      <w:r w:rsidR="006104F1">
        <w:rPr>
          <w:lang w:val="en-US" w:eastAsia="x-none"/>
        </w:rPr>
        <w:t>ody:</w:t>
      </w:r>
    </w:p>
    <w:p w14:paraId="3D93E7A3" w14:textId="77777777" w:rsidR="006104F1" w:rsidRDefault="006104F1" w:rsidP="006104F1">
      <w:pPr>
        <w:pStyle w:val="Code0"/>
        <w:rPr>
          <w:lang w:val="en-US"/>
        </w:rPr>
      </w:pPr>
      <w:r>
        <w:rPr>
          <w:lang w:val="en-US"/>
        </w:rPr>
        <w:t>{</w:t>
      </w:r>
    </w:p>
    <w:p w14:paraId="6E2A368C" w14:textId="77777777" w:rsidR="006104F1" w:rsidRDefault="006104F1" w:rsidP="006104F1">
      <w:pPr>
        <w:pStyle w:val="Code0"/>
        <w:rPr>
          <w:lang w:val="en-US"/>
        </w:rPr>
      </w:pPr>
      <w:r>
        <w:rPr>
          <w:lang w:val="en-US"/>
        </w:rPr>
        <w:t xml:space="preserve">    "dns": [</w:t>
      </w:r>
    </w:p>
    <w:p w14:paraId="647B8CFF" w14:textId="77777777" w:rsidR="006104F1" w:rsidRDefault="006104F1" w:rsidP="006104F1">
      <w:pPr>
        <w:pStyle w:val="Code0"/>
        <w:rPr>
          <w:lang w:val="en-US"/>
        </w:rPr>
      </w:pPr>
      <w:r>
        <w:rPr>
          <w:lang w:val="en-US"/>
        </w:rPr>
        <w:t xml:space="preserve">        "38642071221",</w:t>
      </w:r>
    </w:p>
    <w:p w14:paraId="72DD0174" w14:textId="77777777" w:rsidR="006104F1" w:rsidRDefault="006104F1" w:rsidP="006104F1">
      <w:pPr>
        <w:pStyle w:val="Code0"/>
        <w:rPr>
          <w:lang w:val="en-US"/>
        </w:rPr>
      </w:pPr>
      <w:r>
        <w:rPr>
          <w:lang w:val="en-US"/>
        </w:rPr>
        <w:t xml:space="preserve">        "38642071223",</w:t>
      </w:r>
    </w:p>
    <w:p w14:paraId="238DB1C8" w14:textId="77777777" w:rsidR="006104F1" w:rsidRDefault="006104F1" w:rsidP="006104F1">
      <w:pPr>
        <w:pStyle w:val="Code0"/>
        <w:rPr>
          <w:lang w:val="en-US"/>
        </w:rPr>
      </w:pPr>
      <w:r>
        <w:rPr>
          <w:lang w:val="en-US"/>
        </w:rPr>
        <w:t xml:space="preserve">        "38642071432",</w:t>
      </w:r>
    </w:p>
    <w:p w14:paraId="0DEA1C34" w14:textId="77777777" w:rsidR="006104F1" w:rsidRDefault="006104F1" w:rsidP="006104F1">
      <w:pPr>
        <w:pStyle w:val="Code0"/>
        <w:rPr>
          <w:lang w:val="en-US"/>
        </w:rPr>
      </w:pPr>
      <w:r>
        <w:rPr>
          <w:lang w:val="en-US"/>
        </w:rPr>
        <w:t xml:space="preserve">        ...</w:t>
      </w:r>
    </w:p>
    <w:p w14:paraId="6948A27F" w14:textId="77777777" w:rsidR="006104F1" w:rsidRDefault="006104F1" w:rsidP="006104F1">
      <w:pPr>
        <w:pStyle w:val="Code0"/>
        <w:rPr>
          <w:lang w:val="en-US"/>
        </w:rPr>
      </w:pPr>
      <w:r>
        <w:rPr>
          <w:lang w:val="en-US"/>
        </w:rPr>
        <w:t xml:space="preserve">    ]</w:t>
      </w:r>
    </w:p>
    <w:p w14:paraId="228ED767" w14:textId="77777777" w:rsidR="006104F1" w:rsidRDefault="006104F1" w:rsidP="006104F1">
      <w:pPr>
        <w:pStyle w:val="Code0"/>
        <w:rPr>
          <w:lang w:val="en-US" w:eastAsia="x-none"/>
        </w:rPr>
      </w:pPr>
      <w:r>
        <w:rPr>
          <w:lang w:val="en-US" w:eastAsia="x-none"/>
        </w:rPr>
        <w:t>}</w:t>
      </w:r>
      <w:r>
        <w:rPr>
          <w:lang w:val="en-US" w:eastAsia="x-none"/>
        </w:rPr>
        <w:t> </w:t>
      </w:r>
    </w:p>
    <w:p w14:paraId="5CEA4828" w14:textId="77777777" w:rsidR="006104F1" w:rsidRDefault="006104F1" w:rsidP="006104F1">
      <w:pPr>
        <w:ind w:firstLine="708"/>
        <w:rPr>
          <w:lang w:val="en-US" w:eastAsia="x-none"/>
        </w:rPr>
      </w:pPr>
    </w:p>
    <w:p w14:paraId="22DF1A26" w14:textId="77777777" w:rsidR="006104F1" w:rsidRDefault="006104F1" w:rsidP="006104F1">
      <w:pPr>
        <w:ind w:firstLine="708"/>
        <w:rPr>
          <w:lang w:val="en-US" w:eastAsia="x-none"/>
        </w:rPr>
      </w:pPr>
    </w:p>
    <w:p w14:paraId="63FAE1B2" w14:textId="77777777" w:rsidR="006104F1" w:rsidRDefault="006104F1" w:rsidP="006104F1">
      <w:pPr>
        <w:rPr>
          <w:b/>
          <w:lang w:val="en-US" w:eastAsia="x-none"/>
        </w:rPr>
      </w:pPr>
      <w:r w:rsidRPr="00BD0A73">
        <w:rPr>
          <w:b/>
          <w:lang w:val="en-US" w:eastAsia="x-none"/>
        </w:rPr>
        <w:t>Response</w:t>
      </w:r>
    </w:p>
    <w:p w14:paraId="6DE48B5F" w14:textId="77777777" w:rsidR="002A01EB" w:rsidRDefault="002A01EB" w:rsidP="006104F1">
      <w:pPr>
        <w:rPr>
          <w:b/>
          <w:lang w:val="en-US" w:eastAsia="x-none"/>
        </w:rPr>
      </w:pPr>
    </w:p>
    <w:p w14:paraId="73C3A409" w14:textId="7BBCBA67" w:rsidR="002A01EB" w:rsidRDefault="002A01EB" w:rsidP="006104F1">
      <w:pPr>
        <w:rPr>
          <w:b/>
          <w:lang w:val="en-US" w:eastAsia="x-none"/>
        </w:rPr>
      </w:pPr>
      <w:r w:rsidRPr="006824BD">
        <w:rPr>
          <w:lang w:val="en-US" w:eastAsia="x-none"/>
        </w:rPr>
        <w:t>In case of success 200 OK is returned.</w:t>
      </w:r>
    </w:p>
    <w:p w14:paraId="3378ED06" w14:textId="77777777" w:rsidR="002A01EB" w:rsidRDefault="002A01EB" w:rsidP="006104F1">
      <w:pPr>
        <w:rPr>
          <w:b/>
          <w:lang w:val="en-US" w:eastAsia="x-none"/>
        </w:rPr>
      </w:pPr>
    </w:p>
    <w:p w14:paraId="2AB144DA" w14:textId="6CC1218B" w:rsidR="006104F1" w:rsidRDefault="006104F1" w:rsidP="006104F1">
      <w:pPr>
        <w:rPr>
          <w:lang w:val="en-US" w:eastAsia="x-none"/>
        </w:rPr>
      </w:pPr>
      <w:r>
        <w:rPr>
          <w:lang w:val="en-US" w:eastAsia="x-none"/>
        </w:rPr>
        <w:t>Response</w:t>
      </w:r>
      <w:r w:rsidR="002A01EB">
        <w:rPr>
          <w:lang w:val="en-US" w:eastAsia="x-none"/>
        </w:rPr>
        <w:t xml:space="preserve"> </w:t>
      </w:r>
      <w:r>
        <w:rPr>
          <w:lang w:val="en-US" w:eastAsia="x-none"/>
        </w:rPr>
        <w:t xml:space="preserve"> example</w:t>
      </w:r>
    </w:p>
    <w:p w14:paraId="71FFD068" w14:textId="77777777" w:rsidR="002A01EB" w:rsidRPr="00BD0A73" w:rsidRDefault="002A01EB" w:rsidP="006104F1">
      <w:pPr>
        <w:rPr>
          <w:lang w:val="en-US" w:eastAsia="x-none"/>
        </w:rPr>
      </w:pPr>
    </w:p>
    <w:p w14:paraId="6DAB3B34" w14:textId="403180E1" w:rsidR="006104F1" w:rsidRPr="002A01EB" w:rsidRDefault="002A01EB" w:rsidP="006104F1">
      <w:pPr>
        <w:keepLines w:val="0"/>
        <w:spacing w:line="240" w:lineRule="auto"/>
        <w:jc w:val="left"/>
        <w:rPr>
          <w:rFonts w:cs="Arial"/>
          <w:color w:val="auto"/>
        </w:rPr>
      </w:pPr>
      <w:r w:rsidRPr="002A01EB">
        <w:rPr>
          <w:rFonts w:cs="Arial"/>
          <w:color w:val="auto"/>
        </w:rPr>
        <w:tab/>
      </w:r>
      <w:r w:rsidR="009B3046">
        <w:rPr>
          <w:rFonts w:cs="Arial"/>
          <w:color w:val="auto"/>
        </w:rPr>
        <w:t>HTTP</w:t>
      </w:r>
      <w:r w:rsidRPr="002A01EB">
        <w:rPr>
          <w:rFonts w:cs="Arial"/>
          <w:color w:val="auto"/>
        </w:rPr>
        <w:t xml:space="preserve"> body</w:t>
      </w:r>
      <w:r>
        <w:rPr>
          <w:rFonts w:cs="Arial"/>
          <w:color w:val="auto"/>
        </w:rPr>
        <w:t>:</w:t>
      </w:r>
    </w:p>
    <w:p w14:paraId="5D0B3C31" w14:textId="77777777" w:rsidR="006104F1" w:rsidRPr="008D6CFC" w:rsidRDefault="006104F1" w:rsidP="006104F1">
      <w:pPr>
        <w:pStyle w:val="Code0"/>
      </w:pPr>
      <w:r w:rsidRPr="008D6CFC">
        <w:t>{</w:t>
      </w:r>
    </w:p>
    <w:p w14:paraId="1310F8D9" w14:textId="77777777" w:rsidR="006104F1" w:rsidRPr="008D6CFC" w:rsidRDefault="006104F1" w:rsidP="006104F1">
      <w:pPr>
        <w:pStyle w:val="Code0"/>
        <w:ind w:left="1416"/>
      </w:pPr>
      <w:r w:rsidRPr="008D6CFC">
        <w:t>"code": 200,</w:t>
      </w:r>
    </w:p>
    <w:p w14:paraId="0D275688" w14:textId="77777777" w:rsidR="006104F1" w:rsidRPr="008D6CFC" w:rsidRDefault="006104F1" w:rsidP="006104F1">
      <w:pPr>
        <w:pStyle w:val="Code0"/>
        <w:ind w:left="1416"/>
      </w:pPr>
      <w:r w:rsidRPr="008D6CFC">
        <w:t>"msg": "All dns successfully removed from agency!"</w:t>
      </w:r>
    </w:p>
    <w:p w14:paraId="392F4DA3" w14:textId="77777777" w:rsidR="006104F1" w:rsidRPr="008D6CFC" w:rsidRDefault="006104F1" w:rsidP="006104F1">
      <w:pPr>
        <w:pStyle w:val="Code0"/>
      </w:pPr>
      <w:r w:rsidRPr="008D6CFC">
        <w:t>}</w:t>
      </w:r>
    </w:p>
    <w:p w14:paraId="3C7C950C" w14:textId="77777777" w:rsidR="00C83DCD" w:rsidRPr="00791795" w:rsidRDefault="00C83DCD" w:rsidP="00C83DCD">
      <w:pPr>
        <w:rPr>
          <w:lang w:val="en-US"/>
        </w:rPr>
      </w:pPr>
    </w:p>
    <w:p w14:paraId="126EB944" w14:textId="77777777" w:rsidR="00C83DCD" w:rsidRPr="008502C9" w:rsidRDefault="00C83DCD" w:rsidP="00C83DCD">
      <w:pPr>
        <w:pStyle w:val="Heading3"/>
        <w:numPr>
          <w:ilvl w:val="2"/>
          <w:numId w:val="1"/>
        </w:numPr>
        <w:rPr>
          <w:lang w:val="en-US"/>
        </w:rPr>
      </w:pPr>
      <w:bookmarkStart w:id="101" w:name="_Toc473185641"/>
      <w:r>
        <w:rPr>
          <w:lang w:val="en-US"/>
        </w:rPr>
        <w:lastRenderedPageBreak/>
        <w:t>Get all dns in agency</w:t>
      </w:r>
      <w:bookmarkEnd w:id="101"/>
    </w:p>
    <w:p w14:paraId="3CC61941" w14:textId="77777777" w:rsidR="00C83DCD" w:rsidRDefault="00C83DCD" w:rsidP="00C83DCD">
      <w:pPr>
        <w:rPr>
          <w:lang w:val="en-US" w:eastAsia="x-none"/>
        </w:rPr>
      </w:pPr>
      <w:r>
        <w:rPr>
          <w:lang w:val="en-US" w:eastAsia="x-none"/>
        </w:rPr>
        <w:t>Operation returns list of dns that already exist in agency.</w:t>
      </w:r>
    </w:p>
    <w:p w14:paraId="16C3AB42" w14:textId="77777777" w:rsidR="00C83DCD" w:rsidRDefault="00C83DCD" w:rsidP="00C83DCD">
      <w:pPr>
        <w:rPr>
          <w:b/>
          <w:lang w:val="en-US" w:eastAsia="x-none"/>
        </w:rPr>
      </w:pPr>
    </w:p>
    <w:p w14:paraId="6B8DB1E1" w14:textId="77777777" w:rsidR="00C83DCD" w:rsidRDefault="00C83DCD" w:rsidP="00C83DCD">
      <w:pPr>
        <w:rPr>
          <w:b/>
          <w:lang w:val="en-US" w:eastAsia="x-none"/>
        </w:rPr>
      </w:pPr>
      <w:r>
        <w:rPr>
          <w:b/>
          <w:lang w:val="en-US" w:eastAsia="x-none"/>
        </w:rPr>
        <w:t>Request</w:t>
      </w:r>
    </w:p>
    <w:p w14:paraId="35EDF9B4" w14:textId="77777777" w:rsidR="00C83DCD" w:rsidRDefault="00C83DCD" w:rsidP="00C83DCD">
      <w:pPr>
        <w:rPr>
          <w:b/>
          <w:lang w:val="en-US" w:eastAsia="x-none"/>
        </w:rPr>
      </w:pPr>
    </w:p>
    <w:p w14:paraId="059136B3" w14:textId="17B5EC00" w:rsidR="00C83DCD" w:rsidRDefault="00C83DCD" w:rsidP="00C83DCD">
      <w:pPr>
        <w:rPr>
          <w:lang w:val="en-US" w:eastAsia="x-none"/>
        </w:rPr>
      </w:pPr>
      <w:r>
        <w:rPr>
          <w:lang w:val="en-US" w:eastAsia="x-none"/>
        </w:rPr>
        <w:t xml:space="preserve">Request </w:t>
      </w:r>
      <w:r w:rsidR="003A4B0B">
        <w:rPr>
          <w:lang w:val="en-US" w:eastAsia="x-none"/>
        </w:rPr>
        <w:t xml:space="preserve">URI </w:t>
      </w:r>
      <w:r>
        <w:rPr>
          <w:lang w:val="en-US" w:eastAsia="x-none"/>
        </w:rPr>
        <w:t>to get list of DN</w:t>
      </w:r>
      <w:r w:rsidR="003A4B0B">
        <w:rPr>
          <w:lang w:val="en-US" w:eastAsia="x-none"/>
        </w:rPr>
        <w:t>s</w:t>
      </w:r>
    </w:p>
    <w:p w14:paraId="2EEC2F5E" w14:textId="77777777" w:rsidR="00C83DCD" w:rsidRPr="00CB4AAD" w:rsidRDefault="00C83DCD" w:rsidP="00C83DCD">
      <w:pPr>
        <w:rPr>
          <w:color w:val="auto"/>
          <w:lang w:val="en-US" w:eastAsia="x-none"/>
        </w:rPr>
      </w:pPr>
    </w:p>
    <w:p w14:paraId="35E207C9" w14:textId="7C4E7EEE" w:rsidR="00C83DCD" w:rsidRPr="00CB4AAD" w:rsidRDefault="00C83DCD" w:rsidP="00C83DCD">
      <w:pPr>
        <w:ind w:firstLine="708"/>
        <w:rPr>
          <w:b/>
          <w:color w:val="auto"/>
          <w:lang w:val="en-US" w:eastAsia="x-none"/>
        </w:rPr>
      </w:pPr>
      <w:r w:rsidRPr="00CB4AAD">
        <w:rPr>
          <w:b/>
          <w:color w:val="auto"/>
          <w:lang w:val="en-US"/>
        </w:rPr>
        <w:t xml:space="preserve">GET </w:t>
      </w:r>
      <w:hyperlink w:history="1">
        <w:r w:rsidR="00CB4AAD" w:rsidRPr="00CB4AAD">
          <w:rPr>
            <w:rStyle w:val="Hyperlink"/>
            <w:b/>
            <w:color w:val="auto"/>
            <w:lang w:val="en-US" w:eastAsia="x-none"/>
          </w:rPr>
          <w:t>http://&lt;hostname&gt;/sa/rest/v1/prov/agencies/{id}/dns</w:t>
        </w:r>
      </w:hyperlink>
    </w:p>
    <w:p w14:paraId="1FDDACFA" w14:textId="77777777" w:rsidR="00CB4AAD" w:rsidRDefault="00CB4AAD" w:rsidP="00C83DCD">
      <w:pPr>
        <w:ind w:firstLine="708"/>
        <w:rPr>
          <w:b/>
          <w:lang w:val="en-US" w:eastAsia="x-none"/>
        </w:rPr>
      </w:pPr>
    </w:p>
    <w:p w14:paraId="402AA45F" w14:textId="20915324" w:rsidR="00CB4AAD" w:rsidRPr="002F3D10" w:rsidRDefault="00CB4AAD" w:rsidP="00CB4AAD">
      <w:pPr>
        <w:rPr>
          <w:lang w:val="en-US" w:eastAsia="x-none"/>
        </w:rPr>
      </w:pPr>
      <w:r w:rsidRPr="002F3D10">
        <w:rPr>
          <w:lang w:val="en-US" w:eastAsia="x-none"/>
        </w:rPr>
        <w:t xml:space="preserve">For description of id </w:t>
      </w:r>
      <w:r w:rsidR="002A01EB">
        <w:rPr>
          <w:lang w:val="en-US" w:eastAsia="x-none"/>
        </w:rPr>
        <w:t xml:space="preserve">parameter </w:t>
      </w:r>
      <w:r w:rsidRPr="002F3D10">
        <w:rPr>
          <w:lang w:val="en-US" w:eastAsia="x-none"/>
        </w:rPr>
        <w:t xml:space="preserve">refer to description of parameters in request </w:t>
      </w:r>
      <w:r>
        <w:rPr>
          <w:lang w:val="en-US" w:eastAsia="x-none"/>
        </w:rPr>
        <w:t>URI</w:t>
      </w:r>
      <w:r w:rsidRPr="002F3D10">
        <w:rPr>
          <w:lang w:val="en-US" w:eastAsia="x-none"/>
        </w:rPr>
        <w:t xml:space="preserve"> in chapter </w:t>
      </w:r>
      <w:r>
        <w:rPr>
          <w:lang w:val="en-US" w:eastAsia="x-none"/>
        </w:rPr>
        <w:fldChar w:fldCharType="begin"/>
      </w:r>
      <w:r>
        <w:rPr>
          <w:lang w:val="en-US" w:eastAsia="x-none"/>
        </w:rPr>
        <w:instrText xml:space="preserve"> REF _Ref473014814 \r \h </w:instrText>
      </w:r>
      <w:r>
        <w:rPr>
          <w:lang w:val="en-US" w:eastAsia="x-none"/>
        </w:rPr>
      </w:r>
      <w:r>
        <w:rPr>
          <w:lang w:val="en-US" w:eastAsia="x-none"/>
        </w:rPr>
        <w:fldChar w:fldCharType="separate"/>
      </w:r>
      <w:r>
        <w:rPr>
          <w:lang w:val="en-US" w:eastAsia="x-none"/>
        </w:rPr>
        <w:t>5.1.2</w:t>
      </w:r>
      <w:r>
        <w:rPr>
          <w:lang w:val="en-US" w:eastAsia="x-none"/>
        </w:rPr>
        <w:fldChar w:fldCharType="end"/>
      </w:r>
      <w:r w:rsidR="002A01EB">
        <w:rPr>
          <w:lang w:val="en-US" w:eastAsia="x-none"/>
        </w:rPr>
        <w:t xml:space="preserve"> – request section.</w:t>
      </w:r>
    </w:p>
    <w:p w14:paraId="3B516D4E" w14:textId="77777777" w:rsidR="00C83DCD" w:rsidRDefault="00C83DCD" w:rsidP="00C83DCD">
      <w:pPr>
        <w:rPr>
          <w:lang w:val="en-US" w:eastAsia="x-none"/>
        </w:rPr>
      </w:pPr>
    </w:p>
    <w:p w14:paraId="3DDB2785" w14:textId="77777777" w:rsidR="00C83DCD" w:rsidRDefault="00C83DCD" w:rsidP="00C83DCD">
      <w:pPr>
        <w:rPr>
          <w:lang w:val="en-US" w:eastAsia="x-none"/>
        </w:rPr>
      </w:pPr>
      <w:r>
        <w:rPr>
          <w:lang w:val="en-US" w:eastAsia="x-none"/>
        </w:rPr>
        <w:t>Request example:</w:t>
      </w:r>
    </w:p>
    <w:p w14:paraId="1B87FF85" w14:textId="77777777" w:rsidR="00C83DCD" w:rsidRDefault="00C83DCD" w:rsidP="00C83DCD">
      <w:pPr>
        <w:rPr>
          <w:lang w:val="en-US" w:eastAsia="x-none"/>
        </w:rPr>
      </w:pPr>
    </w:p>
    <w:p w14:paraId="3B88FB09" w14:textId="77777777" w:rsidR="00A62CE3" w:rsidRPr="00123BB2" w:rsidRDefault="00C83DCD" w:rsidP="00C83DCD">
      <w:pPr>
        <w:ind w:firstLine="708"/>
        <w:rPr>
          <w:b/>
          <w:color w:val="auto"/>
          <w:lang w:val="en-US" w:eastAsia="x-none"/>
        </w:rPr>
      </w:pPr>
      <w:r w:rsidRPr="007C6E3F">
        <w:rPr>
          <w:color w:val="auto"/>
          <w:lang w:val="en-US" w:eastAsia="x-none"/>
        </w:rPr>
        <w:t xml:space="preserve">GET </w:t>
      </w:r>
      <w:r w:rsidR="00A62CE3" w:rsidRPr="00123BB2">
        <w:rPr>
          <w:color w:val="auto"/>
          <w:lang w:val="en-US" w:eastAsia="x-none"/>
        </w:rPr>
        <w:fldChar w:fldCharType="begin"/>
      </w:r>
      <w:r w:rsidR="00A62CE3" w:rsidRPr="00123BB2">
        <w:rPr>
          <w:color w:val="auto"/>
          <w:lang w:val="en-US" w:eastAsia="x-none"/>
        </w:rPr>
        <w:instrText xml:space="preserve"> HYPERLINK "http://prov.server.net/sa/rest/v1/prov/agencies/8/dns</w:instrText>
      </w:r>
    </w:p>
    <w:p w14:paraId="1113517A" w14:textId="77777777" w:rsidR="00A62CE3" w:rsidRPr="00123BB2" w:rsidRDefault="00A62CE3" w:rsidP="00C83DCD">
      <w:pPr>
        <w:ind w:firstLine="708"/>
        <w:rPr>
          <w:rStyle w:val="Hyperlink"/>
          <w:b/>
          <w:color w:val="auto"/>
          <w:lang w:val="en-US" w:eastAsia="x-none"/>
        </w:rPr>
      </w:pPr>
      <w:r w:rsidRPr="00123BB2">
        <w:rPr>
          <w:color w:val="auto"/>
          <w:lang w:val="en-US" w:eastAsia="x-none"/>
        </w:rPr>
        <w:instrText xml:space="preserve">" </w:instrText>
      </w:r>
      <w:r w:rsidRPr="00123BB2">
        <w:rPr>
          <w:color w:val="auto"/>
          <w:lang w:val="en-US" w:eastAsia="x-none"/>
        </w:rPr>
        <w:fldChar w:fldCharType="separate"/>
      </w:r>
      <w:r w:rsidRPr="00123BB2">
        <w:rPr>
          <w:rStyle w:val="Hyperlink"/>
          <w:color w:val="auto"/>
          <w:lang w:val="en-US" w:eastAsia="x-none"/>
        </w:rPr>
        <w:t>http://prov.server.net/sa/rest/v1/prov/agencies/8/dns</w:t>
      </w:r>
    </w:p>
    <w:p w14:paraId="4BD1BA3D" w14:textId="2D297A8E" w:rsidR="00C83DCD" w:rsidRDefault="00A62CE3" w:rsidP="002A01EB">
      <w:pPr>
        <w:rPr>
          <w:lang w:val="en-US" w:eastAsia="x-none"/>
        </w:rPr>
      </w:pPr>
      <w:r w:rsidRPr="00123BB2">
        <w:rPr>
          <w:color w:val="auto"/>
          <w:lang w:val="en-US" w:eastAsia="x-none"/>
        </w:rPr>
        <w:fldChar w:fldCharType="end"/>
      </w:r>
    </w:p>
    <w:p w14:paraId="47E29099" w14:textId="77777777" w:rsidR="00C83DCD" w:rsidRPr="002A01EB" w:rsidRDefault="00C83DCD" w:rsidP="00C83DCD">
      <w:pPr>
        <w:rPr>
          <w:b/>
          <w:lang w:val="en-US" w:eastAsia="x-none"/>
        </w:rPr>
      </w:pPr>
      <w:r w:rsidRPr="002A01EB">
        <w:rPr>
          <w:b/>
          <w:lang w:val="en-US" w:eastAsia="x-none"/>
        </w:rPr>
        <w:t>Response</w:t>
      </w:r>
    </w:p>
    <w:p w14:paraId="59D220A3" w14:textId="65B2964C" w:rsidR="00C83DCD" w:rsidRDefault="002A01EB" w:rsidP="002A01EB">
      <w:pPr>
        <w:rPr>
          <w:lang w:val="en-US" w:eastAsia="x-none"/>
        </w:rPr>
      </w:pPr>
      <w:r w:rsidRPr="006824BD">
        <w:rPr>
          <w:lang w:val="en-US" w:eastAsia="x-none"/>
        </w:rPr>
        <w:t xml:space="preserve">In case of success </w:t>
      </w:r>
      <w:r>
        <w:rPr>
          <w:lang w:val="en-US" w:eastAsia="x-none"/>
        </w:rPr>
        <w:t xml:space="preserve">list of dns in JSON format </w:t>
      </w:r>
      <w:r w:rsidRPr="006824BD">
        <w:rPr>
          <w:lang w:val="en-US" w:eastAsia="x-none"/>
        </w:rPr>
        <w:t>is returned.</w:t>
      </w:r>
    </w:p>
    <w:p w14:paraId="5703347B" w14:textId="77777777" w:rsidR="002A01EB" w:rsidRDefault="002A01EB" w:rsidP="002A01EB">
      <w:pPr>
        <w:rPr>
          <w:lang w:val="en-US" w:eastAsia="x-none"/>
        </w:rPr>
      </w:pPr>
    </w:p>
    <w:p w14:paraId="6D3AEBFF" w14:textId="77777777" w:rsidR="00C83DCD" w:rsidRDefault="00C83DCD" w:rsidP="002A01EB">
      <w:pPr>
        <w:rPr>
          <w:lang w:val="en-US" w:eastAsia="x-none"/>
        </w:rPr>
      </w:pPr>
      <w:r>
        <w:rPr>
          <w:lang w:val="en-US" w:eastAsia="x-none"/>
        </w:rPr>
        <w:t>Response example:</w:t>
      </w:r>
    </w:p>
    <w:p w14:paraId="087C8D3A" w14:textId="0F3CDA06" w:rsidR="00C83DCD" w:rsidRDefault="002A01EB" w:rsidP="00C83DCD">
      <w:pPr>
        <w:ind w:firstLine="708"/>
        <w:rPr>
          <w:lang w:val="en-US" w:eastAsia="x-none"/>
        </w:rPr>
      </w:pPr>
      <w:r>
        <w:rPr>
          <w:lang w:val="en-US" w:eastAsia="x-none"/>
        </w:rPr>
        <w:t>200 OK</w:t>
      </w:r>
    </w:p>
    <w:p w14:paraId="6E99197B" w14:textId="1F51EEF2" w:rsidR="00C83DCD" w:rsidRDefault="002A01EB" w:rsidP="00C83DCD">
      <w:pPr>
        <w:ind w:firstLine="708"/>
        <w:rPr>
          <w:lang w:val="en-US" w:eastAsia="x-none"/>
        </w:rPr>
      </w:pPr>
      <w:r>
        <w:rPr>
          <w:lang w:val="en-US" w:eastAsia="x-none"/>
        </w:rPr>
        <w:t>HTTP b</w:t>
      </w:r>
      <w:r w:rsidR="00C83DCD">
        <w:rPr>
          <w:lang w:val="en-US" w:eastAsia="x-none"/>
        </w:rPr>
        <w:t>ody:</w:t>
      </w:r>
    </w:p>
    <w:p w14:paraId="027364DF" w14:textId="77777777" w:rsidR="00C83DCD" w:rsidRPr="00CB4AAD" w:rsidRDefault="00C83DCD" w:rsidP="00CB4AAD">
      <w:pPr>
        <w:pStyle w:val="Code0"/>
      </w:pPr>
      <w:r w:rsidRPr="00CB4AAD">
        <w:t>{</w:t>
      </w:r>
    </w:p>
    <w:p w14:paraId="1FF162C1" w14:textId="77777777" w:rsidR="00C83DCD" w:rsidRPr="00CB4AAD" w:rsidRDefault="00C83DCD" w:rsidP="00CB4AAD">
      <w:pPr>
        <w:pStyle w:val="Code0"/>
      </w:pPr>
      <w:r w:rsidRPr="00CB4AAD">
        <w:t xml:space="preserve">    "dns": </w:t>
      </w:r>
    </w:p>
    <w:p w14:paraId="0A66523F" w14:textId="77777777" w:rsidR="00C83DCD" w:rsidRPr="00CB4AAD" w:rsidRDefault="00C83DCD" w:rsidP="00CB4AAD">
      <w:pPr>
        <w:pStyle w:val="Code0"/>
      </w:pPr>
      <w:r w:rsidRPr="00CB4AAD">
        <w:t xml:space="preserve">    [</w:t>
      </w:r>
    </w:p>
    <w:p w14:paraId="126DF3FC" w14:textId="77777777" w:rsidR="00C83DCD" w:rsidRPr="00CB4AAD" w:rsidRDefault="00C83DCD" w:rsidP="00CB4AAD">
      <w:pPr>
        <w:pStyle w:val="Code0"/>
      </w:pPr>
      <w:r w:rsidRPr="00CB4AAD">
        <w:t xml:space="preserve">        "38642071221",</w:t>
      </w:r>
    </w:p>
    <w:p w14:paraId="1F35CDC3" w14:textId="77777777" w:rsidR="00C83DCD" w:rsidRPr="00CB4AAD" w:rsidRDefault="00C83DCD" w:rsidP="00CB4AAD">
      <w:pPr>
        <w:pStyle w:val="Code0"/>
      </w:pPr>
      <w:r w:rsidRPr="00CB4AAD">
        <w:t xml:space="preserve">        "38642071223",</w:t>
      </w:r>
    </w:p>
    <w:p w14:paraId="6E2362B1" w14:textId="77777777" w:rsidR="00C83DCD" w:rsidRPr="00CB4AAD" w:rsidRDefault="00C83DCD" w:rsidP="00CB4AAD">
      <w:pPr>
        <w:pStyle w:val="Code0"/>
      </w:pPr>
      <w:r w:rsidRPr="00CB4AAD">
        <w:t xml:space="preserve">        "38642071432",</w:t>
      </w:r>
    </w:p>
    <w:p w14:paraId="5E8E0A9F" w14:textId="77777777" w:rsidR="00C83DCD" w:rsidRPr="00CB4AAD" w:rsidRDefault="00C83DCD" w:rsidP="00CB4AAD">
      <w:pPr>
        <w:pStyle w:val="Code0"/>
      </w:pPr>
      <w:r w:rsidRPr="00CB4AAD">
        <w:t xml:space="preserve">        ...</w:t>
      </w:r>
    </w:p>
    <w:p w14:paraId="0A3A6C60" w14:textId="77777777" w:rsidR="00C83DCD" w:rsidRPr="00CB4AAD" w:rsidRDefault="00C83DCD" w:rsidP="00CB4AAD">
      <w:pPr>
        <w:pStyle w:val="Code0"/>
      </w:pPr>
      <w:r w:rsidRPr="00CB4AAD">
        <w:t xml:space="preserve">    ]</w:t>
      </w:r>
    </w:p>
    <w:p w14:paraId="7E5C66F4" w14:textId="77777777" w:rsidR="00C83DCD" w:rsidRPr="00CB4AAD" w:rsidRDefault="00C83DCD" w:rsidP="00CB4AAD">
      <w:pPr>
        <w:pStyle w:val="Code0"/>
      </w:pPr>
      <w:r w:rsidRPr="00CB4AAD">
        <w:t>}</w:t>
      </w:r>
      <w:r w:rsidRPr="00CB4AAD">
        <w:t> </w:t>
      </w:r>
    </w:p>
    <w:p w14:paraId="39E694CE" w14:textId="77777777" w:rsidR="00C83DCD" w:rsidRPr="002F3D10" w:rsidRDefault="00C83DCD" w:rsidP="00C83DCD">
      <w:pPr>
        <w:rPr>
          <w:lang w:val="en-US" w:eastAsia="x-none"/>
        </w:rPr>
      </w:pPr>
    </w:p>
    <w:p w14:paraId="6DAEDB05" w14:textId="05AAA6CC" w:rsidR="00700CF7" w:rsidRDefault="00700CF7" w:rsidP="00700CF7">
      <w:pPr>
        <w:keepLines w:val="0"/>
        <w:spacing w:line="240" w:lineRule="auto"/>
        <w:jc w:val="left"/>
        <w:rPr>
          <w:b/>
          <w:sz w:val="28"/>
          <w:lang w:val="en-US" w:eastAsia="x-none"/>
        </w:rPr>
      </w:pPr>
      <w:r>
        <w:rPr>
          <w:b/>
          <w:sz w:val="28"/>
          <w:lang w:val="en-US" w:eastAsia="x-none"/>
        </w:rPr>
        <w:br w:type="page"/>
      </w:r>
    </w:p>
    <w:p w14:paraId="68153D8F" w14:textId="77777777" w:rsidR="00700CF7" w:rsidRDefault="00700CF7" w:rsidP="00700CF7">
      <w:pPr>
        <w:pStyle w:val="Heading1"/>
        <w:numPr>
          <w:ilvl w:val="0"/>
          <w:numId w:val="1"/>
        </w:numPr>
        <w:rPr>
          <w:lang w:val="en-US"/>
        </w:rPr>
      </w:pPr>
      <w:bookmarkStart w:id="102" w:name="_Toc473185642"/>
      <w:r w:rsidRPr="002F3D10">
        <w:rPr>
          <w:lang w:val="en-US"/>
        </w:rPr>
        <w:lastRenderedPageBreak/>
        <w:t>Suspend/Resume of DN or BG</w:t>
      </w:r>
      <w:bookmarkEnd w:id="83"/>
      <w:bookmarkEnd w:id="102"/>
    </w:p>
    <w:p w14:paraId="1F41904A" w14:textId="46BB8665" w:rsidR="007003EC" w:rsidRPr="007003EC" w:rsidRDefault="007003EC" w:rsidP="007003EC">
      <w:pPr>
        <w:rPr>
          <w:lang w:val="en-US"/>
        </w:rPr>
      </w:pPr>
      <w:r>
        <w:rPr>
          <w:lang w:val="en-US"/>
        </w:rPr>
        <w:t>Api to suspend or resume certain DN or all DNs in provided BG.</w:t>
      </w:r>
    </w:p>
    <w:p w14:paraId="11E782C6" w14:textId="77777777" w:rsidR="00700CF7" w:rsidRPr="002F3D10" w:rsidRDefault="00700CF7" w:rsidP="00700CF7">
      <w:pPr>
        <w:pStyle w:val="Heading2"/>
        <w:numPr>
          <w:ilvl w:val="1"/>
          <w:numId w:val="1"/>
        </w:numPr>
        <w:rPr>
          <w:lang w:val="en-GB"/>
        </w:rPr>
      </w:pPr>
      <w:bookmarkStart w:id="103" w:name="_Toc447888215"/>
      <w:bookmarkStart w:id="104" w:name="_Toc473185643"/>
      <w:r w:rsidRPr="002F3D10">
        <w:rPr>
          <w:lang w:val="en-GB"/>
        </w:rPr>
        <w:t>Suspend/Resume DN</w:t>
      </w:r>
      <w:bookmarkEnd w:id="103"/>
      <w:bookmarkEnd w:id="104"/>
    </w:p>
    <w:p w14:paraId="7990A803" w14:textId="673DA752" w:rsidR="00700CF7" w:rsidRPr="002F3D10" w:rsidRDefault="005029ED" w:rsidP="00700CF7">
      <w:pPr>
        <w:rPr>
          <w:lang w:val="en-GB" w:eastAsia="x-none"/>
        </w:rPr>
      </w:pPr>
      <w:r>
        <w:rPr>
          <w:lang w:val="en-GB" w:eastAsia="x-none"/>
        </w:rPr>
        <w:t>Operation suspends/resumes certain DN</w:t>
      </w:r>
      <w:r w:rsidR="00F9788E">
        <w:rPr>
          <w:lang w:val="en-GB" w:eastAsia="x-none"/>
        </w:rPr>
        <w:t xml:space="preserve">. </w:t>
      </w:r>
      <w:r w:rsidR="007A6E37">
        <w:rPr>
          <w:lang w:val="en-GB" w:eastAsia="x-none"/>
        </w:rPr>
        <w:t>That means all telephony services for certain DN are blocked. In case DN</w:t>
      </w:r>
      <w:r w:rsidR="007003EC">
        <w:rPr>
          <w:lang w:val="en-GB" w:eastAsia="x-none"/>
        </w:rPr>
        <w:t xml:space="preserve"> has assigned user, suspension also blocks user access to web portal</w:t>
      </w:r>
      <w:r w:rsidR="007A6E37">
        <w:rPr>
          <w:lang w:val="en-GB" w:eastAsia="x-none"/>
        </w:rPr>
        <w:t>. Diametrical operation is DN resume.</w:t>
      </w:r>
    </w:p>
    <w:p w14:paraId="3D8A833C" w14:textId="77777777" w:rsidR="00700CF7" w:rsidRPr="002F3D10" w:rsidRDefault="00700CF7" w:rsidP="00700CF7">
      <w:pPr>
        <w:rPr>
          <w:lang w:val="en-GB" w:eastAsia="x-none"/>
        </w:rPr>
      </w:pPr>
    </w:p>
    <w:p w14:paraId="05D9704A" w14:textId="77777777" w:rsidR="00700CF7" w:rsidRPr="002F3D10" w:rsidRDefault="00700CF7" w:rsidP="00700CF7">
      <w:pPr>
        <w:rPr>
          <w:b/>
          <w:lang w:val="en-GB" w:eastAsia="x-none"/>
        </w:rPr>
      </w:pPr>
      <w:r w:rsidRPr="002F3D10">
        <w:rPr>
          <w:b/>
          <w:lang w:val="en-GB" w:eastAsia="x-none"/>
        </w:rPr>
        <w:t>Request</w:t>
      </w:r>
    </w:p>
    <w:p w14:paraId="01B5720C" w14:textId="77777777" w:rsidR="00700CF7" w:rsidRPr="002F3D10" w:rsidRDefault="00700CF7" w:rsidP="00700CF7">
      <w:pPr>
        <w:rPr>
          <w:b/>
          <w:lang w:val="en-GB" w:eastAsia="x-none"/>
        </w:rPr>
      </w:pPr>
    </w:p>
    <w:p w14:paraId="28E4DB73" w14:textId="30379322" w:rsidR="00700CF7" w:rsidRPr="002F3D10" w:rsidRDefault="00700CF7" w:rsidP="00700CF7">
      <w:pPr>
        <w:rPr>
          <w:lang w:val="en-GB" w:eastAsia="x-none"/>
        </w:rPr>
      </w:pPr>
      <w:r w:rsidRPr="002F3D10">
        <w:rPr>
          <w:lang w:val="en-GB" w:eastAsia="x-none"/>
        </w:rPr>
        <w:t>Request UR</w:t>
      </w:r>
      <w:r>
        <w:rPr>
          <w:lang w:val="en-GB" w:eastAsia="x-none"/>
        </w:rPr>
        <w:t>I</w:t>
      </w:r>
      <w:r w:rsidR="007003EC">
        <w:rPr>
          <w:lang w:val="en-GB" w:eastAsia="x-none"/>
        </w:rPr>
        <w:t xml:space="preserve"> for dn suspension</w:t>
      </w:r>
      <w:r w:rsidRPr="002F3D10">
        <w:rPr>
          <w:lang w:val="en-GB" w:eastAsia="x-none"/>
        </w:rPr>
        <w:t>:</w:t>
      </w:r>
    </w:p>
    <w:p w14:paraId="2ECA65E6" w14:textId="77777777" w:rsidR="00A90DB6" w:rsidRDefault="00A90DB6" w:rsidP="00A90DB6">
      <w:pPr>
        <w:ind w:firstLine="708"/>
        <w:rPr>
          <w:rStyle w:val="Hyperlink"/>
          <w:b/>
          <w:color w:val="auto"/>
          <w:lang w:val="en-GB" w:eastAsia="x-none"/>
        </w:rPr>
      </w:pPr>
      <w:r w:rsidRPr="00035515">
        <w:rPr>
          <w:b/>
          <w:color w:val="auto"/>
          <w:lang w:val="en-GB" w:eastAsia="x-none"/>
        </w:rPr>
        <w:t xml:space="preserve">PUT </w:t>
      </w:r>
      <w:hyperlink w:history="1">
        <w:r w:rsidRPr="00035515">
          <w:rPr>
            <w:rStyle w:val="Hyperlink"/>
            <w:b/>
            <w:color w:val="auto"/>
            <w:lang w:val="en-GB" w:eastAsia="x-none"/>
          </w:rPr>
          <w:t>http://&lt;hostname&gt;/sa/rest/v1/prov/dns/&lt;dn&gt;?action=suspend</w:t>
        </w:r>
      </w:hyperlink>
    </w:p>
    <w:p w14:paraId="03DE1424" w14:textId="07DF5EB9" w:rsidR="007003EC" w:rsidRPr="002F3D10" w:rsidRDefault="007003EC" w:rsidP="007003EC">
      <w:pPr>
        <w:rPr>
          <w:lang w:val="en-GB" w:eastAsia="x-none"/>
        </w:rPr>
      </w:pPr>
      <w:r w:rsidRPr="002F3D10">
        <w:rPr>
          <w:lang w:val="en-GB" w:eastAsia="x-none"/>
        </w:rPr>
        <w:t>Request UR</w:t>
      </w:r>
      <w:r>
        <w:rPr>
          <w:lang w:val="en-GB" w:eastAsia="x-none"/>
        </w:rPr>
        <w:t>I for resuming dn</w:t>
      </w:r>
      <w:r w:rsidRPr="002F3D10">
        <w:rPr>
          <w:lang w:val="en-GB" w:eastAsia="x-none"/>
        </w:rPr>
        <w:t>:</w:t>
      </w:r>
    </w:p>
    <w:p w14:paraId="25B3FAFA" w14:textId="77777777" w:rsidR="00A90DB6" w:rsidRPr="00035515" w:rsidRDefault="00A90DB6" w:rsidP="00A90DB6">
      <w:pPr>
        <w:ind w:firstLine="708"/>
        <w:rPr>
          <w:b/>
          <w:color w:val="auto"/>
          <w:lang w:val="en-GB" w:eastAsia="x-none"/>
        </w:rPr>
      </w:pPr>
      <w:r w:rsidRPr="00035515">
        <w:rPr>
          <w:b/>
          <w:color w:val="auto"/>
          <w:lang w:val="en-GB" w:eastAsia="x-none"/>
        </w:rPr>
        <w:t xml:space="preserve">PUT </w:t>
      </w:r>
      <w:hyperlink w:history="1">
        <w:r w:rsidRPr="00035515">
          <w:rPr>
            <w:rStyle w:val="Hyperlink"/>
            <w:b/>
            <w:color w:val="auto"/>
            <w:lang w:val="en-GB" w:eastAsia="x-none"/>
          </w:rPr>
          <w:t>http://&lt;hostname&gt;/sa/rest/v1/prov/dns/&lt;dn&gt;?action=resume</w:t>
        </w:r>
      </w:hyperlink>
    </w:p>
    <w:p w14:paraId="46ED4E25" w14:textId="77777777" w:rsidR="00700CF7" w:rsidRPr="00035515" w:rsidRDefault="00700CF7" w:rsidP="00700CF7">
      <w:pPr>
        <w:ind w:firstLine="708"/>
        <w:rPr>
          <w:b/>
          <w:color w:val="auto"/>
          <w:lang w:val="en-GB" w:eastAsia="x-none"/>
        </w:rPr>
      </w:pPr>
    </w:p>
    <w:p w14:paraId="18DBC5FF" w14:textId="77777777" w:rsidR="00700CF7" w:rsidRPr="002F3D10" w:rsidRDefault="00700CF7" w:rsidP="00700CF7">
      <w:pPr>
        <w:rPr>
          <w:lang w:val="en-GB" w:eastAsia="x-none"/>
        </w:rPr>
      </w:pPr>
    </w:p>
    <w:p w14:paraId="42479856"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0104B6" w:rsidRPr="002F3D10" w14:paraId="42609648" w14:textId="77777777" w:rsidTr="000104B6">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4FABE6C5" w14:textId="77777777" w:rsidR="000104B6" w:rsidRPr="002F3D10" w:rsidRDefault="000104B6" w:rsidP="008B6F48">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49B21003" w14:textId="411AF849" w:rsidR="000104B6" w:rsidRPr="002F3D10" w:rsidRDefault="000104B6" w:rsidP="008B6F48">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10C0F101" w14:textId="0F4E4B79" w:rsidR="000104B6" w:rsidRPr="002F3D10" w:rsidRDefault="000104B6"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4EA7A3F" w14:textId="77777777" w:rsidR="000104B6" w:rsidRPr="002F3D10" w:rsidRDefault="000104B6" w:rsidP="008B6F48">
            <w:pPr>
              <w:keepNext/>
              <w:rPr>
                <w:rFonts w:cs="Arial"/>
                <w:b/>
                <w:bCs/>
                <w:i/>
                <w:iCs/>
                <w:lang w:val="en-US"/>
              </w:rPr>
            </w:pPr>
            <w:r w:rsidRPr="002F3D10">
              <w:rPr>
                <w:b/>
                <w:bCs/>
                <w:i/>
                <w:iCs/>
                <w:lang w:val="en-US"/>
              </w:rPr>
              <w:t>Explanation</w:t>
            </w:r>
          </w:p>
        </w:tc>
      </w:tr>
      <w:tr w:rsidR="000104B6" w:rsidRPr="002F3D10" w14:paraId="5A7ABED1" w14:textId="77777777" w:rsidTr="000104B6">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0E72285E" w14:textId="77777777" w:rsidR="000104B6" w:rsidRPr="002F3D10" w:rsidRDefault="000104B6"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2B53237B" w14:textId="42B3EDF9" w:rsidR="000104B6" w:rsidRPr="002F3D10" w:rsidRDefault="000104B6" w:rsidP="008B6F48">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4C835A51" w14:textId="4F1D1FA0" w:rsidR="000104B6" w:rsidRPr="002F3D10" w:rsidRDefault="000104B6" w:rsidP="008B6F48">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662CA9CB" w14:textId="77777777" w:rsidR="000104B6" w:rsidRPr="002F3D10" w:rsidRDefault="000104B6" w:rsidP="008B6F48">
            <w:pPr>
              <w:keepNext/>
              <w:rPr>
                <w:color w:val="auto"/>
                <w:lang w:val="en-US"/>
              </w:rPr>
            </w:pPr>
            <w:r w:rsidRPr="002F3D10">
              <w:rPr>
                <w:color w:val="auto"/>
                <w:lang w:val="en-US"/>
              </w:rPr>
              <w:t>Selected DN</w:t>
            </w:r>
          </w:p>
        </w:tc>
      </w:tr>
      <w:tr w:rsidR="000104B6" w:rsidRPr="00B21B25" w14:paraId="047F12F1" w14:textId="77777777" w:rsidTr="000104B6">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31F72B3F" w14:textId="77777777" w:rsidR="000104B6" w:rsidRPr="00B21B25" w:rsidRDefault="000104B6" w:rsidP="008B6F48">
            <w:pPr>
              <w:keepNext/>
              <w:rPr>
                <w:rFonts w:ascii="Courier New" w:hAnsi="Courier New" w:cs="Courier New"/>
                <w:i/>
                <w:iCs/>
                <w:color w:val="auto"/>
                <w:sz w:val="22"/>
                <w:szCs w:val="22"/>
                <w:lang w:val="en-US"/>
              </w:rPr>
            </w:pPr>
            <w:r>
              <w:rPr>
                <w:rFonts w:ascii="Courier New" w:hAnsi="Courier New" w:cs="Courier New"/>
                <w:i/>
                <w:iCs/>
                <w:color w:val="auto"/>
                <w:lang w:val="en-US"/>
              </w:rPr>
              <w:t>action</w:t>
            </w:r>
          </w:p>
        </w:tc>
        <w:tc>
          <w:tcPr>
            <w:tcW w:w="1251" w:type="dxa"/>
            <w:tcBorders>
              <w:top w:val="single" w:sz="4" w:space="0" w:color="auto"/>
              <w:left w:val="single" w:sz="4" w:space="0" w:color="auto"/>
              <w:bottom w:val="single" w:sz="4" w:space="0" w:color="auto"/>
              <w:right w:val="single" w:sz="4" w:space="0" w:color="auto"/>
            </w:tcBorders>
          </w:tcPr>
          <w:p w14:paraId="173E038D" w14:textId="0BBD410D" w:rsidR="000104B6" w:rsidRDefault="000104B6" w:rsidP="008B6F48">
            <w:pPr>
              <w:keepNext/>
              <w:rPr>
                <w:i/>
                <w:iCs/>
                <w:color w:val="auto"/>
                <w:lang w:val="en-US"/>
              </w:rPr>
            </w:pPr>
            <w:r>
              <w:rPr>
                <w:i/>
                <w:iCs/>
                <w:color w:val="auto"/>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7242E920" w14:textId="2F84DDCE" w:rsidR="000104B6" w:rsidRPr="00B21B25" w:rsidRDefault="000104B6" w:rsidP="008B6F48">
            <w:pPr>
              <w:keepNext/>
              <w:rPr>
                <w:rFonts w:cs="Arial"/>
                <w:i/>
                <w:iCs/>
                <w:color w:val="auto"/>
                <w:sz w:val="22"/>
                <w:szCs w:val="22"/>
                <w:lang w:val="en-US"/>
              </w:rPr>
            </w:pPr>
            <w:r>
              <w:rPr>
                <w:i/>
                <w:iCs/>
                <w:color w:val="auto"/>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F65748" w14:textId="77777777" w:rsidR="000104B6" w:rsidRPr="00B21B25" w:rsidRDefault="000104B6" w:rsidP="008B6F48">
            <w:pPr>
              <w:keepNext/>
              <w:rPr>
                <w:color w:val="auto"/>
                <w:lang w:val="en-US"/>
              </w:rPr>
            </w:pPr>
            <w:r w:rsidRPr="00B21B25">
              <w:rPr>
                <w:color w:val="auto"/>
                <w:lang w:val="en-US"/>
              </w:rPr>
              <w:t xml:space="preserve">Suspends </w:t>
            </w:r>
            <w:r>
              <w:rPr>
                <w:color w:val="auto"/>
                <w:lang w:val="en-US"/>
              </w:rPr>
              <w:t xml:space="preserve">or resumes </w:t>
            </w:r>
            <w:r w:rsidRPr="00B21B25">
              <w:rPr>
                <w:color w:val="auto"/>
                <w:lang w:val="en-US"/>
              </w:rPr>
              <w:t>selected DN</w:t>
            </w:r>
          </w:p>
        </w:tc>
      </w:tr>
    </w:tbl>
    <w:p w14:paraId="1A065A5B" w14:textId="77777777" w:rsidR="00700CF7" w:rsidRPr="002F3D10" w:rsidRDefault="00700CF7" w:rsidP="00700CF7">
      <w:pPr>
        <w:rPr>
          <w:lang w:val="en-GB" w:eastAsia="x-none"/>
        </w:rPr>
      </w:pPr>
    </w:p>
    <w:p w14:paraId="00C50E62" w14:textId="77777777" w:rsidR="00700CF7" w:rsidRPr="002F3D10" w:rsidRDefault="00700CF7" w:rsidP="00700CF7">
      <w:pPr>
        <w:rPr>
          <w:lang w:val="en-GB" w:eastAsia="x-none"/>
        </w:rPr>
      </w:pPr>
      <w:r w:rsidRPr="002F3D10">
        <w:rPr>
          <w:lang w:val="en-GB" w:eastAsia="x-none"/>
        </w:rPr>
        <w:t>Example:</w:t>
      </w:r>
    </w:p>
    <w:p w14:paraId="22C5775B" w14:textId="77777777" w:rsidR="00700CF7" w:rsidRPr="002F3D10" w:rsidRDefault="00700CF7" w:rsidP="00700CF7">
      <w:pPr>
        <w:rPr>
          <w:lang w:val="en-GB" w:eastAsia="x-none"/>
        </w:rPr>
      </w:pPr>
      <w:r w:rsidRPr="002F3D10">
        <w:rPr>
          <w:lang w:val="en-GB" w:eastAsia="x-none"/>
        </w:rPr>
        <w:tab/>
        <w:t>Suspend DN:</w:t>
      </w:r>
    </w:p>
    <w:p w14:paraId="0C80A8EB" w14:textId="2E35E8C6" w:rsidR="00700CF7" w:rsidRPr="00035515" w:rsidRDefault="00700CF7" w:rsidP="00700CF7">
      <w:pPr>
        <w:ind w:firstLine="708"/>
        <w:rPr>
          <w:lang w:val="en-GB" w:eastAsia="x-none"/>
        </w:rPr>
      </w:pPr>
      <w:r w:rsidRPr="00035515">
        <w:rPr>
          <w:lang w:val="en-GB" w:eastAsia="x-none"/>
        </w:rPr>
        <w:t>PUT http://</w:t>
      </w:r>
      <w:r w:rsidR="00A62CE3">
        <w:rPr>
          <w:lang w:val="en-US" w:eastAsia="x-none"/>
        </w:rPr>
        <w:t>prov.server.net</w:t>
      </w:r>
      <w:r w:rsidRPr="00035515">
        <w:rPr>
          <w:lang w:val="en-GB" w:eastAsia="x-none"/>
        </w:rPr>
        <w:t>/sa/rest/v1/prov/dns/38642071221?action=suspend</w:t>
      </w:r>
    </w:p>
    <w:p w14:paraId="3EDCE998" w14:textId="77777777" w:rsidR="00700CF7" w:rsidRPr="00035515" w:rsidRDefault="00700CF7" w:rsidP="00700CF7">
      <w:pPr>
        <w:ind w:firstLine="708"/>
        <w:rPr>
          <w:lang w:val="en-GB" w:eastAsia="x-none"/>
        </w:rPr>
      </w:pPr>
      <w:r w:rsidRPr="00035515">
        <w:rPr>
          <w:lang w:val="en-GB" w:eastAsia="x-none"/>
        </w:rPr>
        <w:t>Resume DN:</w:t>
      </w:r>
    </w:p>
    <w:p w14:paraId="3BFA407A" w14:textId="55AD8458" w:rsidR="00700CF7" w:rsidRPr="002F3D10" w:rsidRDefault="00700CF7" w:rsidP="00700CF7">
      <w:pPr>
        <w:ind w:firstLine="708"/>
        <w:rPr>
          <w:lang w:val="en-GB" w:eastAsia="x-none"/>
        </w:rPr>
      </w:pPr>
      <w:r>
        <w:rPr>
          <w:lang w:val="en-GB" w:eastAsia="x-none"/>
        </w:rPr>
        <w:t>PUT</w:t>
      </w:r>
      <w:r w:rsidRPr="00035515">
        <w:rPr>
          <w:lang w:val="en-GB" w:eastAsia="x-none"/>
        </w:rPr>
        <w:t xml:space="preserve"> http://</w:t>
      </w:r>
      <w:r w:rsidR="00A62CE3">
        <w:rPr>
          <w:lang w:val="en-US" w:eastAsia="x-none"/>
        </w:rPr>
        <w:t>prov.server.net</w:t>
      </w:r>
      <w:r w:rsidRPr="00035515">
        <w:rPr>
          <w:lang w:val="en-GB" w:eastAsia="x-none"/>
        </w:rPr>
        <w:t>/sa/rest/v1/prov/dns/38642071221?action=resume</w:t>
      </w:r>
    </w:p>
    <w:p w14:paraId="2C52D7B8" w14:textId="77777777" w:rsidR="00F42D42" w:rsidRDefault="00F42D42" w:rsidP="00F42D42">
      <w:pPr>
        <w:rPr>
          <w:lang w:val="en-GB"/>
        </w:rPr>
      </w:pPr>
    </w:p>
    <w:p w14:paraId="750078FD" w14:textId="77777777" w:rsidR="00F42D42" w:rsidRDefault="00F42D42" w:rsidP="00F42D42">
      <w:pPr>
        <w:rPr>
          <w:lang w:val="en-GB"/>
        </w:rPr>
      </w:pPr>
    </w:p>
    <w:p w14:paraId="2E2E6DE2" w14:textId="44CA5009" w:rsidR="00F42D42" w:rsidRDefault="00F42D42" w:rsidP="00F42D42">
      <w:pPr>
        <w:rPr>
          <w:b/>
          <w:lang w:val="en-GB"/>
        </w:rPr>
      </w:pPr>
      <w:r>
        <w:rPr>
          <w:b/>
          <w:lang w:val="en-GB"/>
        </w:rPr>
        <w:t>Response</w:t>
      </w:r>
    </w:p>
    <w:p w14:paraId="463A4733" w14:textId="2E34E9A7" w:rsidR="00F42D42" w:rsidRPr="00AC2088" w:rsidRDefault="00AC2088" w:rsidP="00F42D42">
      <w:pPr>
        <w:rPr>
          <w:lang w:val="en-GB"/>
        </w:rPr>
      </w:pPr>
      <w:r w:rsidRPr="00AC2088">
        <w:rPr>
          <w:lang w:val="en-GB"/>
        </w:rPr>
        <w:t>In case of success 200 Ok is returned.</w:t>
      </w:r>
    </w:p>
    <w:p w14:paraId="206D4150" w14:textId="77777777" w:rsidR="00F42D42" w:rsidRDefault="00F42D42" w:rsidP="00F42D42">
      <w:pPr>
        <w:rPr>
          <w:b/>
          <w:lang w:val="en-GB"/>
        </w:rPr>
      </w:pPr>
    </w:p>
    <w:p w14:paraId="3EF47745" w14:textId="48C3E09D" w:rsidR="00AC2088" w:rsidRDefault="00AC2088" w:rsidP="00F42D42">
      <w:pPr>
        <w:rPr>
          <w:lang w:val="en-GB"/>
        </w:rPr>
      </w:pPr>
      <w:r>
        <w:rPr>
          <w:lang w:val="en-GB"/>
        </w:rPr>
        <w:t>Response example</w:t>
      </w:r>
    </w:p>
    <w:p w14:paraId="1D8CC3B9" w14:textId="568FE7AE" w:rsidR="00AC2088" w:rsidRDefault="00AC2088" w:rsidP="00F42D42">
      <w:pPr>
        <w:rPr>
          <w:lang w:val="en-GB"/>
        </w:rPr>
      </w:pPr>
      <w:r>
        <w:rPr>
          <w:lang w:val="en-GB"/>
        </w:rPr>
        <w:tab/>
        <w:t>HTTP body:</w:t>
      </w:r>
    </w:p>
    <w:p w14:paraId="5C844F74" w14:textId="77777777" w:rsidR="00AC2088" w:rsidRPr="00AC2088" w:rsidRDefault="00AC2088" w:rsidP="00AC2088">
      <w:pPr>
        <w:rPr>
          <w:lang w:val="en-GB"/>
        </w:rPr>
      </w:pPr>
    </w:p>
    <w:p w14:paraId="5AE8F14D" w14:textId="77777777" w:rsidR="00AC2088" w:rsidRPr="00AC2088" w:rsidRDefault="00AC2088" w:rsidP="00AC2088">
      <w:pPr>
        <w:pStyle w:val="Code0"/>
        <w:rPr>
          <w:lang w:val="en-GB"/>
        </w:rPr>
      </w:pPr>
      <w:r w:rsidRPr="00AC2088">
        <w:rPr>
          <w:lang w:val="en-GB"/>
        </w:rPr>
        <w:t>{</w:t>
      </w:r>
    </w:p>
    <w:p w14:paraId="357E00D9" w14:textId="77777777" w:rsidR="00AC2088" w:rsidRPr="00AC2088" w:rsidRDefault="00AC2088" w:rsidP="00AC2088">
      <w:pPr>
        <w:pStyle w:val="Code0"/>
        <w:ind w:left="1416"/>
        <w:rPr>
          <w:lang w:val="en-GB"/>
        </w:rPr>
      </w:pPr>
      <w:r w:rsidRPr="00AC2088">
        <w:rPr>
          <w:lang w:val="en-GB"/>
        </w:rPr>
        <w:t>"code": 200,</w:t>
      </w:r>
    </w:p>
    <w:p w14:paraId="3DF3518F" w14:textId="62A8938B" w:rsidR="00AC2088" w:rsidRPr="00AC2088" w:rsidRDefault="00AC2088" w:rsidP="00AC2088">
      <w:pPr>
        <w:pStyle w:val="Code0"/>
        <w:ind w:left="1416"/>
        <w:rPr>
          <w:lang w:val="en-GB"/>
        </w:rPr>
      </w:pPr>
      <w:r w:rsidRPr="00AC2088">
        <w:rPr>
          <w:lang w:val="en-GB"/>
        </w:rPr>
        <w:t>"msg": "Dn: '38044500703' suspended</w:t>
      </w:r>
      <w:r>
        <w:rPr>
          <w:lang w:val="en-GB"/>
        </w:rPr>
        <w:t>.</w:t>
      </w:r>
      <w:r w:rsidRPr="00AC2088">
        <w:rPr>
          <w:lang w:val="en-GB"/>
        </w:rPr>
        <w:t>"</w:t>
      </w:r>
    </w:p>
    <w:p w14:paraId="19511499" w14:textId="3A8CB4CA" w:rsidR="00AC2088" w:rsidRPr="00AC2088" w:rsidRDefault="00AC2088" w:rsidP="00AC2088">
      <w:pPr>
        <w:pStyle w:val="Code0"/>
        <w:rPr>
          <w:lang w:val="en-GB"/>
        </w:rPr>
      </w:pPr>
      <w:r w:rsidRPr="00AC2088">
        <w:rPr>
          <w:lang w:val="en-GB"/>
        </w:rPr>
        <w:t>}</w:t>
      </w:r>
    </w:p>
    <w:p w14:paraId="1B3D922A" w14:textId="77777777" w:rsidR="00661893" w:rsidRDefault="00700CF7" w:rsidP="00661893">
      <w:pPr>
        <w:pStyle w:val="Heading3"/>
        <w:rPr>
          <w:lang w:val="en-GB"/>
        </w:rPr>
      </w:pPr>
      <w:r w:rsidRPr="002F3D10">
        <w:rPr>
          <w:lang w:val="en-GB"/>
        </w:rPr>
        <w:br w:type="page"/>
      </w:r>
      <w:bookmarkStart w:id="105" w:name="_Toc473185644"/>
      <w:bookmarkStart w:id="106" w:name="_Toc447888216"/>
      <w:r w:rsidR="00661893">
        <w:rPr>
          <w:lang w:val="en-GB"/>
        </w:rPr>
        <w:lastRenderedPageBreak/>
        <w:t>Suspension status</w:t>
      </w:r>
      <w:bookmarkEnd w:id="105"/>
    </w:p>
    <w:p w14:paraId="5075E565" w14:textId="77777777" w:rsidR="00F42D42" w:rsidRPr="002F3D10" w:rsidRDefault="00F42D42" w:rsidP="00F42D42">
      <w:pPr>
        <w:pStyle w:val="Code0"/>
        <w:ind w:left="0"/>
        <w:rPr>
          <w:lang w:val="en-GB"/>
        </w:rPr>
      </w:pPr>
    </w:p>
    <w:p w14:paraId="5811E1D8" w14:textId="25D9BB3F" w:rsidR="00661893" w:rsidRPr="002F3D10" w:rsidRDefault="00661893" w:rsidP="00661893">
      <w:pPr>
        <w:rPr>
          <w:lang w:val="en-US" w:eastAsia="x-none"/>
        </w:rPr>
      </w:pPr>
      <w:r w:rsidRPr="002F3D10">
        <w:rPr>
          <w:lang w:val="en-US" w:eastAsia="x-none"/>
        </w:rPr>
        <w:t>H</w:t>
      </w:r>
      <w:r>
        <w:rPr>
          <w:lang w:val="en-US" w:eastAsia="x-none"/>
        </w:rPr>
        <w:t>TTP</w:t>
      </w:r>
      <w:r w:rsidRPr="002F3D10">
        <w:rPr>
          <w:lang w:val="en-US" w:eastAsia="x-none"/>
        </w:rPr>
        <w:t xml:space="preserve"> GET is used to retrieve information </w:t>
      </w:r>
      <w:r w:rsidR="00AC2088">
        <w:rPr>
          <w:lang w:val="en-US" w:eastAsia="x-none"/>
        </w:rPr>
        <w:t>about</w:t>
      </w:r>
      <w:r w:rsidRPr="002F3D10">
        <w:rPr>
          <w:lang w:val="en-US" w:eastAsia="x-none"/>
        </w:rPr>
        <w:t xml:space="preserve"> DN suspension status. The method returns suspension status info. </w:t>
      </w:r>
    </w:p>
    <w:p w14:paraId="55EE26C9" w14:textId="77777777" w:rsidR="00F42D42" w:rsidRDefault="00F42D42" w:rsidP="00661893">
      <w:pPr>
        <w:rPr>
          <w:b/>
          <w:lang w:val="en-GB" w:eastAsia="x-none"/>
        </w:rPr>
      </w:pPr>
    </w:p>
    <w:p w14:paraId="4112074A" w14:textId="77777777" w:rsidR="00661893" w:rsidRPr="002F3D10" w:rsidRDefault="00661893" w:rsidP="00661893">
      <w:pPr>
        <w:rPr>
          <w:b/>
          <w:lang w:val="en-GB" w:eastAsia="x-none"/>
        </w:rPr>
      </w:pPr>
      <w:r w:rsidRPr="002F3D10">
        <w:rPr>
          <w:b/>
          <w:lang w:val="en-GB" w:eastAsia="x-none"/>
        </w:rPr>
        <w:t>Request</w:t>
      </w:r>
    </w:p>
    <w:p w14:paraId="6BAE8A55" w14:textId="77777777" w:rsidR="00661893" w:rsidRPr="002F3D10" w:rsidRDefault="00661893" w:rsidP="00661893">
      <w:pPr>
        <w:rPr>
          <w:lang w:val="en-GB" w:eastAsia="x-none"/>
        </w:rPr>
      </w:pPr>
    </w:p>
    <w:p w14:paraId="21FDC0AA" w14:textId="77777777" w:rsidR="00661893" w:rsidRPr="002F3D10" w:rsidRDefault="00661893" w:rsidP="00661893">
      <w:pPr>
        <w:rPr>
          <w:lang w:val="en-GB" w:eastAsia="x-none"/>
        </w:rPr>
      </w:pPr>
      <w:r w:rsidRPr="002F3D10">
        <w:rPr>
          <w:lang w:val="en-GB" w:eastAsia="x-none"/>
        </w:rPr>
        <w:t>Request UR</w:t>
      </w:r>
      <w:r>
        <w:rPr>
          <w:lang w:val="en-GB" w:eastAsia="x-none"/>
        </w:rPr>
        <w:t>I</w:t>
      </w:r>
      <w:r w:rsidRPr="002F3D10">
        <w:rPr>
          <w:lang w:val="en-GB" w:eastAsia="x-none"/>
        </w:rPr>
        <w:t>:</w:t>
      </w:r>
    </w:p>
    <w:p w14:paraId="1ED4EEE2" w14:textId="77777777" w:rsidR="00661893" w:rsidRPr="002F3D10" w:rsidRDefault="00661893" w:rsidP="00661893">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/sa/rest/v1/prov/</w:t>
      </w:r>
      <w:r>
        <w:rPr>
          <w:b/>
          <w:lang w:val="en-GB" w:eastAsia="x-none"/>
        </w:rPr>
        <w:t>dns/&lt;dn&gt;/suspensions</w:t>
      </w:r>
      <w:r w:rsidRPr="002F3D10">
        <w:rPr>
          <w:b/>
          <w:lang w:val="en-GB" w:eastAsia="x-none"/>
        </w:rPr>
        <w:t>tatus</w:t>
      </w:r>
    </w:p>
    <w:p w14:paraId="69DD259F" w14:textId="77777777" w:rsidR="00661893" w:rsidRPr="002F3D10" w:rsidRDefault="00661893" w:rsidP="00661893">
      <w:pPr>
        <w:rPr>
          <w:lang w:val="en-GB" w:eastAsia="x-none"/>
        </w:rPr>
      </w:pPr>
    </w:p>
    <w:p w14:paraId="63F93693" w14:textId="77777777" w:rsidR="00661893" w:rsidRPr="002F3D10" w:rsidRDefault="00661893" w:rsidP="00661893">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85" w:type="dxa"/>
          <w:right w:w="0" w:type="dxa"/>
        </w:tblCellMar>
        <w:tblLook w:val="04A0" w:firstRow="1" w:lastRow="0" w:firstColumn="1" w:lastColumn="0" w:noHBand="0" w:noVBand="1"/>
      </w:tblPr>
      <w:tblGrid>
        <w:gridCol w:w="2395"/>
        <w:gridCol w:w="1251"/>
        <w:gridCol w:w="1251"/>
        <w:gridCol w:w="4459"/>
      </w:tblGrid>
      <w:tr w:rsidR="000104B6" w:rsidRPr="002F3D10" w14:paraId="53537681" w14:textId="77777777" w:rsidTr="000104B6">
        <w:tc>
          <w:tcPr>
            <w:tcW w:w="23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6AAFA23B" w14:textId="77777777" w:rsidR="000104B6" w:rsidRPr="002F3D10" w:rsidRDefault="000104B6" w:rsidP="00A75ECF">
            <w:pPr>
              <w:keepNext/>
              <w:rPr>
                <w:rFonts w:cs="Arial"/>
                <w:b/>
                <w:bCs/>
                <w:i/>
                <w:iCs/>
                <w:lang w:val="en-US"/>
              </w:rPr>
            </w:pPr>
            <w:r w:rsidRPr="002F3D10">
              <w:rPr>
                <w:b/>
                <w:bCs/>
                <w:i/>
                <w:iCs/>
                <w:lang w:val="en-US"/>
              </w:rPr>
              <w:t>Parameter Name</w:t>
            </w:r>
          </w:p>
        </w:tc>
        <w:tc>
          <w:tcPr>
            <w:tcW w:w="1251" w:type="dxa"/>
            <w:tcBorders>
              <w:top w:val="single" w:sz="4" w:space="0" w:color="auto"/>
              <w:left w:val="single" w:sz="4" w:space="0" w:color="auto"/>
              <w:bottom w:val="single" w:sz="4" w:space="0" w:color="auto"/>
              <w:right w:val="single" w:sz="4" w:space="0" w:color="auto"/>
            </w:tcBorders>
          </w:tcPr>
          <w:p w14:paraId="3556263D" w14:textId="32DD4F9E" w:rsidR="000104B6" w:rsidRPr="002F3D10" w:rsidRDefault="000104B6" w:rsidP="00A75ECF">
            <w:pPr>
              <w:keepNext/>
              <w:rPr>
                <w:b/>
                <w:bCs/>
                <w:i/>
                <w:iCs/>
                <w:lang w:val="en-US"/>
              </w:rPr>
            </w:pPr>
            <w:r>
              <w:rPr>
                <w:b/>
                <w:bCs/>
                <w:i/>
                <w:iCs/>
                <w:lang w:val="en-US"/>
              </w:rPr>
              <w:t>Required</w:t>
            </w:r>
          </w:p>
        </w:tc>
        <w:tc>
          <w:tcPr>
            <w:tcW w:w="125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6EEFA2CC" w14:textId="34F1A510" w:rsidR="000104B6" w:rsidRPr="002F3D10" w:rsidRDefault="000104B6" w:rsidP="00A75ECF">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45657D" w14:textId="77777777" w:rsidR="000104B6" w:rsidRPr="002F3D10" w:rsidRDefault="000104B6" w:rsidP="00A75ECF">
            <w:pPr>
              <w:keepNext/>
              <w:rPr>
                <w:rFonts w:cs="Arial"/>
                <w:b/>
                <w:bCs/>
                <w:i/>
                <w:iCs/>
                <w:lang w:val="en-US"/>
              </w:rPr>
            </w:pPr>
            <w:r w:rsidRPr="002F3D10">
              <w:rPr>
                <w:b/>
                <w:bCs/>
                <w:i/>
                <w:iCs/>
                <w:lang w:val="en-US"/>
              </w:rPr>
              <w:t>Explanation</w:t>
            </w:r>
          </w:p>
        </w:tc>
      </w:tr>
      <w:tr w:rsidR="000104B6" w:rsidRPr="002F3D10" w14:paraId="407E82C9" w14:textId="77777777" w:rsidTr="000104B6">
        <w:tc>
          <w:tcPr>
            <w:tcW w:w="239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43F603B6" w14:textId="77777777" w:rsidR="000104B6" w:rsidRPr="002F3D10" w:rsidRDefault="000104B6" w:rsidP="00A75ECF">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single" w:sz="4" w:space="0" w:color="auto"/>
              <w:left w:val="single" w:sz="4" w:space="0" w:color="auto"/>
              <w:bottom w:val="single" w:sz="4" w:space="0" w:color="auto"/>
              <w:right w:val="single" w:sz="4" w:space="0" w:color="auto"/>
            </w:tcBorders>
          </w:tcPr>
          <w:p w14:paraId="07C98C32" w14:textId="6F442315" w:rsidR="000104B6" w:rsidRPr="002F3D10" w:rsidRDefault="000104B6" w:rsidP="00A75ECF">
            <w:pPr>
              <w:keepNext/>
              <w:rPr>
                <w:i/>
                <w:iCs/>
                <w:lang w:val="en-US"/>
              </w:rPr>
            </w:pPr>
            <w:r>
              <w:rPr>
                <w:i/>
                <w:iCs/>
                <w:lang w:val="en-US"/>
              </w:rPr>
              <w:t>yes</w:t>
            </w:r>
          </w:p>
        </w:tc>
        <w:tc>
          <w:tcPr>
            <w:tcW w:w="1251"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4FF93695" w14:textId="4505BA51" w:rsidR="000104B6" w:rsidRPr="002F3D10" w:rsidRDefault="000104B6" w:rsidP="00A75ECF">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26AFC753" w14:textId="77777777" w:rsidR="000104B6" w:rsidRPr="002F3D10" w:rsidRDefault="000104B6" w:rsidP="00A75ECF">
            <w:pPr>
              <w:keepNext/>
              <w:rPr>
                <w:color w:val="auto"/>
                <w:lang w:val="en-US"/>
              </w:rPr>
            </w:pPr>
            <w:r w:rsidRPr="002F3D10">
              <w:rPr>
                <w:color w:val="auto"/>
                <w:lang w:val="en-US"/>
              </w:rPr>
              <w:t>Selected DN</w:t>
            </w:r>
          </w:p>
        </w:tc>
      </w:tr>
    </w:tbl>
    <w:p w14:paraId="506C255F" w14:textId="77777777" w:rsidR="00661893" w:rsidRPr="002F3D10" w:rsidRDefault="00661893" w:rsidP="00661893">
      <w:pPr>
        <w:rPr>
          <w:lang w:val="en-GB" w:eastAsia="x-none"/>
        </w:rPr>
      </w:pPr>
    </w:p>
    <w:p w14:paraId="5FE28ADF" w14:textId="77777777" w:rsidR="00661893" w:rsidRPr="002F3D10" w:rsidRDefault="00661893" w:rsidP="00661893">
      <w:pPr>
        <w:rPr>
          <w:lang w:val="en-GB" w:eastAsia="x-none"/>
        </w:rPr>
      </w:pPr>
      <w:r w:rsidRPr="002F3D10">
        <w:rPr>
          <w:lang w:val="en-GB" w:eastAsia="x-none"/>
        </w:rPr>
        <w:t>Example:</w:t>
      </w:r>
    </w:p>
    <w:p w14:paraId="10F6734B" w14:textId="17C9ED27" w:rsidR="00661893" w:rsidRPr="002F3D10" w:rsidRDefault="00661893" w:rsidP="00661893">
      <w:pPr>
        <w:rPr>
          <w:lang w:val="en-GB" w:eastAsia="x-none"/>
        </w:rPr>
      </w:pPr>
      <w:r>
        <w:rPr>
          <w:lang w:val="en-GB" w:eastAsia="x-none"/>
        </w:rPr>
        <w:tab/>
        <w:t>GET http://</w:t>
      </w:r>
      <w:r w:rsidR="00A62CE3">
        <w:rPr>
          <w:lang w:val="en-US" w:eastAsia="x-none"/>
        </w:rPr>
        <w:t>prov.server.net</w:t>
      </w:r>
      <w:r w:rsidRPr="002F3D10">
        <w:rPr>
          <w:lang w:val="en-GB" w:eastAsia="x-none"/>
        </w:rPr>
        <w:t>/sa/rest/v1/prov/dn</w:t>
      </w:r>
      <w:r>
        <w:rPr>
          <w:lang w:val="en-GB" w:eastAsia="x-none"/>
        </w:rPr>
        <w:t>s</w:t>
      </w:r>
      <w:r w:rsidRPr="002F3D10">
        <w:rPr>
          <w:lang w:val="en-GB" w:eastAsia="x-none"/>
        </w:rPr>
        <w:t>/38642071221/suspension</w:t>
      </w:r>
      <w:r>
        <w:rPr>
          <w:lang w:val="en-GB" w:eastAsia="x-none"/>
        </w:rPr>
        <w:t>s</w:t>
      </w:r>
      <w:r w:rsidRPr="002F3D10">
        <w:rPr>
          <w:lang w:val="en-GB" w:eastAsia="x-none"/>
        </w:rPr>
        <w:t>tatus</w:t>
      </w:r>
    </w:p>
    <w:p w14:paraId="59B1B566" w14:textId="77777777" w:rsidR="00661893" w:rsidRPr="002F3D10" w:rsidRDefault="00661893" w:rsidP="00661893">
      <w:pPr>
        <w:rPr>
          <w:lang w:val="en-GB" w:eastAsia="x-none"/>
        </w:rPr>
      </w:pPr>
    </w:p>
    <w:p w14:paraId="1188E9E4" w14:textId="77777777" w:rsidR="00661893" w:rsidRPr="002F3D10" w:rsidRDefault="00661893" w:rsidP="00661893">
      <w:pPr>
        <w:rPr>
          <w:b/>
          <w:lang w:val="en-US" w:eastAsia="x-none"/>
        </w:rPr>
      </w:pPr>
      <w:r w:rsidRPr="002F3D10">
        <w:rPr>
          <w:b/>
          <w:lang w:val="en-US" w:eastAsia="x-none"/>
        </w:rPr>
        <w:t>Response</w:t>
      </w:r>
    </w:p>
    <w:p w14:paraId="4C818F84" w14:textId="77777777" w:rsidR="00661893" w:rsidRPr="002F3D10" w:rsidRDefault="00661893" w:rsidP="00661893">
      <w:pPr>
        <w:rPr>
          <w:lang w:val="en-US" w:eastAsia="x-none"/>
        </w:rPr>
      </w:pPr>
    </w:p>
    <w:p w14:paraId="216BA3EE" w14:textId="77777777" w:rsidR="00661893" w:rsidRPr="002F3D10" w:rsidRDefault="00661893" w:rsidP="00661893">
      <w:pPr>
        <w:rPr>
          <w:lang w:val="en-US" w:eastAsia="x-none"/>
        </w:rPr>
      </w:pPr>
      <w:r w:rsidRPr="002F3D10">
        <w:rPr>
          <w:lang w:val="en-US" w:eastAsia="x-none"/>
        </w:rPr>
        <w:t>Response contains suspension status data in JSON format. Response body contains single parameter with true/false value.</w:t>
      </w:r>
    </w:p>
    <w:p w14:paraId="397CA74B" w14:textId="77777777" w:rsidR="00661893" w:rsidRPr="002F3D10" w:rsidRDefault="00661893" w:rsidP="00661893">
      <w:pPr>
        <w:rPr>
          <w:lang w:val="en-US" w:eastAsia="x-none"/>
        </w:rPr>
      </w:pPr>
    </w:p>
    <w:p w14:paraId="7E2ACD2C" w14:textId="3DAF68E3" w:rsidR="00661893" w:rsidRDefault="00661893" w:rsidP="00661893">
      <w:pPr>
        <w:rPr>
          <w:lang w:val="en-US" w:eastAsia="x-none"/>
        </w:rPr>
      </w:pPr>
      <w:r w:rsidRPr="002F3D10">
        <w:rPr>
          <w:lang w:val="en-US" w:eastAsia="x-none"/>
        </w:rPr>
        <w:t>Response example:</w:t>
      </w:r>
    </w:p>
    <w:p w14:paraId="0406545F" w14:textId="77777777" w:rsidR="00114416" w:rsidRPr="002F3D10" w:rsidRDefault="00114416" w:rsidP="00661893">
      <w:pPr>
        <w:rPr>
          <w:lang w:val="en-US" w:eastAsia="x-none"/>
        </w:rPr>
      </w:pPr>
    </w:p>
    <w:p w14:paraId="4B0E0486" w14:textId="76C1CDEF" w:rsidR="00661893" w:rsidRPr="002F3D10" w:rsidRDefault="00114416" w:rsidP="00661893">
      <w:pPr>
        <w:rPr>
          <w:lang w:val="en-US" w:eastAsia="x-none"/>
        </w:rPr>
      </w:pPr>
      <w:r>
        <w:rPr>
          <w:lang w:val="en-US" w:eastAsia="x-none"/>
        </w:rPr>
        <w:tab/>
        <w:t>HTTP body</w:t>
      </w:r>
    </w:p>
    <w:p w14:paraId="73D0661D" w14:textId="77777777" w:rsidR="00661893" w:rsidRPr="002F3D10" w:rsidRDefault="00661893" w:rsidP="00114416">
      <w:pPr>
        <w:pStyle w:val="Code0"/>
        <w:rPr>
          <w:lang w:val="en-US"/>
        </w:rPr>
      </w:pPr>
      <w:r w:rsidRPr="002F3D10">
        <w:rPr>
          <w:lang w:val="en-US"/>
        </w:rPr>
        <w:t xml:space="preserve">{ </w:t>
      </w:r>
    </w:p>
    <w:p w14:paraId="1CEA53C8" w14:textId="3A3351DF" w:rsidR="00661893" w:rsidRPr="002F3D10" w:rsidRDefault="00661893" w:rsidP="00114416">
      <w:pPr>
        <w:pStyle w:val="Code0"/>
        <w:rPr>
          <w:lang w:val="en-US"/>
        </w:rPr>
      </w:pPr>
      <w:r w:rsidRPr="002F3D10">
        <w:rPr>
          <w:lang w:val="en-US"/>
        </w:rPr>
        <w:tab/>
      </w:r>
      <w:r w:rsidR="00123BB2">
        <w:rPr>
          <w:lang w:val="en-US"/>
        </w:rPr>
        <w:t>"</w:t>
      </w:r>
      <w:r w:rsidRPr="002F3D10">
        <w:rPr>
          <w:lang w:val="en-US"/>
        </w:rPr>
        <w:t>suspension</w:t>
      </w:r>
      <w:r>
        <w:rPr>
          <w:lang w:val="en-US"/>
        </w:rPr>
        <w:t>s</w:t>
      </w:r>
      <w:r w:rsidR="00552431">
        <w:rPr>
          <w:lang w:val="en-US"/>
        </w:rPr>
        <w:t>tatus</w:t>
      </w:r>
      <w:r w:rsidR="00123BB2">
        <w:rPr>
          <w:lang w:val="en-US"/>
        </w:rPr>
        <w:t>"</w:t>
      </w:r>
      <w:r w:rsidR="00552431">
        <w:rPr>
          <w:lang w:val="en-US"/>
        </w:rPr>
        <w:t xml:space="preserve"> : </w:t>
      </w:r>
      <w:r w:rsidRPr="002F3D10">
        <w:rPr>
          <w:bCs/>
          <w:iCs/>
          <w:lang w:val="en-US"/>
        </w:rPr>
        <w:t>true</w:t>
      </w:r>
    </w:p>
    <w:p w14:paraId="649CF333" w14:textId="77777777" w:rsidR="00661893" w:rsidRPr="002F3D10" w:rsidRDefault="00661893" w:rsidP="00114416">
      <w:pPr>
        <w:pStyle w:val="Code0"/>
        <w:rPr>
          <w:lang w:val="en-US"/>
        </w:rPr>
      </w:pPr>
      <w:r w:rsidRPr="002F3D10">
        <w:rPr>
          <w:lang w:val="en-US"/>
        </w:rPr>
        <w:t>}</w:t>
      </w:r>
    </w:p>
    <w:p w14:paraId="742AD9AB" w14:textId="77777777" w:rsidR="00661893" w:rsidRPr="002F3D10" w:rsidRDefault="00661893" w:rsidP="00661893">
      <w:pPr>
        <w:rPr>
          <w:lang w:val="en-GB" w:eastAsia="x-none"/>
        </w:rPr>
      </w:pPr>
    </w:p>
    <w:p w14:paraId="2AED75C6" w14:textId="77777777" w:rsidR="00661893" w:rsidRPr="002F3D10" w:rsidRDefault="00661893" w:rsidP="00661893">
      <w:pPr>
        <w:rPr>
          <w:lang w:val="en-GB" w:eastAsia="x-none"/>
        </w:rPr>
      </w:pPr>
    </w:p>
    <w:p w14:paraId="72CC021F" w14:textId="7D780317" w:rsidR="00661893" w:rsidRPr="004F18B9" w:rsidRDefault="005C2ADD" w:rsidP="00661893">
      <w:pPr>
        <w:rPr>
          <w:lang w:val="en-GB" w:eastAsia="x-none"/>
        </w:rPr>
      </w:pPr>
      <w:r>
        <w:rPr>
          <w:lang w:val="en-GB" w:eastAsia="x-none"/>
        </w:rPr>
        <w:t xml:space="preserve">In case of </w:t>
      </w:r>
      <w:r w:rsidR="00661893" w:rsidRPr="002F3D10">
        <w:rPr>
          <w:lang w:val="en-GB" w:eastAsia="x-none"/>
        </w:rPr>
        <w:t xml:space="preserve">error check chapter </w:t>
      </w:r>
      <w:r w:rsidR="00AC2088">
        <w:rPr>
          <w:lang w:val="en-GB" w:eastAsia="x-none"/>
        </w:rPr>
        <w:fldChar w:fldCharType="begin"/>
      </w:r>
      <w:r w:rsidR="00AC2088">
        <w:rPr>
          <w:lang w:val="en-GB" w:eastAsia="x-none"/>
        </w:rPr>
        <w:instrText xml:space="preserve"> REF _Ref473034802 \r \h </w:instrText>
      </w:r>
      <w:r w:rsidR="00AC2088">
        <w:rPr>
          <w:lang w:val="en-GB" w:eastAsia="x-none"/>
        </w:rPr>
      </w:r>
      <w:r w:rsidR="00AC2088">
        <w:rPr>
          <w:lang w:val="en-GB" w:eastAsia="x-none"/>
        </w:rPr>
        <w:fldChar w:fldCharType="separate"/>
      </w:r>
      <w:r w:rsidR="00AC2088">
        <w:rPr>
          <w:lang w:val="en-GB" w:eastAsia="x-none"/>
        </w:rPr>
        <w:t>2.2</w:t>
      </w:r>
      <w:r w:rsidR="00AC2088">
        <w:rPr>
          <w:lang w:val="en-GB" w:eastAsia="x-none"/>
        </w:rPr>
        <w:fldChar w:fldCharType="end"/>
      </w:r>
      <w:r w:rsidR="00AC2088">
        <w:rPr>
          <w:lang w:val="en-GB" w:eastAsia="x-none"/>
        </w:rPr>
        <w:t xml:space="preserve"> </w:t>
      </w:r>
      <w:r w:rsidR="00661893" w:rsidRPr="002F3D10">
        <w:rPr>
          <w:lang w:val="en-GB" w:eastAsia="x-none"/>
        </w:rPr>
        <w:t>for error responses.</w:t>
      </w:r>
      <w:r w:rsidR="00661893">
        <w:rPr>
          <w:lang w:val="en-GB"/>
        </w:rPr>
        <w:br w:type="page"/>
      </w:r>
    </w:p>
    <w:p w14:paraId="0A8858CC" w14:textId="77777777" w:rsidR="00700CF7" w:rsidRDefault="00700CF7" w:rsidP="00700CF7">
      <w:pPr>
        <w:pStyle w:val="Heading2"/>
        <w:numPr>
          <w:ilvl w:val="1"/>
          <w:numId w:val="1"/>
        </w:numPr>
        <w:rPr>
          <w:lang w:val="en-GB"/>
        </w:rPr>
      </w:pPr>
      <w:bookmarkStart w:id="107" w:name="_Toc473185645"/>
      <w:r w:rsidRPr="002F3D10">
        <w:rPr>
          <w:lang w:val="en-GB"/>
        </w:rPr>
        <w:lastRenderedPageBreak/>
        <w:t>Suspend/Resume BG</w:t>
      </w:r>
      <w:bookmarkEnd w:id="106"/>
      <w:bookmarkEnd w:id="107"/>
    </w:p>
    <w:p w14:paraId="4348E03D" w14:textId="744DDA96" w:rsidR="007A6E37" w:rsidRDefault="007A6E37" w:rsidP="007A6E37">
      <w:pPr>
        <w:rPr>
          <w:lang w:val="en-GB"/>
        </w:rPr>
      </w:pPr>
      <w:r>
        <w:rPr>
          <w:lang w:val="en-GB"/>
        </w:rPr>
        <w:t>Api to suspend or resume all DNS in BG with provided id.</w:t>
      </w:r>
    </w:p>
    <w:p w14:paraId="5DCF49C4" w14:textId="77777777" w:rsidR="007A6E37" w:rsidRPr="007A6E37" w:rsidRDefault="007A6E37" w:rsidP="007A6E37">
      <w:pPr>
        <w:rPr>
          <w:lang w:val="en-GB"/>
        </w:rPr>
      </w:pPr>
    </w:p>
    <w:p w14:paraId="2BC340BC" w14:textId="2C2D7AEE" w:rsidR="00700CF7" w:rsidRPr="002F3D10" w:rsidRDefault="00700CF7" w:rsidP="00700CF7">
      <w:pPr>
        <w:rPr>
          <w:lang w:val="en-GB" w:eastAsia="x-none"/>
        </w:rPr>
      </w:pPr>
      <w:r w:rsidRPr="002F3D10">
        <w:rPr>
          <w:lang w:val="en-GB" w:eastAsia="x-none"/>
        </w:rPr>
        <w:t>H</w:t>
      </w:r>
      <w:r>
        <w:rPr>
          <w:lang w:val="en-GB" w:eastAsia="x-none"/>
        </w:rPr>
        <w:t>TTP</w:t>
      </w:r>
      <w:r w:rsidRPr="002F3D10">
        <w:rPr>
          <w:lang w:val="en-GB" w:eastAsia="x-none"/>
        </w:rPr>
        <w:t xml:space="preserve"> </w:t>
      </w:r>
      <w:r w:rsidR="007A6E37">
        <w:rPr>
          <w:lang w:val="en-GB" w:eastAsia="x-none"/>
        </w:rPr>
        <w:t>PUT</w:t>
      </w:r>
      <w:r w:rsidRPr="002F3D10">
        <w:rPr>
          <w:lang w:val="en-GB" w:eastAsia="x-none"/>
        </w:rPr>
        <w:t xml:space="preserve"> with additional argument is used to suspend or resume BG – all DNs in BG.</w:t>
      </w:r>
    </w:p>
    <w:p w14:paraId="7C972FBB" w14:textId="77777777" w:rsidR="00700CF7" w:rsidRPr="002F3D10" w:rsidRDefault="00700CF7" w:rsidP="00700CF7">
      <w:pPr>
        <w:rPr>
          <w:lang w:val="en-GB" w:eastAsia="x-none"/>
        </w:rPr>
      </w:pPr>
    </w:p>
    <w:p w14:paraId="4F0F050E" w14:textId="77777777" w:rsidR="00700CF7" w:rsidRPr="002F3D10" w:rsidRDefault="00700CF7" w:rsidP="00700CF7">
      <w:pPr>
        <w:rPr>
          <w:b/>
          <w:lang w:val="en-GB" w:eastAsia="x-none"/>
        </w:rPr>
      </w:pPr>
      <w:r w:rsidRPr="002F3D10">
        <w:rPr>
          <w:b/>
          <w:lang w:val="en-GB" w:eastAsia="x-none"/>
        </w:rPr>
        <w:t>Request</w:t>
      </w:r>
    </w:p>
    <w:p w14:paraId="0E41C820" w14:textId="77777777" w:rsidR="00700CF7" w:rsidRPr="002F3D10" w:rsidRDefault="00700CF7" w:rsidP="00700CF7">
      <w:pPr>
        <w:ind w:firstLine="708"/>
        <w:rPr>
          <w:b/>
          <w:lang w:val="en-GB" w:eastAsia="x-none"/>
        </w:rPr>
      </w:pPr>
    </w:p>
    <w:p w14:paraId="0CA72588" w14:textId="7C9052D0" w:rsidR="00700CF7" w:rsidRPr="002F3D10" w:rsidRDefault="00700CF7" w:rsidP="00700CF7">
      <w:pPr>
        <w:rPr>
          <w:lang w:val="en-GB" w:eastAsia="x-none"/>
        </w:rPr>
      </w:pPr>
      <w:r w:rsidRPr="002F3D10">
        <w:rPr>
          <w:lang w:val="en-GB" w:eastAsia="x-none"/>
        </w:rPr>
        <w:t>Request UR</w:t>
      </w:r>
      <w:r>
        <w:rPr>
          <w:lang w:val="en-GB" w:eastAsia="x-none"/>
        </w:rPr>
        <w:t>I</w:t>
      </w:r>
      <w:r w:rsidR="00A52880">
        <w:rPr>
          <w:lang w:val="en-GB" w:eastAsia="x-none"/>
        </w:rPr>
        <w:t xml:space="preserve"> for BG suspension</w:t>
      </w:r>
      <w:r w:rsidRPr="002F3D10">
        <w:rPr>
          <w:lang w:val="en-GB" w:eastAsia="x-none"/>
        </w:rPr>
        <w:t>:</w:t>
      </w:r>
    </w:p>
    <w:p w14:paraId="32083B22" w14:textId="6D53ED5B" w:rsidR="00A90DB6" w:rsidRDefault="00A90DB6" w:rsidP="00A90DB6">
      <w:pPr>
        <w:ind w:firstLine="708"/>
        <w:rPr>
          <w:b/>
          <w:color w:val="auto"/>
          <w:lang w:val="en-GB" w:eastAsia="x-none"/>
        </w:rPr>
      </w:pPr>
      <w:r w:rsidRPr="00035515">
        <w:rPr>
          <w:b/>
          <w:color w:val="auto"/>
          <w:lang w:val="en-GB" w:eastAsia="x-none"/>
        </w:rPr>
        <w:t xml:space="preserve">PUT </w:t>
      </w:r>
      <w:hyperlink w:history="1">
        <w:r w:rsidR="00A52880" w:rsidRPr="00A52880">
          <w:rPr>
            <w:rStyle w:val="Hyperlink"/>
            <w:b/>
            <w:color w:val="auto"/>
            <w:lang w:val="en-GB" w:eastAsia="x-none"/>
          </w:rPr>
          <w:t>http://&lt;hostname&gt;/sa/rest/v1/prov/bgs/&lt;id&gt;?action=suspendbg</w:t>
        </w:r>
      </w:hyperlink>
    </w:p>
    <w:p w14:paraId="11CB226F" w14:textId="0C066A49" w:rsidR="00A52880" w:rsidRPr="00A52880" w:rsidRDefault="00A52880" w:rsidP="00A52880">
      <w:pPr>
        <w:rPr>
          <w:lang w:val="en-GB" w:eastAsia="x-none"/>
        </w:rPr>
      </w:pPr>
      <w:r w:rsidRPr="002F3D10">
        <w:rPr>
          <w:lang w:val="en-GB" w:eastAsia="x-none"/>
        </w:rPr>
        <w:t>Request UR</w:t>
      </w:r>
      <w:r>
        <w:rPr>
          <w:lang w:val="en-GB" w:eastAsia="x-none"/>
        </w:rPr>
        <w:t>I to resume al DNS in BG:</w:t>
      </w:r>
    </w:p>
    <w:p w14:paraId="00D1592D" w14:textId="77777777" w:rsidR="00A90DB6" w:rsidRPr="00035515" w:rsidRDefault="00A90DB6" w:rsidP="00A90DB6">
      <w:pPr>
        <w:ind w:firstLine="708"/>
        <w:rPr>
          <w:b/>
          <w:color w:val="auto"/>
          <w:lang w:val="en-GB" w:eastAsia="x-none"/>
        </w:rPr>
      </w:pPr>
      <w:r w:rsidRPr="00035515">
        <w:rPr>
          <w:b/>
          <w:color w:val="auto"/>
          <w:lang w:val="en-GB" w:eastAsia="x-none"/>
        </w:rPr>
        <w:t xml:space="preserve">PUT </w:t>
      </w:r>
      <w:hyperlink w:history="1">
        <w:r w:rsidRPr="00035515">
          <w:rPr>
            <w:rStyle w:val="Hyperlink"/>
            <w:b/>
            <w:color w:val="auto"/>
            <w:lang w:val="en-GB" w:eastAsia="x-none"/>
          </w:rPr>
          <w:t>http://&lt;hostname&gt;/sa/rest/v1/prov/bgs/&lt;id&gt;?</w:t>
        </w:r>
      </w:hyperlink>
      <w:r w:rsidRPr="00035515">
        <w:rPr>
          <w:b/>
          <w:color w:val="auto"/>
          <w:lang w:val="en-GB" w:eastAsia="x-none"/>
        </w:rPr>
        <w:t>action=resumebg</w:t>
      </w:r>
    </w:p>
    <w:p w14:paraId="5928BAD9" w14:textId="77777777" w:rsidR="00700CF7" w:rsidRPr="002F3D10" w:rsidRDefault="00700CF7" w:rsidP="00A90DB6">
      <w:pPr>
        <w:rPr>
          <w:b/>
          <w:lang w:val="en-GB" w:eastAsia="x-none"/>
        </w:rPr>
      </w:pPr>
    </w:p>
    <w:p w14:paraId="0A95062E" w14:textId="77777777" w:rsidR="00700CF7" w:rsidRPr="002F3D10" w:rsidRDefault="00700CF7" w:rsidP="00700CF7">
      <w:pPr>
        <w:rPr>
          <w:lang w:val="en-GB" w:eastAsia="x-none"/>
        </w:rPr>
      </w:pPr>
    </w:p>
    <w:p w14:paraId="121AC30B"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4D89B55F" w14:textId="77777777" w:rsidTr="008B6F48">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B9368B"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6E3928" w14:textId="19B049C2" w:rsidR="00700CF7" w:rsidRPr="002F3D10" w:rsidRDefault="00A63C2A" w:rsidP="008B6F48">
            <w:pPr>
              <w:keepNext/>
              <w:rPr>
                <w:rFonts w:cs="Arial"/>
                <w:b/>
                <w:bCs/>
                <w:i/>
                <w:iCs/>
                <w:lang w:val="en-US"/>
              </w:rPr>
            </w:pPr>
            <w:r>
              <w:rPr>
                <w:b/>
                <w:bCs/>
                <w:i/>
                <w:iCs/>
                <w:lang w:val="en-US"/>
              </w:rPr>
              <w:t>Required</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937206"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8A1662"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41D18A44" w14:textId="77777777" w:rsidTr="008B6F48">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6FFDC72" w14:textId="77777777" w:rsidR="00700CF7" w:rsidRPr="00A63C2A" w:rsidRDefault="00700CF7" w:rsidP="008B6F48">
            <w:pPr>
              <w:keepNext/>
              <w:rPr>
                <w:rFonts w:cs="Arial"/>
                <w:i/>
                <w:iCs/>
                <w:lang w:val="en-US"/>
              </w:rPr>
            </w:pPr>
            <w:r w:rsidRPr="00A63C2A">
              <w:rPr>
                <w:rFonts w:cs="Arial"/>
                <w:i/>
                <w:iCs/>
                <w:lang w:val="en-US"/>
              </w:rPr>
              <w:t>id</w:t>
            </w:r>
          </w:p>
        </w:tc>
        <w:tc>
          <w:tcPr>
            <w:tcW w:w="1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10B8E094" w14:textId="77777777" w:rsidR="00700CF7" w:rsidRPr="002F3D10" w:rsidRDefault="00700CF7" w:rsidP="008B6F48">
            <w:pPr>
              <w:keepNext/>
              <w:rPr>
                <w:i/>
                <w:iCs/>
                <w:lang w:val="en-US"/>
              </w:rPr>
            </w:pPr>
            <w:r w:rsidRPr="002F3D10">
              <w:rPr>
                <w:i/>
                <w:iCs/>
                <w:lang w:val="en-US"/>
              </w:rPr>
              <w:t>Yes</w:t>
            </w:r>
          </w:p>
        </w:tc>
        <w:tc>
          <w:tcPr>
            <w:tcW w:w="1251" w:type="dxa"/>
            <w:tcBorders>
              <w:top w:val="nil"/>
              <w:left w:val="nil"/>
              <w:bottom w:val="single" w:sz="8" w:space="0" w:color="auto"/>
              <w:right w:val="single" w:sz="8" w:space="0" w:color="auto"/>
            </w:tcBorders>
            <w:tcMar>
              <w:top w:w="0" w:type="dxa"/>
              <w:left w:w="108" w:type="dxa"/>
              <w:bottom w:w="0" w:type="dxa"/>
              <w:right w:w="108" w:type="dxa"/>
            </w:tcMar>
          </w:tcPr>
          <w:p w14:paraId="1F8C351B" w14:textId="77777777" w:rsidR="00700CF7" w:rsidRPr="002F3D10" w:rsidRDefault="00700CF7" w:rsidP="008B6F48">
            <w:pPr>
              <w:keepNext/>
              <w:rPr>
                <w:i/>
                <w:iCs/>
                <w:lang w:val="en-US"/>
              </w:rPr>
            </w:pPr>
            <w:r w:rsidRPr="002F3D10">
              <w:rPr>
                <w:i/>
                <w:iCs/>
                <w:lang w:val="en-US"/>
              </w:rPr>
              <w:t>Integer</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60DE0E25" w14:textId="77777777" w:rsidR="00700CF7" w:rsidRPr="002F3D10" w:rsidRDefault="00700CF7" w:rsidP="008B6F48">
            <w:pPr>
              <w:keepNext/>
              <w:rPr>
                <w:color w:val="auto"/>
                <w:lang w:val="en-US"/>
              </w:rPr>
            </w:pPr>
            <w:r w:rsidRPr="002F3D10">
              <w:rPr>
                <w:color w:val="auto"/>
                <w:lang w:val="en-US"/>
              </w:rPr>
              <w:t>Selected Business Group ID</w:t>
            </w:r>
          </w:p>
        </w:tc>
      </w:tr>
      <w:tr w:rsidR="00700CF7" w:rsidRPr="002F3D10" w14:paraId="45A83BF3" w14:textId="77777777" w:rsidTr="008B6F48">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B230F7" w14:textId="77777777" w:rsidR="00700CF7" w:rsidRPr="00A63C2A" w:rsidRDefault="00700CF7" w:rsidP="008B6F48">
            <w:pPr>
              <w:keepNext/>
              <w:rPr>
                <w:rFonts w:cs="Arial"/>
                <w:i/>
                <w:iCs/>
                <w:sz w:val="22"/>
                <w:szCs w:val="22"/>
                <w:lang w:val="en-US"/>
              </w:rPr>
            </w:pPr>
            <w:r w:rsidRPr="00A63C2A">
              <w:rPr>
                <w:rFonts w:cs="Arial"/>
                <w:i/>
                <w:iCs/>
                <w:lang w:val="en-US"/>
              </w:rPr>
              <w:t>action</w:t>
            </w:r>
          </w:p>
        </w:tc>
        <w:tc>
          <w:tcPr>
            <w:tcW w:w="12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0D3A8A" w14:textId="77777777" w:rsidR="00700CF7" w:rsidRPr="00B21B25" w:rsidRDefault="00700CF7" w:rsidP="008B6F48">
            <w:pPr>
              <w:keepNext/>
              <w:rPr>
                <w:rFonts w:cs="Arial"/>
                <w:i/>
                <w:iCs/>
                <w:sz w:val="22"/>
                <w:szCs w:val="22"/>
                <w:lang w:val="en-US"/>
              </w:rPr>
            </w:pPr>
            <w:r w:rsidRPr="00B21B25">
              <w:rPr>
                <w:i/>
                <w:iCs/>
                <w:lang w:val="en-US"/>
              </w:rPr>
              <w:t>Yes</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578B8C8F" w14:textId="77777777" w:rsidR="00700CF7" w:rsidRPr="00B21B25" w:rsidRDefault="00700CF7" w:rsidP="008B6F48">
            <w:pPr>
              <w:keepNext/>
              <w:rPr>
                <w:rFonts w:cs="Arial"/>
                <w:i/>
                <w:iCs/>
                <w:sz w:val="22"/>
                <w:szCs w:val="22"/>
                <w:lang w:val="en-US"/>
              </w:rPr>
            </w:pPr>
            <w:r w:rsidRPr="00B21B25">
              <w:rPr>
                <w:i/>
                <w:iCs/>
                <w:lang w:val="en-US"/>
              </w:rPr>
              <w:t xml:space="preserve">Boolean </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9C2E48" w14:textId="77777777" w:rsidR="00700CF7" w:rsidRPr="002F3D10" w:rsidRDefault="00700CF7" w:rsidP="008B6F48">
            <w:pPr>
              <w:keepNext/>
              <w:rPr>
                <w:color w:val="auto"/>
                <w:lang w:val="en-US"/>
              </w:rPr>
            </w:pPr>
            <w:r w:rsidRPr="00B21B25">
              <w:rPr>
                <w:color w:val="auto"/>
                <w:lang w:val="en-US"/>
              </w:rPr>
              <w:t xml:space="preserve">Suspends </w:t>
            </w:r>
            <w:r>
              <w:rPr>
                <w:color w:val="auto"/>
                <w:lang w:val="en-US"/>
              </w:rPr>
              <w:t>or resumes all dns in provided</w:t>
            </w:r>
            <w:r w:rsidRPr="00B21B25">
              <w:rPr>
                <w:color w:val="auto"/>
                <w:lang w:val="en-US"/>
              </w:rPr>
              <w:t xml:space="preserve"> BG</w:t>
            </w:r>
          </w:p>
        </w:tc>
      </w:tr>
    </w:tbl>
    <w:p w14:paraId="6210B12B" w14:textId="77777777" w:rsidR="00700CF7" w:rsidRPr="002F3D10" w:rsidRDefault="00700CF7" w:rsidP="00700CF7">
      <w:pPr>
        <w:rPr>
          <w:lang w:val="en-GB" w:eastAsia="x-none"/>
        </w:rPr>
      </w:pPr>
    </w:p>
    <w:p w14:paraId="35699AEF" w14:textId="6E8BB68F" w:rsidR="00700CF7" w:rsidRPr="002F3D10" w:rsidRDefault="00A52880" w:rsidP="00700CF7">
      <w:pPr>
        <w:rPr>
          <w:lang w:val="en-GB" w:eastAsia="x-none"/>
        </w:rPr>
      </w:pPr>
      <w:r>
        <w:rPr>
          <w:lang w:val="en-GB" w:eastAsia="x-none"/>
        </w:rPr>
        <w:t>Request e</w:t>
      </w:r>
      <w:r w:rsidR="00700CF7" w:rsidRPr="002F3D10">
        <w:rPr>
          <w:lang w:val="en-GB" w:eastAsia="x-none"/>
        </w:rPr>
        <w:t>xample:</w:t>
      </w:r>
    </w:p>
    <w:p w14:paraId="2F699446" w14:textId="77777777" w:rsidR="00700CF7" w:rsidRPr="00035515" w:rsidRDefault="00700CF7" w:rsidP="00700CF7">
      <w:pPr>
        <w:rPr>
          <w:lang w:val="en-GB" w:eastAsia="x-none"/>
        </w:rPr>
      </w:pPr>
      <w:r w:rsidRPr="002F3D10">
        <w:rPr>
          <w:lang w:val="en-GB" w:eastAsia="x-none"/>
        </w:rPr>
        <w:tab/>
      </w:r>
      <w:r w:rsidRPr="00035515">
        <w:rPr>
          <w:lang w:val="en-GB" w:eastAsia="x-none"/>
        </w:rPr>
        <w:t>Suspend BG:</w:t>
      </w:r>
    </w:p>
    <w:p w14:paraId="006A05EB" w14:textId="2774B068" w:rsidR="00700CF7" w:rsidRPr="007F77DC" w:rsidRDefault="00700CF7" w:rsidP="00700CF7">
      <w:pPr>
        <w:ind w:firstLine="708"/>
        <w:rPr>
          <w:color w:val="auto"/>
          <w:lang w:val="en-GB" w:eastAsia="x-none"/>
        </w:rPr>
      </w:pPr>
      <w:r w:rsidRPr="007F77DC">
        <w:rPr>
          <w:color w:val="auto"/>
          <w:lang w:val="en-GB" w:eastAsia="x-none"/>
        </w:rPr>
        <w:t>PUT http://</w:t>
      </w:r>
      <w:r w:rsidR="00A62CE3">
        <w:rPr>
          <w:lang w:val="en-US" w:eastAsia="x-none"/>
        </w:rPr>
        <w:t>prov.server.net</w:t>
      </w:r>
      <w:r w:rsidRPr="007F77DC">
        <w:rPr>
          <w:color w:val="auto"/>
          <w:lang w:val="en-GB" w:eastAsia="x-none"/>
        </w:rPr>
        <w:t>/sa/rest/v1/prov/bgs/10?action=suspendbg</w:t>
      </w:r>
    </w:p>
    <w:p w14:paraId="7E71BC98" w14:textId="77777777" w:rsidR="00700CF7" w:rsidRPr="007F77DC" w:rsidRDefault="00700CF7" w:rsidP="00700CF7">
      <w:pPr>
        <w:ind w:firstLine="708"/>
        <w:rPr>
          <w:color w:val="auto"/>
          <w:lang w:val="en-GB" w:eastAsia="x-none"/>
        </w:rPr>
      </w:pPr>
    </w:p>
    <w:p w14:paraId="6C5D0436" w14:textId="77777777" w:rsidR="00700CF7" w:rsidRPr="007F77DC" w:rsidRDefault="00700CF7" w:rsidP="00700CF7">
      <w:pPr>
        <w:ind w:firstLine="708"/>
        <w:rPr>
          <w:color w:val="auto"/>
          <w:lang w:val="en-GB" w:eastAsia="x-none"/>
        </w:rPr>
      </w:pPr>
      <w:r w:rsidRPr="007F77DC">
        <w:rPr>
          <w:color w:val="auto"/>
          <w:lang w:val="en-GB" w:eastAsia="x-none"/>
        </w:rPr>
        <w:t>Resume BG:</w:t>
      </w:r>
    </w:p>
    <w:p w14:paraId="4777708C" w14:textId="10FAD7BE" w:rsidR="00700CF7" w:rsidRDefault="00700CF7" w:rsidP="00700CF7">
      <w:pPr>
        <w:ind w:firstLine="708"/>
        <w:rPr>
          <w:color w:val="auto"/>
          <w:lang w:val="en-GB" w:eastAsia="x-none"/>
        </w:rPr>
      </w:pPr>
      <w:r w:rsidRPr="007F77DC">
        <w:rPr>
          <w:color w:val="auto"/>
          <w:lang w:val="en-GB" w:eastAsia="x-none"/>
        </w:rPr>
        <w:t>PUT</w:t>
      </w:r>
      <w:r w:rsidR="00A62CE3">
        <w:rPr>
          <w:color w:val="auto"/>
          <w:lang w:val="en-GB" w:eastAsia="x-none"/>
        </w:rPr>
        <w:t xml:space="preserve"> http://</w:t>
      </w:r>
      <w:r w:rsidR="00A62CE3">
        <w:rPr>
          <w:lang w:val="en-US" w:eastAsia="x-none"/>
        </w:rPr>
        <w:t>prov.server.net</w:t>
      </w:r>
      <w:r w:rsidRPr="007F77DC">
        <w:rPr>
          <w:color w:val="auto"/>
          <w:lang w:val="en-GB" w:eastAsia="x-none"/>
        </w:rPr>
        <w:t>/sa/rest/v1/prov/bgs/10?action=resumebg</w:t>
      </w:r>
    </w:p>
    <w:p w14:paraId="4E68A0F2" w14:textId="77777777" w:rsidR="00A52880" w:rsidRDefault="00A52880" w:rsidP="00700CF7">
      <w:pPr>
        <w:ind w:firstLine="708"/>
        <w:rPr>
          <w:color w:val="auto"/>
          <w:lang w:val="en-GB" w:eastAsia="x-none"/>
        </w:rPr>
      </w:pPr>
    </w:p>
    <w:p w14:paraId="1EF343FA" w14:textId="77777777" w:rsidR="00A52880" w:rsidRPr="007F77DC" w:rsidRDefault="00A52880" w:rsidP="00700CF7">
      <w:pPr>
        <w:ind w:firstLine="708"/>
        <w:rPr>
          <w:color w:val="auto"/>
          <w:lang w:val="en-GB" w:eastAsia="x-none"/>
        </w:rPr>
      </w:pPr>
    </w:p>
    <w:p w14:paraId="4C25781C" w14:textId="00E78F14" w:rsidR="00700CF7" w:rsidRDefault="00A52880" w:rsidP="00700CF7">
      <w:pPr>
        <w:rPr>
          <w:b/>
          <w:lang w:val="en-GB" w:eastAsia="x-none"/>
        </w:rPr>
      </w:pPr>
      <w:r w:rsidRPr="00A52880">
        <w:rPr>
          <w:b/>
          <w:lang w:val="en-GB" w:eastAsia="x-none"/>
        </w:rPr>
        <w:t>Response</w:t>
      </w:r>
    </w:p>
    <w:p w14:paraId="75838783" w14:textId="51F2A78C" w:rsidR="00A52880" w:rsidRDefault="00A52880" w:rsidP="00700CF7">
      <w:pPr>
        <w:rPr>
          <w:lang w:val="en-GB" w:eastAsia="x-none"/>
        </w:rPr>
      </w:pPr>
      <w:r w:rsidRPr="00A52880">
        <w:rPr>
          <w:lang w:val="en-GB" w:eastAsia="x-none"/>
        </w:rPr>
        <w:t>In case of success 200 OK is returned.</w:t>
      </w:r>
    </w:p>
    <w:p w14:paraId="6512828B" w14:textId="77777777" w:rsidR="00A52880" w:rsidRDefault="00A52880" w:rsidP="00700CF7">
      <w:pPr>
        <w:rPr>
          <w:lang w:val="en-GB" w:eastAsia="x-none"/>
        </w:rPr>
      </w:pPr>
    </w:p>
    <w:p w14:paraId="122702CA" w14:textId="652A79CD" w:rsidR="00A52880" w:rsidRDefault="00A52880" w:rsidP="00700CF7">
      <w:pPr>
        <w:rPr>
          <w:lang w:val="en-GB" w:eastAsia="x-none"/>
        </w:rPr>
      </w:pPr>
      <w:r>
        <w:rPr>
          <w:lang w:val="en-GB" w:eastAsia="x-none"/>
        </w:rPr>
        <w:t>Response example:</w:t>
      </w:r>
    </w:p>
    <w:p w14:paraId="7DA2AF42" w14:textId="30034A61" w:rsidR="00A52880" w:rsidRDefault="00A52880" w:rsidP="00700CF7">
      <w:pPr>
        <w:rPr>
          <w:lang w:val="en-GB" w:eastAsia="x-none"/>
        </w:rPr>
      </w:pPr>
      <w:r>
        <w:rPr>
          <w:lang w:val="en-GB" w:eastAsia="x-none"/>
        </w:rPr>
        <w:tab/>
        <w:t>HTTP body:</w:t>
      </w:r>
    </w:p>
    <w:p w14:paraId="4E3F81AA" w14:textId="77777777" w:rsidR="00A52880" w:rsidRPr="00A52880" w:rsidRDefault="00A52880" w:rsidP="00A52880">
      <w:pPr>
        <w:pStyle w:val="Code0"/>
        <w:rPr>
          <w:lang w:val="en-GB"/>
        </w:rPr>
      </w:pPr>
      <w:r w:rsidRPr="00A52880">
        <w:rPr>
          <w:lang w:val="en-GB"/>
        </w:rPr>
        <w:t>{</w:t>
      </w:r>
    </w:p>
    <w:p w14:paraId="755E4370" w14:textId="77777777" w:rsidR="00A52880" w:rsidRPr="00A52880" w:rsidRDefault="00A52880" w:rsidP="00A52880">
      <w:pPr>
        <w:pStyle w:val="Code0"/>
        <w:ind w:left="1416"/>
        <w:rPr>
          <w:lang w:val="en-GB"/>
        </w:rPr>
      </w:pPr>
      <w:r w:rsidRPr="00A52880">
        <w:rPr>
          <w:lang w:val="en-GB"/>
        </w:rPr>
        <w:t>"code": 200,</w:t>
      </w:r>
    </w:p>
    <w:p w14:paraId="3C4E1EC4" w14:textId="77777777" w:rsidR="00A52880" w:rsidRPr="00A52880" w:rsidRDefault="00A52880" w:rsidP="00A52880">
      <w:pPr>
        <w:pStyle w:val="Code0"/>
        <w:ind w:left="1416"/>
        <w:rPr>
          <w:lang w:val="en-GB"/>
        </w:rPr>
      </w:pPr>
      <w:r w:rsidRPr="00A52880">
        <w:rPr>
          <w:lang w:val="en-GB"/>
        </w:rPr>
        <w:t>"msg": "Business group with id: '18' resumed."</w:t>
      </w:r>
    </w:p>
    <w:p w14:paraId="03214FE9" w14:textId="1BFF2171" w:rsidR="00A52880" w:rsidRDefault="00A52880" w:rsidP="00A52880">
      <w:pPr>
        <w:pStyle w:val="Code0"/>
        <w:rPr>
          <w:lang w:val="en-GB"/>
        </w:rPr>
      </w:pPr>
      <w:r w:rsidRPr="00A52880">
        <w:rPr>
          <w:lang w:val="en-GB"/>
        </w:rPr>
        <w:t>}</w:t>
      </w:r>
    </w:p>
    <w:p w14:paraId="774295B3" w14:textId="77777777" w:rsidR="00F42D42" w:rsidRPr="00A52880" w:rsidRDefault="00F42D42" w:rsidP="00A52880">
      <w:pPr>
        <w:pStyle w:val="Code0"/>
        <w:rPr>
          <w:lang w:val="en-GB"/>
        </w:rPr>
      </w:pPr>
    </w:p>
    <w:p w14:paraId="12C9A246" w14:textId="6549B1E9" w:rsidR="00661893" w:rsidRDefault="00661893" w:rsidP="00661893">
      <w:pPr>
        <w:rPr>
          <w:lang w:val="en-GB"/>
        </w:rPr>
      </w:pPr>
      <w:r>
        <w:rPr>
          <w:lang w:val="en-GB"/>
        </w:rPr>
        <w:t>If exception is thrown during operation, all error messages for problematic DNs are joined and presented as single error response message.</w:t>
      </w:r>
    </w:p>
    <w:p w14:paraId="42D4512E" w14:textId="77777777" w:rsidR="00661893" w:rsidRDefault="00661893" w:rsidP="00661893">
      <w:pPr>
        <w:rPr>
          <w:lang w:val="en-GB"/>
        </w:rPr>
      </w:pPr>
      <w:r>
        <w:rPr>
          <w:lang w:val="en-GB"/>
        </w:rPr>
        <w:t>Error example:</w:t>
      </w:r>
    </w:p>
    <w:p w14:paraId="22DA5E17" w14:textId="2E585679" w:rsidR="00661893" w:rsidRPr="00661893" w:rsidRDefault="00661893" w:rsidP="00661893">
      <w:pPr>
        <w:pStyle w:val="Code0"/>
        <w:rPr>
          <w:rFonts w:ascii="Arial" w:hAnsi="Arial" w:cs="Arial"/>
          <w:lang w:val="en-GB"/>
        </w:rPr>
      </w:pPr>
      <w:r w:rsidRPr="00661893">
        <w:rPr>
          <w:rFonts w:ascii="Arial" w:hAnsi="Arial" w:cs="Arial"/>
          <w:lang w:val="en-GB"/>
        </w:rPr>
        <w:t>HTTP body</w:t>
      </w:r>
    </w:p>
    <w:p w14:paraId="60C515AF" w14:textId="77777777" w:rsidR="00661893" w:rsidRPr="00661893" w:rsidRDefault="00661893" w:rsidP="00661893">
      <w:pPr>
        <w:pStyle w:val="Code0"/>
        <w:rPr>
          <w:lang w:val="en-GB"/>
        </w:rPr>
      </w:pPr>
      <w:r w:rsidRPr="00661893">
        <w:rPr>
          <w:lang w:val="en-GB"/>
        </w:rPr>
        <w:t>{</w:t>
      </w:r>
    </w:p>
    <w:p w14:paraId="03DDBE15" w14:textId="77777777" w:rsidR="00661893" w:rsidRPr="00661893" w:rsidRDefault="00661893" w:rsidP="00661893">
      <w:pPr>
        <w:pStyle w:val="Code0"/>
        <w:ind w:left="1416"/>
        <w:rPr>
          <w:lang w:val="en-GB"/>
        </w:rPr>
      </w:pPr>
      <w:r w:rsidRPr="00661893">
        <w:rPr>
          <w:lang w:val="en-GB"/>
        </w:rPr>
        <w:t>"code": 400,</w:t>
      </w:r>
    </w:p>
    <w:p w14:paraId="6CD1E77F" w14:textId="77777777" w:rsidR="00661893" w:rsidRPr="00661893" w:rsidRDefault="00661893" w:rsidP="00661893">
      <w:pPr>
        <w:pStyle w:val="Code0"/>
        <w:ind w:left="1416"/>
        <w:rPr>
          <w:lang w:val="en-GB"/>
        </w:rPr>
      </w:pPr>
      <w:r w:rsidRPr="00661893">
        <w:rPr>
          <w:lang w:val="en-GB"/>
        </w:rPr>
        <w:t>"msg": "Provided DN '380800500700' already 'UNBLOCK'. Provided DN '380800500601' already 'UNBLOCK'. "</w:t>
      </w:r>
    </w:p>
    <w:p w14:paraId="6B21E702" w14:textId="77777777" w:rsidR="00661893" w:rsidRDefault="00661893" w:rsidP="00661893">
      <w:pPr>
        <w:pStyle w:val="Code0"/>
        <w:rPr>
          <w:lang w:val="en-GB"/>
        </w:rPr>
      </w:pPr>
      <w:r w:rsidRPr="00661893">
        <w:rPr>
          <w:lang w:val="en-GB"/>
        </w:rPr>
        <w:t>}</w:t>
      </w:r>
      <w:r w:rsidR="00700CF7" w:rsidRPr="002F3D10">
        <w:rPr>
          <w:lang w:val="en-GB"/>
        </w:rPr>
        <w:br w:type="page"/>
      </w:r>
      <w:bookmarkStart w:id="108" w:name="_Toc447888217"/>
    </w:p>
    <w:p w14:paraId="260B372B" w14:textId="77777777" w:rsidR="00700CF7" w:rsidRDefault="00700CF7" w:rsidP="00700CF7">
      <w:pPr>
        <w:pStyle w:val="Heading1"/>
        <w:numPr>
          <w:ilvl w:val="0"/>
          <w:numId w:val="1"/>
        </w:numPr>
        <w:rPr>
          <w:lang w:val="en-GB"/>
        </w:rPr>
      </w:pPr>
      <w:bookmarkStart w:id="109" w:name="_Toc473185646"/>
      <w:bookmarkEnd w:id="108"/>
      <w:r w:rsidRPr="00B70389">
        <w:rPr>
          <w:lang w:val="en-GB"/>
        </w:rPr>
        <w:lastRenderedPageBreak/>
        <w:t>Supplementary services</w:t>
      </w:r>
      <w:bookmarkEnd w:id="109"/>
    </w:p>
    <w:p w14:paraId="175025CB" w14:textId="77777777" w:rsidR="00700CF7" w:rsidRPr="005570EA" w:rsidRDefault="00700CF7" w:rsidP="00700CF7">
      <w:pPr>
        <w:pStyle w:val="Heading2"/>
        <w:numPr>
          <w:ilvl w:val="1"/>
          <w:numId w:val="1"/>
        </w:numPr>
      </w:pPr>
      <w:bookmarkStart w:id="110" w:name="_Toc421782631"/>
      <w:bookmarkStart w:id="111" w:name="_Toc421782882"/>
      <w:bookmarkStart w:id="112" w:name="_Toc473185647"/>
      <w:r>
        <w:t>Get phone devices</w:t>
      </w:r>
      <w:bookmarkEnd w:id="110"/>
      <w:bookmarkEnd w:id="111"/>
      <w:bookmarkEnd w:id="112"/>
    </w:p>
    <w:p w14:paraId="78C6A6EC" w14:textId="77777777" w:rsidR="00700CF7" w:rsidRDefault="00700CF7" w:rsidP="00700CF7">
      <w:pPr>
        <w:rPr>
          <w:lang w:val="en-US" w:eastAsia="x-none"/>
        </w:rPr>
      </w:pPr>
      <w:r>
        <w:rPr>
          <w:lang w:val="en-US" w:eastAsia="x-none"/>
        </w:rPr>
        <w:t>HTTP</w:t>
      </w:r>
      <w:r w:rsidRPr="002F3D10">
        <w:rPr>
          <w:lang w:val="en-US" w:eastAsia="x-none"/>
        </w:rPr>
        <w:t xml:space="preserve"> GET is used to retrieve </w:t>
      </w:r>
      <w:r>
        <w:rPr>
          <w:lang w:val="en-US" w:eastAsia="x-none"/>
        </w:rPr>
        <w:t>data for phone device</w:t>
      </w:r>
      <w:r w:rsidRPr="002F3D10">
        <w:rPr>
          <w:lang w:val="en-US" w:eastAsia="x-none"/>
        </w:rPr>
        <w:t xml:space="preserve">. </w:t>
      </w:r>
    </w:p>
    <w:p w14:paraId="77FEA531" w14:textId="77777777" w:rsidR="00700CF7" w:rsidRPr="002F3D10" w:rsidRDefault="00700CF7" w:rsidP="00700CF7">
      <w:pPr>
        <w:rPr>
          <w:lang w:val="en-US" w:eastAsia="x-none"/>
        </w:rPr>
      </w:pPr>
    </w:p>
    <w:p w14:paraId="7F143392" w14:textId="77777777" w:rsidR="00700CF7" w:rsidRPr="002F3D10" w:rsidRDefault="00700CF7" w:rsidP="00700CF7">
      <w:pPr>
        <w:rPr>
          <w:b/>
          <w:lang w:val="en-GB" w:eastAsia="x-none"/>
        </w:rPr>
      </w:pPr>
      <w:r w:rsidRPr="002F3D10">
        <w:rPr>
          <w:b/>
          <w:lang w:val="en-GB" w:eastAsia="x-none"/>
        </w:rPr>
        <w:t>Request</w:t>
      </w:r>
    </w:p>
    <w:p w14:paraId="450B6219" w14:textId="77777777" w:rsidR="00700CF7" w:rsidRPr="002F3D10" w:rsidRDefault="00700CF7" w:rsidP="00700CF7">
      <w:pPr>
        <w:rPr>
          <w:lang w:val="en-GB" w:eastAsia="x-none"/>
        </w:rPr>
      </w:pPr>
    </w:p>
    <w:p w14:paraId="60BF2EE0"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21762064" w14:textId="77777777" w:rsidR="00700CF7" w:rsidRPr="002F3D10" w:rsidRDefault="00700CF7" w:rsidP="00700CF7">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w:t>
      </w:r>
      <w:r w:rsidRPr="005570EA">
        <w:rPr>
          <w:b/>
          <w:lang w:val="en-GB" w:eastAsia="x-none"/>
        </w:rPr>
        <w:t>user/phone</w:t>
      </w:r>
      <w:r>
        <w:rPr>
          <w:b/>
          <w:lang w:val="en-GB" w:eastAsia="x-none"/>
        </w:rPr>
        <w:t>/</w:t>
      </w:r>
      <w:r w:rsidRPr="002F3D10">
        <w:rPr>
          <w:b/>
          <w:lang w:val="en-GB" w:eastAsia="x-none"/>
        </w:rPr>
        <w:t>&lt;dn&gt;</w:t>
      </w:r>
      <w:r w:rsidRPr="005570EA">
        <w:rPr>
          <w:b/>
          <w:lang w:val="en-GB" w:eastAsia="x-none"/>
        </w:rPr>
        <w:t>/devices</w:t>
      </w:r>
    </w:p>
    <w:p w14:paraId="4BC56E13" w14:textId="77777777" w:rsidR="00700CF7" w:rsidRPr="002F3D10" w:rsidRDefault="00700CF7" w:rsidP="00700CF7">
      <w:pPr>
        <w:rPr>
          <w:lang w:val="en-GB" w:eastAsia="x-none"/>
        </w:rPr>
      </w:pPr>
    </w:p>
    <w:p w14:paraId="701CAF42"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4100C1F7" w14:textId="77777777" w:rsidTr="008B6F48">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7C6772"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994C9E" w14:textId="35507D33"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1D18D4"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54E1ECF"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7A33DFF7" w14:textId="77777777" w:rsidTr="008B6F48">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1E079B"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7C16AE34" w14:textId="77777777" w:rsidR="00700CF7" w:rsidRPr="002F3D10" w:rsidRDefault="00700CF7" w:rsidP="008B6F48">
            <w:pPr>
              <w:keepNext/>
              <w:rPr>
                <w:i/>
                <w:iCs/>
                <w:lang w:val="en-US"/>
              </w:rPr>
            </w:pPr>
            <w:r w:rsidRPr="002F3D10">
              <w:rPr>
                <w:i/>
                <w:iCs/>
                <w:lang w:val="en-US"/>
              </w:rPr>
              <w:t>Yes</w:t>
            </w:r>
          </w:p>
        </w:tc>
        <w:tc>
          <w:tcPr>
            <w:tcW w:w="1251" w:type="dxa"/>
            <w:tcBorders>
              <w:top w:val="nil"/>
              <w:left w:val="nil"/>
              <w:bottom w:val="single" w:sz="8" w:space="0" w:color="auto"/>
              <w:right w:val="single" w:sz="8" w:space="0" w:color="auto"/>
            </w:tcBorders>
            <w:tcMar>
              <w:top w:w="0" w:type="dxa"/>
              <w:left w:w="108" w:type="dxa"/>
              <w:bottom w:w="0" w:type="dxa"/>
              <w:right w:w="108" w:type="dxa"/>
            </w:tcMar>
          </w:tcPr>
          <w:p w14:paraId="0D260C7C" w14:textId="77777777" w:rsidR="00700CF7" w:rsidRPr="002F3D10" w:rsidRDefault="00700CF7" w:rsidP="008B6F48">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07B9B3D0" w14:textId="77777777" w:rsidR="00700CF7" w:rsidRPr="002F3D10" w:rsidRDefault="00700CF7" w:rsidP="008B6F48">
            <w:pPr>
              <w:keepNext/>
              <w:rPr>
                <w:color w:val="auto"/>
                <w:lang w:val="en-US"/>
              </w:rPr>
            </w:pPr>
            <w:r w:rsidRPr="002F3D10">
              <w:rPr>
                <w:color w:val="auto"/>
                <w:lang w:val="en-US"/>
              </w:rPr>
              <w:t>Selected DN</w:t>
            </w:r>
          </w:p>
        </w:tc>
      </w:tr>
    </w:tbl>
    <w:p w14:paraId="332409C8" w14:textId="77777777" w:rsidR="00700CF7" w:rsidRPr="002F3D10" w:rsidRDefault="00700CF7" w:rsidP="00700CF7">
      <w:pPr>
        <w:rPr>
          <w:lang w:val="en-GB" w:eastAsia="x-none"/>
        </w:rPr>
      </w:pPr>
    </w:p>
    <w:p w14:paraId="08980BA9" w14:textId="77777777" w:rsidR="00700CF7" w:rsidRPr="002F3D10" w:rsidRDefault="00700CF7" w:rsidP="00700CF7">
      <w:pPr>
        <w:rPr>
          <w:lang w:val="en-GB" w:eastAsia="x-none"/>
        </w:rPr>
      </w:pPr>
      <w:r w:rsidRPr="002F3D10">
        <w:rPr>
          <w:lang w:val="en-GB" w:eastAsia="x-none"/>
        </w:rPr>
        <w:t>Example:</w:t>
      </w:r>
    </w:p>
    <w:p w14:paraId="4C04093E" w14:textId="5D026A8E" w:rsidR="00700CF7" w:rsidRPr="005570EA" w:rsidRDefault="00700CF7" w:rsidP="00700CF7">
      <w:pPr>
        <w:ind w:firstLine="708"/>
      </w:pPr>
      <w:r w:rsidRPr="005570EA">
        <w:t>GET http://</w:t>
      </w:r>
      <w:r w:rsidR="00A62CE3">
        <w:rPr>
          <w:lang w:val="en-US" w:eastAsia="x-none"/>
        </w:rPr>
        <w:t>prov.server.net</w:t>
      </w:r>
      <w:r w:rsidRPr="005570EA">
        <w:t>/sa/rest/v1/</w:t>
      </w:r>
      <w:r w:rsidRPr="005570EA">
        <w:rPr>
          <w:lang w:val="en-GB" w:eastAsia="x-none"/>
        </w:rPr>
        <w:t>user/phone</w:t>
      </w:r>
      <w:r>
        <w:rPr>
          <w:lang w:val="en-GB" w:eastAsia="x-none"/>
        </w:rPr>
        <w:t>/</w:t>
      </w:r>
      <w:r w:rsidRPr="00DC3396">
        <w:t>38641000100</w:t>
      </w:r>
      <w:r w:rsidRPr="005570EA">
        <w:rPr>
          <w:lang w:val="en-GB" w:eastAsia="x-none"/>
        </w:rPr>
        <w:t>/devices</w:t>
      </w:r>
    </w:p>
    <w:p w14:paraId="51E367DD" w14:textId="77777777" w:rsidR="00700CF7" w:rsidRPr="002F3D10" w:rsidRDefault="00700CF7" w:rsidP="00700CF7">
      <w:pPr>
        <w:rPr>
          <w:lang w:val="en-GB" w:eastAsia="x-none"/>
        </w:rPr>
      </w:pPr>
    </w:p>
    <w:p w14:paraId="1C14690C" w14:textId="77777777" w:rsidR="00700CF7" w:rsidRPr="002F3D10" w:rsidRDefault="00700CF7" w:rsidP="00700CF7">
      <w:pPr>
        <w:rPr>
          <w:b/>
          <w:lang w:val="en-US" w:eastAsia="x-none"/>
        </w:rPr>
      </w:pPr>
      <w:r w:rsidRPr="002F3D10">
        <w:rPr>
          <w:b/>
          <w:lang w:val="en-US" w:eastAsia="x-none"/>
        </w:rPr>
        <w:t>Response</w:t>
      </w:r>
    </w:p>
    <w:p w14:paraId="560EAA14" w14:textId="77777777" w:rsidR="00700CF7" w:rsidRPr="002F3D10" w:rsidRDefault="00700CF7" w:rsidP="00700CF7">
      <w:pPr>
        <w:rPr>
          <w:lang w:val="en-US" w:eastAsia="x-none"/>
        </w:rPr>
      </w:pPr>
    </w:p>
    <w:p w14:paraId="0B9FAE5D" w14:textId="77777777" w:rsidR="00700CF7" w:rsidRDefault="00700CF7" w:rsidP="00700CF7">
      <w:pPr>
        <w:rPr>
          <w:lang w:val="en-US" w:eastAsia="x-none"/>
        </w:rPr>
      </w:pPr>
      <w:r w:rsidRPr="002F3D10">
        <w:rPr>
          <w:lang w:val="en-US" w:eastAsia="x-none"/>
        </w:rPr>
        <w:t xml:space="preserve">Response contains </w:t>
      </w:r>
      <w:r>
        <w:rPr>
          <w:lang w:val="en-US" w:eastAsia="x-none"/>
        </w:rPr>
        <w:t>phone device data</w:t>
      </w:r>
      <w:r w:rsidRPr="002F3D10">
        <w:rPr>
          <w:lang w:val="en-US" w:eastAsia="x-none"/>
        </w:rPr>
        <w:t xml:space="preserve"> in JSON format.</w:t>
      </w:r>
    </w:p>
    <w:p w14:paraId="07F0EB3F" w14:textId="77777777" w:rsidR="00700CF7" w:rsidRPr="002F3D10" w:rsidRDefault="00700CF7" w:rsidP="00700CF7">
      <w:pPr>
        <w:rPr>
          <w:lang w:val="en-US" w:eastAsia="x-none"/>
        </w:rPr>
      </w:pPr>
      <w:r w:rsidRPr="002F3D10">
        <w:rPr>
          <w:lang w:val="en-US" w:eastAsia="x-none"/>
        </w:rPr>
        <w:t xml:space="preserve"> </w:t>
      </w:r>
    </w:p>
    <w:p w14:paraId="407D91F9" w14:textId="77777777" w:rsidR="00700CF7" w:rsidRPr="002F3D10" w:rsidRDefault="00700CF7" w:rsidP="00700CF7">
      <w:pPr>
        <w:rPr>
          <w:lang w:val="en-US" w:eastAsia="x-none"/>
        </w:rPr>
      </w:pPr>
      <w:r w:rsidRPr="002F3D10">
        <w:rPr>
          <w:lang w:val="en-US" w:eastAsia="x-none"/>
        </w:rPr>
        <w:t>Response body example:</w:t>
      </w:r>
    </w:p>
    <w:p w14:paraId="2C55DF3D" w14:textId="77777777" w:rsidR="00700CF7" w:rsidRPr="002F3D10" w:rsidRDefault="00700CF7" w:rsidP="00700CF7">
      <w:pPr>
        <w:rPr>
          <w:lang w:val="en-US" w:eastAsia="x-none"/>
        </w:rPr>
      </w:pPr>
    </w:p>
    <w:p w14:paraId="75620292" w14:textId="77777777" w:rsidR="00700CF7" w:rsidRPr="002230F3" w:rsidRDefault="00700CF7" w:rsidP="00700CF7">
      <w:pPr>
        <w:pStyle w:val="Code0"/>
      </w:pPr>
      <w:r w:rsidRPr="002230F3">
        <w:t>{</w:t>
      </w:r>
    </w:p>
    <w:p w14:paraId="4C098BF5" w14:textId="77777777" w:rsidR="00700CF7" w:rsidRPr="002230F3" w:rsidRDefault="00700CF7" w:rsidP="00700CF7">
      <w:pPr>
        <w:pStyle w:val="Code0"/>
      </w:pPr>
      <w:r w:rsidRPr="002230F3">
        <w:t xml:space="preserve">  "mainNumber": "38641000100",</w:t>
      </w:r>
    </w:p>
    <w:p w14:paraId="254B05A8" w14:textId="77777777" w:rsidR="00700CF7" w:rsidRPr="002230F3" w:rsidRDefault="00700CF7" w:rsidP="00700CF7">
      <w:pPr>
        <w:pStyle w:val="Code0"/>
      </w:pPr>
      <w:r w:rsidRPr="002230F3">
        <w:t xml:space="preserve">  "device": { /* Optional */</w:t>
      </w:r>
    </w:p>
    <w:p w14:paraId="4A24B4BB" w14:textId="77777777" w:rsidR="00700CF7" w:rsidRPr="002230F3" w:rsidRDefault="00700CF7" w:rsidP="00700CF7">
      <w:pPr>
        <w:pStyle w:val="Code0"/>
      </w:pPr>
      <w:r w:rsidRPr="002230F3">
        <w:t xml:space="preserve">    "type": "Yealink",</w:t>
      </w:r>
    </w:p>
    <w:p w14:paraId="7D363455" w14:textId="77777777" w:rsidR="00700CF7" w:rsidRPr="002230F3" w:rsidRDefault="00700CF7" w:rsidP="00700CF7">
      <w:pPr>
        <w:pStyle w:val="Code0"/>
      </w:pPr>
      <w:r w:rsidRPr="002230F3">
        <w:t xml:space="preserve">    "model": "T28",</w:t>
      </w:r>
    </w:p>
    <w:p w14:paraId="2382AF3F" w14:textId="77777777" w:rsidR="00700CF7" w:rsidRPr="002230F3" w:rsidRDefault="00700CF7" w:rsidP="00700CF7">
      <w:pPr>
        <w:pStyle w:val="Code0"/>
      </w:pPr>
      <w:r w:rsidRPr="002230F3">
        <w:t xml:space="preserve">    "desc": ""</w:t>
      </w:r>
    </w:p>
    <w:p w14:paraId="6789BBDB" w14:textId="77777777" w:rsidR="00700CF7" w:rsidRPr="002230F3" w:rsidRDefault="00700CF7" w:rsidP="00700CF7">
      <w:pPr>
        <w:pStyle w:val="Code0"/>
      </w:pPr>
      <w:r w:rsidRPr="002230F3">
        <w:t xml:space="preserve">  },</w:t>
      </w:r>
    </w:p>
    <w:p w14:paraId="29F8B4B3" w14:textId="77777777" w:rsidR="00700CF7" w:rsidRPr="002230F3" w:rsidRDefault="00700CF7" w:rsidP="00700CF7">
      <w:pPr>
        <w:pStyle w:val="Code0"/>
      </w:pPr>
      <w:r w:rsidRPr="002230F3">
        <w:t xml:space="preserve">  "mduDevices": {</w:t>
      </w:r>
    </w:p>
    <w:p w14:paraId="4538FF55" w14:textId="77777777" w:rsidR="00700CF7" w:rsidRPr="002230F3" w:rsidRDefault="00700CF7" w:rsidP="00700CF7">
      <w:pPr>
        <w:pStyle w:val="Code0"/>
      </w:pPr>
      <w:r w:rsidRPr="002230F3">
        <w:t xml:space="preserve">    [</w:t>
      </w:r>
    </w:p>
    <w:p w14:paraId="36A84495" w14:textId="77777777" w:rsidR="00700CF7" w:rsidRPr="002230F3" w:rsidRDefault="00700CF7" w:rsidP="00700CF7">
      <w:pPr>
        <w:pStyle w:val="Code0"/>
      </w:pPr>
      <w:r w:rsidRPr="002230F3">
        <w:t xml:space="preserve">      {</w:t>
      </w:r>
    </w:p>
    <w:p w14:paraId="705BE6C3" w14:textId="77777777" w:rsidR="00700CF7" w:rsidRPr="002230F3" w:rsidRDefault="00700CF7" w:rsidP="00700CF7">
      <w:pPr>
        <w:pStyle w:val="Code0"/>
      </w:pPr>
      <w:r w:rsidRPr="002230F3">
        <w:t xml:space="preserve">        "number": "FFA0000001",</w:t>
      </w:r>
    </w:p>
    <w:p w14:paraId="10B0B07E" w14:textId="77777777" w:rsidR="00700CF7" w:rsidRPr="002230F3" w:rsidRDefault="00700CF7" w:rsidP="00700CF7">
      <w:pPr>
        <w:pStyle w:val="Code0"/>
      </w:pPr>
      <w:r w:rsidRPr="002230F3">
        <w:t xml:space="preserve">        "type": "IT Phone",</w:t>
      </w:r>
    </w:p>
    <w:p w14:paraId="656F89BE" w14:textId="77777777" w:rsidR="00700CF7" w:rsidRPr="002230F3" w:rsidRDefault="00700CF7" w:rsidP="00700CF7">
      <w:pPr>
        <w:pStyle w:val="Code0"/>
      </w:pPr>
      <w:r w:rsidRPr="002230F3">
        <w:t xml:space="preserve">        "model": "M10",</w:t>
      </w:r>
    </w:p>
    <w:p w14:paraId="0304322B" w14:textId="77777777" w:rsidR="00700CF7" w:rsidRPr="002230F3" w:rsidRDefault="00700CF7" w:rsidP="00700CF7">
      <w:pPr>
        <w:pStyle w:val="Code0"/>
      </w:pPr>
      <w:r w:rsidRPr="002230F3">
        <w:t xml:space="preserve">        "desc": "Android"</w:t>
      </w:r>
    </w:p>
    <w:p w14:paraId="53053D90" w14:textId="77777777" w:rsidR="00700CF7" w:rsidRPr="002230F3" w:rsidRDefault="00700CF7" w:rsidP="00700CF7">
      <w:pPr>
        <w:pStyle w:val="Code0"/>
      </w:pPr>
      <w:r w:rsidRPr="002230F3">
        <w:t xml:space="preserve">      }</w:t>
      </w:r>
    </w:p>
    <w:p w14:paraId="0B17A206" w14:textId="77777777" w:rsidR="00700CF7" w:rsidRPr="002230F3" w:rsidRDefault="00700CF7" w:rsidP="00700CF7">
      <w:pPr>
        <w:pStyle w:val="Code0"/>
      </w:pPr>
      <w:r w:rsidRPr="002230F3">
        <w:t xml:space="preserve">      , {</w:t>
      </w:r>
    </w:p>
    <w:p w14:paraId="24AF6918" w14:textId="77777777" w:rsidR="00700CF7" w:rsidRPr="002230F3" w:rsidRDefault="00700CF7" w:rsidP="00700CF7">
      <w:pPr>
        <w:pStyle w:val="Code0"/>
      </w:pPr>
      <w:r w:rsidRPr="002230F3">
        <w:t xml:space="preserve">        "number": "FFA0000002",</w:t>
      </w:r>
    </w:p>
    <w:p w14:paraId="785F77EF" w14:textId="77777777" w:rsidR="00700CF7" w:rsidRPr="002230F3" w:rsidRDefault="00700CF7" w:rsidP="00700CF7">
      <w:pPr>
        <w:pStyle w:val="Code0"/>
      </w:pPr>
      <w:r w:rsidRPr="002230F3">
        <w:t xml:space="preserve">        "type": "IT Phone",</w:t>
      </w:r>
    </w:p>
    <w:p w14:paraId="01891133" w14:textId="77777777" w:rsidR="00700CF7" w:rsidRPr="002230F3" w:rsidRDefault="00700CF7" w:rsidP="00700CF7">
      <w:pPr>
        <w:pStyle w:val="Code0"/>
      </w:pPr>
      <w:r w:rsidRPr="002230F3">
        <w:t xml:space="preserve">        "model": "W10",</w:t>
      </w:r>
    </w:p>
    <w:p w14:paraId="0265914C" w14:textId="77777777" w:rsidR="00700CF7" w:rsidRPr="002230F3" w:rsidRDefault="00700CF7" w:rsidP="00700CF7">
      <w:pPr>
        <w:pStyle w:val="Code0"/>
      </w:pPr>
      <w:r w:rsidRPr="002230F3">
        <w:t xml:space="preserve">        "desc": "Windows"</w:t>
      </w:r>
    </w:p>
    <w:p w14:paraId="0D83B3D5" w14:textId="77777777" w:rsidR="00700CF7" w:rsidRPr="002230F3" w:rsidRDefault="00700CF7" w:rsidP="00700CF7">
      <w:pPr>
        <w:pStyle w:val="Code0"/>
      </w:pPr>
      <w:r w:rsidRPr="002230F3">
        <w:t xml:space="preserve">      }</w:t>
      </w:r>
    </w:p>
    <w:p w14:paraId="1096993B" w14:textId="77777777" w:rsidR="00700CF7" w:rsidRPr="002230F3" w:rsidRDefault="00700CF7" w:rsidP="00700CF7">
      <w:pPr>
        <w:pStyle w:val="Code0"/>
      </w:pPr>
      <w:r w:rsidRPr="002230F3">
        <w:t xml:space="preserve">  ]</w:t>
      </w:r>
    </w:p>
    <w:p w14:paraId="7C812304" w14:textId="77777777" w:rsidR="00700CF7" w:rsidRPr="002230F3" w:rsidRDefault="00700CF7" w:rsidP="00700CF7">
      <w:pPr>
        <w:pStyle w:val="Code0"/>
      </w:pPr>
      <w:r w:rsidRPr="002230F3">
        <w:t xml:space="preserve">  }</w:t>
      </w:r>
    </w:p>
    <w:p w14:paraId="012949F4" w14:textId="77777777" w:rsidR="00700CF7" w:rsidRDefault="00700CF7" w:rsidP="00700CF7">
      <w:pPr>
        <w:pStyle w:val="Code0"/>
      </w:pPr>
      <w:r w:rsidRPr="002230F3">
        <w:t>}</w:t>
      </w:r>
    </w:p>
    <w:p w14:paraId="2806CA51" w14:textId="77777777" w:rsidR="00700CF7" w:rsidRPr="002F3D10" w:rsidRDefault="00700CF7" w:rsidP="00700CF7">
      <w:pPr>
        <w:rPr>
          <w:lang w:val="en-GB" w:eastAsia="x-none"/>
        </w:rPr>
      </w:pP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785F0378"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78C5381" w14:textId="77777777" w:rsidR="00700CF7" w:rsidRPr="002F3D10" w:rsidRDefault="00700CF7" w:rsidP="008B6F48">
            <w:pPr>
              <w:keepNext/>
              <w:rPr>
                <w:rFonts w:cs="Arial"/>
                <w:b/>
                <w:bCs/>
                <w:i/>
                <w:iCs/>
                <w:lang w:val="en-US"/>
              </w:rPr>
            </w:pPr>
            <w:r w:rsidRPr="002F3D10">
              <w:rPr>
                <w:b/>
                <w:bCs/>
                <w:i/>
                <w:iCs/>
                <w:lang w:val="en-US"/>
              </w:rPr>
              <w:lastRenderedPageBreak/>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4D6C452E" w14:textId="1FDC1F19"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DA6D894"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4CF8647"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5A64264B"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14FCD7" w14:textId="77777777" w:rsidR="00700CF7" w:rsidRPr="002F3D10" w:rsidRDefault="00700CF7" w:rsidP="008B6F48">
            <w:pPr>
              <w:keepNext/>
              <w:rPr>
                <w:rFonts w:ascii="Courier New" w:hAnsi="Courier New" w:cs="Courier New"/>
                <w:i/>
                <w:iCs/>
                <w:lang w:val="en-US"/>
              </w:rPr>
            </w:pPr>
            <w:r w:rsidRPr="00FF61E7">
              <w:rPr>
                <w:rFonts w:ascii="Courier New" w:hAnsi="Courier New" w:cs="Courier New"/>
                <w:i/>
                <w:iCs/>
                <w:lang w:val="en-US"/>
              </w:rPr>
              <w:t>mainNumber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34B3D2"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E378E6"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A1E1E7" w14:textId="77777777" w:rsidR="00700CF7" w:rsidRPr="0020006D" w:rsidRDefault="00700CF7" w:rsidP="008B6F48">
            <w:pPr>
              <w:pStyle w:val="NoSpacing"/>
            </w:pPr>
            <w:r w:rsidRPr="0020006D">
              <w:t>User's phone number</w:t>
            </w:r>
          </w:p>
        </w:tc>
      </w:tr>
      <w:tr w:rsidR="00700CF7" w:rsidRPr="002F3D10" w14:paraId="2BA2D3D1"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1E011C"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device</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1D5E4C"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B75C41" w14:textId="77777777" w:rsidR="00700CF7" w:rsidRPr="00FF61E7" w:rsidRDefault="00700CF7" w:rsidP="008B6F48">
            <w:pPr>
              <w:keepNext/>
              <w:rPr>
                <w:i/>
                <w:iCs/>
                <w:lang w:val="en-US"/>
              </w:rPr>
            </w:pPr>
            <w:r w:rsidRPr="00FF61E7">
              <w:rPr>
                <w:i/>
                <w:iCs/>
                <w:lang w:val="en-US"/>
              </w:rPr>
              <w:t>JsonObject</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5B10DD" w14:textId="77777777" w:rsidR="00700CF7" w:rsidRPr="0020006D" w:rsidRDefault="00700CF7" w:rsidP="008B6F48">
            <w:pPr>
              <w:pStyle w:val="NoSpacing"/>
            </w:pPr>
            <w:r>
              <w:t>Pilot phone device</w:t>
            </w:r>
          </w:p>
        </w:tc>
      </w:tr>
      <w:tr w:rsidR="00700CF7" w:rsidRPr="002F3D10" w14:paraId="1217800A"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A4B120"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mduDevices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2BD4F1" w14:textId="77777777" w:rsidR="00700CF7" w:rsidRPr="0020006D" w:rsidRDefault="00700CF7" w:rsidP="008B6F48">
            <w:pPr>
              <w:pStyle w:val="NoSpacing"/>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503DB" w14:textId="77777777" w:rsidR="00700CF7" w:rsidRPr="00FF61E7" w:rsidRDefault="00700CF7" w:rsidP="008B6F48">
            <w:pPr>
              <w:keepNext/>
              <w:rPr>
                <w:i/>
                <w:iCs/>
                <w:lang w:val="en-US"/>
              </w:rPr>
            </w:pPr>
            <w:r w:rsidRPr="00FF61E7">
              <w:rPr>
                <w:i/>
                <w:iCs/>
                <w:lang w:val="en-US"/>
              </w:rPr>
              <w:t>JsonObject</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C1CE62" w14:textId="77777777" w:rsidR="00700CF7" w:rsidRPr="0020006D" w:rsidRDefault="00700CF7" w:rsidP="008B6F48">
            <w:pPr>
              <w:pStyle w:val="NoSpacing"/>
            </w:pPr>
            <w:r>
              <w:t>List of MDU devices</w:t>
            </w:r>
          </w:p>
        </w:tc>
      </w:tr>
      <w:tr w:rsidR="00700CF7" w:rsidRPr="002F3D10" w14:paraId="5CA7FCEB"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97AB78"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99D80A"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01A904" w14:textId="77777777" w:rsidR="00700CF7" w:rsidRPr="00FF61E7"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BDA677" w14:textId="77777777" w:rsidR="00700CF7" w:rsidRPr="0020006D" w:rsidRDefault="00700CF7" w:rsidP="008B6F48">
            <w:pPr>
              <w:pStyle w:val="NoSpacing"/>
            </w:pPr>
            <w:r>
              <w:t>Line number</w:t>
            </w:r>
          </w:p>
        </w:tc>
      </w:tr>
      <w:tr w:rsidR="00700CF7" w:rsidRPr="002F3D10" w14:paraId="0629F0DC"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9EAD78"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type</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71B639"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689C8C"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4A79A8" w14:textId="77777777" w:rsidR="00700CF7" w:rsidRPr="0020006D" w:rsidRDefault="00700CF7" w:rsidP="008B6F48">
            <w:pPr>
              <w:pStyle w:val="NoSpacing"/>
            </w:pPr>
            <w:r>
              <w:t>Line device type</w:t>
            </w:r>
          </w:p>
        </w:tc>
      </w:tr>
      <w:tr w:rsidR="00700CF7" w:rsidRPr="002F3D10" w14:paraId="250B7B36"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09DEB3"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model</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B1240A"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05126"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F5FD84" w14:textId="77777777" w:rsidR="00700CF7" w:rsidRPr="0020006D" w:rsidRDefault="00700CF7" w:rsidP="008B6F48">
            <w:pPr>
              <w:pStyle w:val="NoSpacing"/>
            </w:pPr>
            <w:r>
              <w:t>Line device model</w:t>
            </w:r>
          </w:p>
        </w:tc>
      </w:tr>
      <w:tr w:rsidR="00700CF7" w:rsidRPr="002F3D10" w14:paraId="30DC2A66"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827A51"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desc</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9B5C00" w14:textId="77777777" w:rsidR="00700CF7" w:rsidRPr="0020006D" w:rsidRDefault="00700CF7" w:rsidP="008B6F48">
            <w:pPr>
              <w:pStyle w:val="NoSpacing"/>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55F64"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C94EAD" w14:textId="77777777" w:rsidR="00700CF7" w:rsidRPr="0020006D" w:rsidRDefault="00700CF7" w:rsidP="008B6F48">
            <w:pPr>
              <w:pStyle w:val="NoSpacing"/>
            </w:pPr>
            <w:r>
              <w:t>Line device description</w:t>
            </w:r>
          </w:p>
        </w:tc>
      </w:tr>
    </w:tbl>
    <w:p w14:paraId="095365F2" w14:textId="77777777" w:rsidR="00700CF7" w:rsidRPr="002F3D10" w:rsidRDefault="00700CF7" w:rsidP="00700CF7">
      <w:pPr>
        <w:rPr>
          <w:lang w:val="en-GB" w:eastAsia="x-none"/>
        </w:rPr>
      </w:pPr>
    </w:p>
    <w:p w14:paraId="5F7AB50D" w14:textId="77777777" w:rsidR="00700CF7" w:rsidRDefault="00700CF7" w:rsidP="00700CF7">
      <w:pPr>
        <w:rPr>
          <w:lang w:val="en-GB" w:eastAsia="x-none"/>
        </w:rPr>
      </w:pPr>
      <w:r w:rsidRPr="002F3D10">
        <w:rPr>
          <w:lang w:val="en-GB" w:eastAsia="x-none"/>
        </w:rPr>
        <w:t>In case of error check chapter 2.2 for error responses.</w:t>
      </w:r>
    </w:p>
    <w:p w14:paraId="0180A026" w14:textId="77777777" w:rsidR="00700CF7" w:rsidRDefault="00700CF7" w:rsidP="00700CF7">
      <w:pPr>
        <w:pStyle w:val="Heading2"/>
        <w:numPr>
          <w:ilvl w:val="1"/>
          <w:numId w:val="1"/>
        </w:numPr>
      </w:pPr>
      <w:bookmarkStart w:id="113" w:name="_Toc421782632"/>
      <w:bookmarkStart w:id="114" w:name="_Toc421782883"/>
      <w:bookmarkStart w:id="115" w:name="_Ref458761197"/>
      <w:bookmarkStart w:id="116" w:name="_Ref458761205"/>
      <w:bookmarkStart w:id="117" w:name="_Toc473185648"/>
      <w:r>
        <w:t>CFU Service</w:t>
      </w:r>
      <w:bookmarkEnd w:id="113"/>
      <w:bookmarkEnd w:id="114"/>
      <w:bookmarkEnd w:id="115"/>
      <w:bookmarkEnd w:id="116"/>
      <w:bookmarkEnd w:id="117"/>
    </w:p>
    <w:p w14:paraId="3E8C7EE9" w14:textId="77777777" w:rsidR="00700CF7" w:rsidRDefault="00700CF7" w:rsidP="00700CF7">
      <w:r w:rsidRPr="002E1DD8">
        <w:t>Call Forwarding Unconditional</w:t>
      </w:r>
    </w:p>
    <w:p w14:paraId="2EED97D3" w14:textId="77777777" w:rsidR="00700CF7" w:rsidRDefault="00700CF7" w:rsidP="00700CF7">
      <w:pPr>
        <w:pStyle w:val="Heading3"/>
        <w:numPr>
          <w:ilvl w:val="2"/>
          <w:numId w:val="1"/>
        </w:numPr>
        <w:rPr>
          <w:lang w:val="en-US"/>
        </w:rPr>
      </w:pPr>
      <w:bookmarkStart w:id="118" w:name="_Toc473185649"/>
      <w:r>
        <w:rPr>
          <w:lang w:val="en-US"/>
        </w:rPr>
        <w:t>Get service status</w:t>
      </w:r>
      <w:bookmarkEnd w:id="118"/>
    </w:p>
    <w:p w14:paraId="6BE63D29" w14:textId="77777777" w:rsidR="00700CF7" w:rsidRPr="002F3D10" w:rsidRDefault="00700CF7" w:rsidP="00700CF7">
      <w:pPr>
        <w:rPr>
          <w:b/>
          <w:lang w:val="en-GB" w:eastAsia="x-none"/>
        </w:rPr>
      </w:pPr>
      <w:r w:rsidRPr="002F3D10">
        <w:rPr>
          <w:b/>
          <w:lang w:val="en-GB" w:eastAsia="x-none"/>
        </w:rPr>
        <w:t>Request</w:t>
      </w:r>
    </w:p>
    <w:p w14:paraId="7AC540FB" w14:textId="77777777" w:rsidR="00700CF7" w:rsidRPr="002F3D10" w:rsidRDefault="00700CF7" w:rsidP="00700CF7">
      <w:pPr>
        <w:rPr>
          <w:lang w:val="en-GB" w:eastAsia="x-none"/>
        </w:rPr>
      </w:pPr>
    </w:p>
    <w:p w14:paraId="7C5ADD62"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44EBF0B6" w14:textId="77777777" w:rsidR="00700CF7" w:rsidRPr="002F3D10" w:rsidRDefault="00700CF7" w:rsidP="00700CF7">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w:t>
      </w:r>
      <w:r w:rsidRPr="0051437A">
        <w:rPr>
          <w:b/>
          <w:lang w:val="en-GB" w:eastAsia="x-none"/>
        </w:rPr>
        <w:t>service/cfu/</w:t>
      </w:r>
      <w:r>
        <w:rPr>
          <w:b/>
          <w:lang w:val="en-GB" w:eastAsia="x-none"/>
        </w:rPr>
        <w:t>&lt;dn&gt;</w:t>
      </w:r>
    </w:p>
    <w:p w14:paraId="2A7E568D" w14:textId="77777777" w:rsidR="00700CF7" w:rsidRPr="002F3D10" w:rsidRDefault="00700CF7" w:rsidP="00700CF7">
      <w:pPr>
        <w:rPr>
          <w:lang w:val="en-GB" w:eastAsia="x-none"/>
        </w:rPr>
      </w:pPr>
    </w:p>
    <w:p w14:paraId="4BCB304B"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088AF4C4" w14:textId="77777777" w:rsidTr="008B6F48">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089B9D"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E46C53A" w14:textId="047198B7"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093130"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B0E696"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413034AE" w14:textId="77777777" w:rsidTr="008B6F48">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DCC8BC"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120DC3B8" w14:textId="77777777" w:rsidR="00700CF7" w:rsidRPr="002F3D10" w:rsidRDefault="00700CF7" w:rsidP="008B6F48">
            <w:pPr>
              <w:keepNext/>
              <w:rPr>
                <w:i/>
                <w:iCs/>
                <w:lang w:val="en-US"/>
              </w:rPr>
            </w:pPr>
            <w:r w:rsidRPr="002F3D10">
              <w:rPr>
                <w:i/>
                <w:iCs/>
                <w:lang w:val="en-US"/>
              </w:rPr>
              <w:t>Yes</w:t>
            </w:r>
          </w:p>
        </w:tc>
        <w:tc>
          <w:tcPr>
            <w:tcW w:w="1251" w:type="dxa"/>
            <w:tcBorders>
              <w:top w:val="nil"/>
              <w:left w:val="nil"/>
              <w:bottom w:val="single" w:sz="8" w:space="0" w:color="auto"/>
              <w:right w:val="single" w:sz="8" w:space="0" w:color="auto"/>
            </w:tcBorders>
            <w:tcMar>
              <w:top w:w="0" w:type="dxa"/>
              <w:left w:w="108" w:type="dxa"/>
              <w:bottom w:w="0" w:type="dxa"/>
              <w:right w:w="108" w:type="dxa"/>
            </w:tcMar>
          </w:tcPr>
          <w:p w14:paraId="351A2124" w14:textId="77777777" w:rsidR="00700CF7" w:rsidRPr="002F3D10" w:rsidRDefault="00700CF7" w:rsidP="008B6F48">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46763DDD" w14:textId="77777777" w:rsidR="00700CF7" w:rsidRPr="002F3D10" w:rsidRDefault="00700CF7" w:rsidP="008B6F48">
            <w:pPr>
              <w:keepNext/>
              <w:rPr>
                <w:color w:val="auto"/>
                <w:lang w:val="en-US"/>
              </w:rPr>
            </w:pPr>
            <w:r w:rsidRPr="002F3D10">
              <w:rPr>
                <w:color w:val="auto"/>
                <w:lang w:val="en-US"/>
              </w:rPr>
              <w:t>Selected DN</w:t>
            </w:r>
          </w:p>
        </w:tc>
      </w:tr>
    </w:tbl>
    <w:p w14:paraId="7161D88A" w14:textId="77777777" w:rsidR="00700CF7" w:rsidRPr="002F3D10" w:rsidRDefault="00700CF7" w:rsidP="00700CF7">
      <w:pPr>
        <w:rPr>
          <w:lang w:val="en-GB" w:eastAsia="x-none"/>
        </w:rPr>
      </w:pPr>
    </w:p>
    <w:p w14:paraId="51BD2476" w14:textId="77777777" w:rsidR="00700CF7" w:rsidRPr="002F3D10" w:rsidRDefault="00700CF7" w:rsidP="00700CF7">
      <w:pPr>
        <w:rPr>
          <w:lang w:val="en-GB" w:eastAsia="x-none"/>
        </w:rPr>
      </w:pPr>
      <w:r w:rsidRPr="002F3D10">
        <w:rPr>
          <w:lang w:val="en-GB" w:eastAsia="x-none"/>
        </w:rPr>
        <w:t>Example:</w:t>
      </w:r>
    </w:p>
    <w:p w14:paraId="602CA64C" w14:textId="39417308" w:rsidR="00700CF7" w:rsidRPr="0051437A" w:rsidRDefault="00700CF7" w:rsidP="00700CF7">
      <w:pPr>
        <w:ind w:firstLine="708"/>
      </w:pPr>
      <w:r w:rsidRPr="0051437A">
        <w:t>GET http://</w:t>
      </w:r>
      <w:r w:rsidR="00A62CE3">
        <w:rPr>
          <w:lang w:val="en-US" w:eastAsia="x-none"/>
        </w:rPr>
        <w:t>prov.server.net</w:t>
      </w:r>
      <w:r w:rsidRPr="0051437A">
        <w:t>/sa/rest/v1/</w:t>
      </w:r>
      <w:r w:rsidRPr="0051437A">
        <w:rPr>
          <w:lang w:val="en-GB" w:eastAsia="x-none"/>
        </w:rPr>
        <w:t>service/cfu/</w:t>
      </w:r>
      <w:r w:rsidRPr="0051437A">
        <w:t>38641000100</w:t>
      </w:r>
    </w:p>
    <w:p w14:paraId="2BF48CE0" w14:textId="77777777" w:rsidR="00700CF7" w:rsidRPr="002F3D10" w:rsidRDefault="00700CF7" w:rsidP="00700CF7">
      <w:pPr>
        <w:rPr>
          <w:lang w:val="en-GB" w:eastAsia="x-none"/>
        </w:rPr>
      </w:pPr>
    </w:p>
    <w:p w14:paraId="5FCD29FE" w14:textId="77777777" w:rsidR="00700CF7" w:rsidRPr="002F3D10" w:rsidRDefault="00700CF7" w:rsidP="00700CF7">
      <w:pPr>
        <w:rPr>
          <w:b/>
          <w:lang w:val="en-US" w:eastAsia="x-none"/>
        </w:rPr>
      </w:pPr>
      <w:r w:rsidRPr="002F3D10">
        <w:rPr>
          <w:b/>
          <w:lang w:val="en-US" w:eastAsia="x-none"/>
        </w:rPr>
        <w:t>Response</w:t>
      </w:r>
    </w:p>
    <w:p w14:paraId="5CD0CD17" w14:textId="77777777" w:rsidR="00700CF7" w:rsidRPr="002F3D10" w:rsidRDefault="00700CF7" w:rsidP="00700CF7">
      <w:pPr>
        <w:rPr>
          <w:lang w:val="en-US" w:eastAsia="x-none"/>
        </w:rPr>
      </w:pPr>
    </w:p>
    <w:p w14:paraId="5158C0B3" w14:textId="77777777" w:rsidR="00700CF7" w:rsidRDefault="00700CF7" w:rsidP="00700CF7">
      <w:pPr>
        <w:rPr>
          <w:lang w:val="en-US" w:eastAsia="x-none"/>
        </w:rPr>
      </w:pPr>
      <w:r w:rsidRPr="002F3D10">
        <w:rPr>
          <w:lang w:val="en-US" w:eastAsia="x-none"/>
        </w:rPr>
        <w:t xml:space="preserve">Response contains </w:t>
      </w:r>
      <w:r>
        <w:rPr>
          <w:lang w:val="en-US" w:eastAsia="x-none"/>
        </w:rPr>
        <w:t>service activation state and destination number</w:t>
      </w:r>
      <w:r w:rsidRPr="002F3D10">
        <w:rPr>
          <w:lang w:val="en-US" w:eastAsia="x-none"/>
        </w:rPr>
        <w:t xml:space="preserve"> in JSON format.</w:t>
      </w:r>
    </w:p>
    <w:p w14:paraId="54E56898" w14:textId="77777777" w:rsidR="00700CF7" w:rsidRPr="002F3D10" w:rsidRDefault="00700CF7" w:rsidP="00700CF7">
      <w:pPr>
        <w:rPr>
          <w:lang w:val="en-US" w:eastAsia="x-none"/>
        </w:rPr>
      </w:pPr>
      <w:r w:rsidRPr="002F3D10">
        <w:rPr>
          <w:lang w:val="en-US" w:eastAsia="x-none"/>
        </w:rPr>
        <w:t xml:space="preserve"> </w:t>
      </w:r>
    </w:p>
    <w:p w14:paraId="7FEA79B0" w14:textId="77777777" w:rsidR="00700CF7" w:rsidRPr="002F3D10" w:rsidRDefault="00700CF7" w:rsidP="00700CF7">
      <w:pPr>
        <w:rPr>
          <w:lang w:val="en-US" w:eastAsia="x-none"/>
        </w:rPr>
      </w:pPr>
      <w:r w:rsidRPr="002F3D10">
        <w:rPr>
          <w:lang w:val="en-US" w:eastAsia="x-none"/>
        </w:rPr>
        <w:t>Response body example:</w:t>
      </w:r>
    </w:p>
    <w:p w14:paraId="614B5969" w14:textId="77777777" w:rsidR="00700CF7" w:rsidRPr="002F3D10" w:rsidRDefault="00700CF7" w:rsidP="00700CF7">
      <w:pPr>
        <w:rPr>
          <w:lang w:val="en-US" w:eastAsia="x-none"/>
        </w:rPr>
      </w:pPr>
    </w:p>
    <w:p w14:paraId="22B1F061" w14:textId="77777777" w:rsidR="00700CF7" w:rsidRDefault="00700CF7" w:rsidP="00700CF7">
      <w:pPr>
        <w:pStyle w:val="Code0"/>
      </w:pPr>
      <w:r>
        <w:t>{</w:t>
      </w:r>
    </w:p>
    <w:p w14:paraId="1F5F8DE9" w14:textId="77777777" w:rsidR="00700CF7" w:rsidRDefault="00700CF7" w:rsidP="00700CF7">
      <w:pPr>
        <w:pStyle w:val="Code0"/>
      </w:pPr>
      <w:r>
        <w:t xml:space="preserve">  "mainNumber": "38641000100",</w:t>
      </w:r>
    </w:p>
    <w:p w14:paraId="2FD3E0DD" w14:textId="77777777" w:rsidR="00700CF7" w:rsidRDefault="00700CF7" w:rsidP="00700CF7">
      <w:pPr>
        <w:pStyle w:val="Code0"/>
      </w:pPr>
      <w:r>
        <w:t xml:space="preserve">  "activation": "yes",</w:t>
      </w:r>
    </w:p>
    <w:p w14:paraId="6E66411E" w14:textId="77777777" w:rsidR="00700CF7" w:rsidRDefault="00700CF7" w:rsidP="00700CF7">
      <w:pPr>
        <w:pStyle w:val="Code0"/>
      </w:pPr>
      <w:r>
        <w:t xml:space="preserve">  "destinationNumber": "38641000200"</w:t>
      </w:r>
    </w:p>
    <w:p w14:paraId="63DD1CFF" w14:textId="77777777" w:rsidR="00700CF7" w:rsidRDefault="00700CF7" w:rsidP="00700CF7">
      <w:pPr>
        <w:pStyle w:val="Code0"/>
      </w:pPr>
      <w:r>
        <w:t>}</w:t>
      </w:r>
    </w:p>
    <w:p w14:paraId="34AE61A4" w14:textId="77777777" w:rsidR="00700CF7" w:rsidRPr="002F3D10" w:rsidRDefault="00700CF7" w:rsidP="00700CF7">
      <w:pPr>
        <w:rPr>
          <w:lang w:val="en-GB" w:eastAsia="x-none"/>
        </w:rPr>
      </w:pP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72212B9E"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0E4A5D9"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7EBB446E" w14:textId="77777777" w:rsidR="00700CF7" w:rsidRPr="002F3D10" w:rsidRDefault="00700CF7" w:rsidP="008B6F48">
            <w:pPr>
              <w:keepNext/>
              <w:rPr>
                <w:rFonts w:cs="Arial"/>
                <w:b/>
                <w:bCs/>
                <w:i/>
                <w:iCs/>
                <w:lang w:val="en-US"/>
              </w:rPr>
            </w:pPr>
            <w:r w:rsidRPr="002F3D10">
              <w:rPr>
                <w:b/>
                <w:bCs/>
                <w:i/>
                <w:iCs/>
                <w:lang w:val="en-US"/>
              </w:rPr>
              <w:t>Mandatory</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13D1E8D"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50CA0B52"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2AB3A720"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33CA3" w14:textId="77777777" w:rsidR="00700CF7" w:rsidRPr="002F3D10" w:rsidRDefault="00700CF7" w:rsidP="008B6F48">
            <w:pPr>
              <w:keepNext/>
              <w:rPr>
                <w:rFonts w:ascii="Courier New" w:hAnsi="Courier New" w:cs="Courier New"/>
                <w:i/>
                <w:iCs/>
                <w:lang w:val="en-US"/>
              </w:rPr>
            </w:pPr>
            <w:r w:rsidRPr="00FF61E7">
              <w:rPr>
                <w:rFonts w:ascii="Courier New" w:hAnsi="Courier New" w:cs="Courier New"/>
                <w:i/>
                <w:iCs/>
                <w:lang w:val="en-US"/>
              </w:rPr>
              <w:t>mainNumber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8A3D51"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F08E5"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E50312" w14:textId="77777777" w:rsidR="00700CF7" w:rsidRPr="0020006D" w:rsidRDefault="00700CF7" w:rsidP="008B6F48">
            <w:pPr>
              <w:pStyle w:val="NoSpacing"/>
            </w:pPr>
            <w:r w:rsidRPr="0020006D">
              <w:t>User's phone number</w:t>
            </w:r>
          </w:p>
        </w:tc>
      </w:tr>
      <w:tr w:rsidR="00700CF7" w:rsidRPr="002F3D10" w14:paraId="228C8321"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1F4B72"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E1F91"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2DDEA2"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C2C857" w14:textId="77777777" w:rsidR="00700CF7" w:rsidRPr="0020006D" w:rsidRDefault="00700CF7" w:rsidP="008B6F48">
            <w:pPr>
              <w:pStyle w:val="NoSpacing"/>
            </w:pPr>
            <w:r w:rsidRPr="0020006D">
              <w:t>Is service activated</w:t>
            </w:r>
          </w:p>
        </w:tc>
      </w:tr>
      <w:tr w:rsidR="00700CF7" w:rsidRPr="002F3D10" w14:paraId="6505C2ED"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8F5472"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destinationNumber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A74985" w14:textId="77777777" w:rsidR="00700CF7" w:rsidRPr="0020006D" w:rsidRDefault="00700CF7" w:rsidP="008B6F48">
            <w:pPr>
              <w:pStyle w:val="NoSpacing"/>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BC3E52"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AFA2CF" w14:textId="77777777" w:rsidR="00700CF7" w:rsidRPr="0020006D" w:rsidRDefault="00700CF7" w:rsidP="008B6F48">
            <w:pPr>
              <w:pStyle w:val="NoSpacing"/>
            </w:pPr>
            <w:r w:rsidRPr="0020006D">
              <w:t>Destination number</w:t>
            </w:r>
          </w:p>
        </w:tc>
      </w:tr>
    </w:tbl>
    <w:p w14:paraId="2913F53C" w14:textId="77777777" w:rsidR="00700CF7" w:rsidRDefault="00700CF7" w:rsidP="00700CF7">
      <w:pPr>
        <w:pStyle w:val="Heading3"/>
        <w:numPr>
          <w:ilvl w:val="2"/>
          <w:numId w:val="1"/>
        </w:numPr>
      </w:pPr>
      <w:bookmarkStart w:id="119" w:name="_Toc421782634"/>
      <w:bookmarkStart w:id="120" w:name="_Toc421782885"/>
      <w:bookmarkStart w:id="121" w:name="_Toc473185650"/>
      <w:r w:rsidRPr="002E1DD8">
        <w:t>Modify service</w:t>
      </w:r>
      <w:bookmarkEnd w:id="119"/>
      <w:bookmarkEnd w:id="120"/>
      <w:bookmarkEnd w:id="121"/>
    </w:p>
    <w:p w14:paraId="7DB3D14A" w14:textId="77777777" w:rsidR="00700CF7" w:rsidRPr="002F3D10" w:rsidRDefault="00700CF7" w:rsidP="00700CF7">
      <w:pPr>
        <w:rPr>
          <w:b/>
          <w:lang w:val="en-GB" w:eastAsia="x-none"/>
        </w:rPr>
      </w:pPr>
      <w:r w:rsidRPr="002F3D10">
        <w:rPr>
          <w:b/>
          <w:lang w:val="en-GB" w:eastAsia="x-none"/>
        </w:rPr>
        <w:t>Request</w:t>
      </w:r>
    </w:p>
    <w:p w14:paraId="7671038F" w14:textId="77777777" w:rsidR="00700CF7" w:rsidRPr="002F3D10" w:rsidRDefault="00700CF7" w:rsidP="00700CF7">
      <w:pPr>
        <w:rPr>
          <w:lang w:val="en-GB" w:eastAsia="x-none"/>
        </w:rPr>
      </w:pPr>
    </w:p>
    <w:p w14:paraId="68A27291"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3B121AFD" w14:textId="77777777" w:rsidR="00700CF7" w:rsidRPr="002F3D10" w:rsidRDefault="00700CF7" w:rsidP="00700CF7">
      <w:pPr>
        <w:ind w:firstLine="708"/>
        <w:rPr>
          <w:b/>
          <w:lang w:val="en-GB" w:eastAsia="x-none"/>
        </w:rPr>
      </w:pPr>
      <w:r>
        <w:rPr>
          <w:b/>
          <w:lang w:val="en-GB" w:eastAsia="x-none"/>
        </w:rPr>
        <w:t>PUT</w:t>
      </w:r>
      <w:r w:rsidRPr="002F3D10">
        <w:rPr>
          <w:b/>
          <w:lang w:val="en-GB" w:eastAsia="x-none"/>
        </w:rPr>
        <w:t xml:space="preserve"> http://</w:t>
      </w:r>
      <w:r>
        <w:rPr>
          <w:b/>
          <w:lang w:val="en-GB" w:eastAsia="x-none"/>
        </w:rPr>
        <w:t>&lt;hostname&gt;</w:t>
      </w:r>
      <w:r w:rsidRPr="002F3D10">
        <w:rPr>
          <w:b/>
          <w:lang w:val="en-GB" w:eastAsia="x-none"/>
        </w:rPr>
        <w:t>/sa/rest/v1/</w:t>
      </w:r>
      <w:r w:rsidRPr="0051437A">
        <w:rPr>
          <w:b/>
          <w:lang w:val="en-GB" w:eastAsia="x-none"/>
        </w:rPr>
        <w:t>service/cfu/</w:t>
      </w:r>
      <w:r>
        <w:rPr>
          <w:b/>
          <w:lang w:val="en-GB" w:eastAsia="x-none"/>
        </w:rPr>
        <w:t>&lt;dn&gt;</w:t>
      </w:r>
    </w:p>
    <w:p w14:paraId="40A22E7B" w14:textId="77777777" w:rsidR="00700CF7" w:rsidRPr="002F3D10" w:rsidRDefault="00700CF7" w:rsidP="00700CF7">
      <w:pPr>
        <w:rPr>
          <w:lang w:val="en-GB" w:eastAsia="x-none"/>
        </w:rPr>
      </w:pPr>
    </w:p>
    <w:p w14:paraId="28DE04F8" w14:textId="77777777" w:rsidR="00700CF7" w:rsidRPr="002F3D10" w:rsidRDefault="00700CF7" w:rsidP="00700CF7">
      <w:pPr>
        <w:rPr>
          <w:lang w:val="en-US" w:eastAsia="x-none"/>
        </w:rPr>
      </w:pPr>
      <w:r w:rsidRPr="002F3D10">
        <w:rPr>
          <w:lang w:val="en-US" w:eastAsia="x-none"/>
        </w:rPr>
        <w:lastRenderedPageBreak/>
        <w:t xml:space="preserve">Parameters in request </w:t>
      </w:r>
      <w:r>
        <w:rPr>
          <w:lang w:val="en-US" w:eastAsia="x-none"/>
        </w:rPr>
        <w:t>URI</w:t>
      </w:r>
      <w:r w:rsidRPr="002F3D10">
        <w:rPr>
          <w:lang w:val="en-US" w:eastAsia="x-none"/>
        </w:rPr>
        <w:t>:</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11397904"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871613A"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60ABE4AE" w14:textId="327344E6"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D70D5A8"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2CC15DD5"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6D19C853"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E4509D"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F57FC9"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34194F"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BBDCFE" w14:textId="77777777" w:rsidR="00700CF7" w:rsidRPr="002F3D10" w:rsidRDefault="00700CF7" w:rsidP="008B6F48">
            <w:pPr>
              <w:keepNext/>
              <w:rPr>
                <w:color w:val="auto"/>
                <w:lang w:val="en-US"/>
              </w:rPr>
            </w:pPr>
            <w:r w:rsidRPr="002F3D10">
              <w:rPr>
                <w:color w:val="auto"/>
                <w:lang w:val="en-US"/>
              </w:rPr>
              <w:t>Selected DN</w:t>
            </w:r>
          </w:p>
        </w:tc>
      </w:tr>
      <w:tr w:rsidR="00700CF7" w:rsidRPr="002F3D10" w14:paraId="39530379"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270002"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37F6EA"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082C9A"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A3CF43" w14:textId="77777777" w:rsidR="00700CF7" w:rsidRPr="0020006D" w:rsidRDefault="00700CF7" w:rsidP="008B6F48">
            <w:pPr>
              <w:pStyle w:val="NoSpacing"/>
            </w:pPr>
            <w:r w:rsidRPr="0020006D">
              <w:t>Is service activated</w:t>
            </w:r>
          </w:p>
        </w:tc>
      </w:tr>
      <w:tr w:rsidR="00700CF7" w:rsidRPr="002F3D10" w14:paraId="02837633"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B91365"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destinationNumber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29ECC0" w14:textId="77777777" w:rsidR="00700CF7" w:rsidRPr="0020006D" w:rsidRDefault="00700CF7" w:rsidP="008B6F48">
            <w:pPr>
              <w:pStyle w:val="NoSpacing"/>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6C3A2C"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007B35" w14:textId="77777777" w:rsidR="00700CF7" w:rsidRPr="0020006D" w:rsidRDefault="00700CF7" w:rsidP="008B6F48">
            <w:pPr>
              <w:pStyle w:val="NoSpacing"/>
            </w:pPr>
            <w:r w:rsidRPr="0020006D">
              <w:t>Destination number</w:t>
            </w:r>
          </w:p>
        </w:tc>
      </w:tr>
    </w:tbl>
    <w:p w14:paraId="085A431F" w14:textId="77777777" w:rsidR="00700CF7" w:rsidRPr="002F3D10" w:rsidRDefault="00700CF7" w:rsidP="00700CF7">
      <w:pPr>
        <w:rPr>
          <w:lang w:val="en-GB" w:eastAsia="x-none"/>
        </w:rPr>
      </w:pPr>
      <w:r w:rsidRPr="002F3D10">
        <w:rPr>
          <w:lang w:val="en-GB" w:eastAsia="x-none"/>
        </w:rPr>
        <w:t>Example:</w:t>
      </w:r>
    </w:p>
    <w:p w14:paraId="09CD9F69" w14:textId="21B741BC" w:rsidR="00700CF7" w:rsidRDefault="00700CF7" w:rsidP="00700CF7">
      <w:pPr>
        <w:ind w:firstLine="708"/>
      </w:pPr>
      <w:r>
        <w:t>PUT</w:t>
      </w:r>
      <w:r w:rsidRPr="0051437A">
        <w:t xml:space="preserve"> http://</w:t>
      </w:r>
      <w:r w:rsidR="00A62CE3">
        <w:rPr>
          <w:lang w:val="en-US" w:eastAsia="x-none"/>
        </w:rPr>
        <w:t>prov.server.net</w:t>
      </w:r>
      <w:r w:rsidRPr="0051437A">
        <w:t>/sa/rest/v1/</w:t>
      </w:r>
      <w:r w:rsidRPr="0051437A">
        <w:rPr>
          <w:lang w:val="en-GB" w:eastAsia="x-none"/>
        </w:rPr>
        <w:t>service/cfu/</w:t>
      </w:r>
      <w:r w:rsidRPr="0051437A">
        <w:t>38641000100</w:t>
      </w:r>
    </w:p>
    <w:p w14:paraId="30692A85" w14:textId="77777777" w:rsidR="00700CF7" w:rsidRDefault="00700CF7" w:rsidP="00700CF7">
      <w:pPr>
        <w:ind w:firstLine="708"/>
      </w:pPr>
    </w:p>
    <w:p w14:paraId="4D91016B" w14:textId="77777777" w:rsidR="00700CF7" w:rsidRDefault="00700CF7" w:rsidP="00700CF7">
      <w:pPr>
        <w:ind w:firstLine="708"/>
      </w:pPr>
      <w:r>
        <w:t>HTTP body:</w:t>
      </w:r>
    </w:p>
    <w:p w14:paraId="4EF0354B" w14:textId="77777777" w:rsidR="00700CF7" w:rsidRDefault="00700CF7" w:rsidP="00700CF7">
      <w:pPr>
        <w:pStyle w:val="Code0"/>
      </w:pPr>
      <w:r>
        <w:t>{</w:t>
      </w:r>
    </w:p>
    <w:p w14:paraId="70396CC3" w14:textId="77777777" w:rsidR="00700CF7" w:rsidRDefault="00700CF7" w:rsidP="00700CF7">
      <w:pPr>
        <w:pStyle w:val="Code0"/>
      </w:pPr>
      <w:r>
        <w:t xml:space="preserve">  "activation": "yes",</w:t>
      </w:r>
    </w:p>
    <w:p w14:paraId="660E71F8" w14:textId="77777777" w:rsidR="00700CF7" w:rsidRDefault="00700CF7" w:rsidP="00700CF7">
      <w:pPr>
        <w:pStyle w:val="Code0"/>
      </w:pPr>
      <w:r>
        <w:t xml:space="preserve">  "destinationNumber": "38641000200"</w:t>
      </w:r>
    </w:p>
    <w:p w14:paraId="53371E1F" w14:textId="77777777" w:rsidR="00700CF7" w:rsidRDefault="00700CF7" w:rsidP="00700CF7">
      <w:pPr>
        <w:pStyle w:val="Code0"/>
      </w:pPr>
      <w:r>
        <w:t>}</w:t>
      </w:r>
    </w:p>
    <w:p w14:paraId="048B5BBD" w14:textId="77777777" w:rsidR="00700CF7" w:rsidRPr="002F3D10" w:rsidRDefault="00700CF7" w:rsidP="00700CF7">
      <w:pPr>
        <w:rPr>
          <w:lang w:val="en-GB" w:eastAsia="x-none"/>
        </w:rPr>
      </w:pPr>
    </w:p>
    <w:p w14:paraId="714B1848" w14:textId="77777777" w:rsidR="00700CF7" w:rsidRPr="002F3D10" w:rsidRDefault="00700CF7" w:rsidP="00700CF7">
      <w:pPr>
        <w:rPr>
          <w:b/>
          <w:lang w:val="en-US" w:eastAsia="x-none"/>
        </w:rPr>
      </w:pPr>
      <w:r w:rsidRPr="002F3D10">
        <w:rPr>
          <w:b/>
          <w:lang w:val="en-US" w:eastAsia="x-none"/>
        </w:rPr>
        <w:t>Response</w:t>
      </w:r>
    </w:p>
    <w:p w14:paraId="68EF6BF4" w14:textId="77777777" w:rsidR="00700CF7" w:rsidRPr="002F3D10" w:rsidRDefault="00700CF7" w:rsidP="00700CF7">
      <w:pPr>
        <w:rPr>
          <w:lang w:val="en-US" w:eastAsia="x-none"/>
        </w:rPr>
      </w:pPr>
    </w:p>
    <w:p w14:paraId="440D5BC3" w14:textId="77777777" w:rsidR="00700CF7" w:rsidRDefault="00700CF7" w:rsidP="00700CF7">
      <w:pPr>
        <w:rPr>
          <w:lang w:val="en-US" w:eastAsia="x-none"/>
        </w:rPr>
      </w:pPr>
      <w:r w:rsidRPr="002F3D10">
        <w:rPr>
          <w:lang w:val="en-US" w:eastAsia="x-none"/>
        </w:rPr>
        <w:t xml:space="preserve">Response contains </w:t>
      </w:r>
      <w:r>
        <w:rPr>
          <w:lang w:val="en-US" w:eastAsia="x-none"/>
        </w:rPr>
        <w:t>service activation state and destination number</w:t>
      </w:r>
      <w:r w:rsidRPr="002F3D10">
        <w:rPr>
          <w:lang w:val="en-US" w:eastAsia="x-none"/>
        </w:rPr>
        <w:t xml:space="preserve"> in JSON format.</w:t>
      </w:r>
    </w:p>
    <w:p w14:paraId="4F8625CD" w14:textId="77777777" w:rsidR="00700CF7" w:rsidRPr="002F3D10" w:rsidRDefault="00700CF7" w:rsidP="00700CF7">
      <w:pPr>
        <w:rPr>
          <w:lang w:val="en-US" w:eastAsia="x-none"/>
        </w:rPr>
      </w:pPr>
      <w:r w:rsidRPr="002F3D10">
        <w:rPr>
          <w:lang w:val="en-US" w:eastAsia="x-none"/>
        </w:rPr>
        <w:t xml:space="preserve"> </w:t>
      </w:r>
    </w:p>
    <w:p w14:paraId="6864FAC5" w14:textId="77777777" w:rsidR="00700CF7" w:rsidRPr="002F3D10" w:rsidRDefault="00700CF7" w:rsidP="00700CF7">
      <w:pPr>
        <w:rPr>
          <w:lang w:val="en-US" w:eastAsia="x-none"/>
        </w:rPr>
      </w:pPr>
      <w:r w:rsidRPr="002F3D10">
        <w:rPr>
          <w:lang w:val="en-US" w:eastAsia="x-none"/>
        </w:rPr>
        <w:t>Response body example:</w:t>
      </w:r>
    </w:p>
    <w:p w14:paraId="04F5347B" w14:textId="77777777" w:rsidR="00700CF7" w:rsidRPr="002F3D10" w:rsidRDefault="00700CF7" w:rsidP="00700CF7">
      <w:pPr>
        <w:rPr>
          <w:lang w:val="en-US" w:eastAsia="x-none"/>
        </w:rPr>
      </w:pPr>
    </w:p>
    <w:p w14:paraId="4DEB0F26" w14:textId="77777777" w:rsidR="00700CF7" w:rsidRDefault="00700CF7" w:rsidP="00700CF7">
      <w:pPr>
        <w:pStyle w:val="Code0"/>
      </w:pPr>
      <w:r>
        <w:t>{</w:t>
      </w:r>
    </w:p>
    <w:p w14:paraId="4DB1150C" w14:textId="77777777" w:rsidR="00700CF7" w:rsidRDefault="00700CF7" w:rsidP="00700CF7">
      <w:pPr>
        <w:pStyle w:val="Code0"/>
      </w:pPr>
      <w:r>
        <w:t xml:space="preserve">  "mainNumber": "38641000100",</w:t>
      </w:r>
    </w:p>
    <w:p w14:paraId="1D814AF2" w14:textId="77777777" w:rsidR="00700CF7" w:rsidRDefault="00700CF7" w:rsidP="00700CF7">
      <w:pPr>
        <w:pStyle w:val="Code0"/>
      </w:pPr>
      <w:r>
        <w:t xml:space="preserve">  "activation": "yes",</w:t>
      </w:r>
    </w:p>
    <w:p w14:paraId="0424FABD" w14:textId="77777777" w:rsidR="00700CF7" w:rsidRDefault="00700CF7" w:rsidP="00700CF7">
      <w:pPr>
        <w:pStyle w:val="Code0"/>
      </w:pPr>
      <w:r>
        <w:t xml:space="preserve">  "destinationNumber": "38641000200"</w:t>
      </w:r>
    </w:p>
    <w:p w14:paraId="19B3C974" w14:textId="77777777" w:rsidR="00700CF7" w:rsidRDefault="00700CF7" w:rsidP="00700CF7">
      <w:pPr>
        <w:pStyle w:val="Code0"/>
      </w:pPr>
      <w:r>
        <w:t>}</w:t>
      </w:r>
    </w:p>
    <w:p w14:paraId="214421BD" w14:textId="77777777" w:rsidR="00700CF7" w:rsidRPr="002F3D10" w:rsidRDefault="00700CF7" w:rsidP="00700CF7">
      <w:pPr>
        <w:rPr>
          <w:lang w:val="en-GB" w:eastAsia="x-none"/>
        </w:rPr>
      </w:pP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404B7564"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DCF04C9"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9F7648B" w14:textId="6FB3EBA4"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2D8F3F3"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81387BF"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72B43739"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E3505A" w14:textId="77777777" w:rsidR="00700CF7" w:rsidRPr="002F3D10" w:rsidRDefault="00700CF7" w:rsidP="008B6F48">
            <w:pPr>
              <w:keepNext/>
              <w:rPr>
                <w:rFonts w:ascii="Courier New" w:hAnsi="Courier New" w:cs="Courier New"/>
                <w:i/>
                <w:iCs/>
                <w:lang w:val="en-US"/>
              </w:rPr>
            </w:pPr>
            <w:r w:rsidRPr="00FF61E7">
              <w:rPr>
                <w:rFonts w:ascii="Courier New" w:hAnsi="Courier New" w:cs="Courier New"/>
                <w:i/>
                <w:iCs/>
                <w:lang w:val="en-US"/>
              </w:rPr>
              <w:t>mainNumber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8E4A11"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BC1896"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0804FC" w14:textId="77777777" w:rsidR="00700CF7" w:rsidRPr="0020006D" w:rsidRDefault="00700CF7" w:rsidP="008B6F48">
            <w:pPr>
              <w:pStyle w:val="NoSpacing"/>
            </w:pPr>
            <w:r w:rsidRPr="0020006D">
              <w:t>User's phone number</w:t>
            </w:r>
          </w:p>
        </w:tc>
      </w:tr>
      <w:tr w:rsidR="00700CF7" w:rsidRPr="002F3D10" w14:paraId="14250D9E"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77355"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02D77"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6D00CD"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C498C1" w14:textId="77777777" w:rsidR="00700CF7" w:rsidRPr="0020006D" w:rsidRDefault="00700CF7" w:rsidP="008B6F48">
            <w:pPr>
              <w:pStyle w:val="NoSpacing"/>
            </w:pPr>
            <w:r w:rsidRPr="0020006D">
              <w:t>Is service activated</w:t>
            </w:r>
          </w:p>
        </w:tc>
      </w:tr>
      <w:tr w:rsidR="00700CF7" w:rsidRPr="002F3D10" w14:paraId="35FBB320"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881048"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destinationNumber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E5889A" w14:textId="77777777" w:rsidR="00700CF7" w:rsidRPr="0020006D" w:rsidRDefault="00700CF7" w:rsidP="008B6F48">
            <w:pPr>
              <w:pStyle w:val="NoSpacing"/>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B64BE6"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A62C2" w14:textId="77777777" w:rsidR="00700CF7" w:rsidRPr="0020006D" w:rsidRDefault="00700CF7" w:rsidP="008B6F48">
            <w:pPr>
              <w:pStyle w:val="NoSpacing"/>
            </w:pPr>
            <w:r w:rsidRPr="0020006D">
              <w:t>Destination number</w:t>
            </w:r>
          </w:p>
        </w:tc>
      </w:tr>
    </w:tbl>
    <w:p w14:paraId="141395D7" w14:textId="77777777" w:rsidR="00700CF7" w:rsidRDefault="00700CF7" w:rsidP="00700CF7">
      <w:pPr>
        <w:pStyle w:val="Heading2"/>
        <w:numPr>
          <w:ilvl w:val="1"/>
          <w:numId w:val="1"/>
        </w:numPr>
      </w:pPr>
      <w:bookmarkStart w:id="122" w:name="_Toc421782635"/>
      <w:bookmarkStart w:id="123" w:name="_Toc421782886"/>
      <w:bookmarkStart w:id="124" w:name="_Toc473185651"/>
      <w:r>
        <w:t>CFB Service</w:t>
      </w:r>
      <w:bookmarkEnd w:id="122"/>
      <w:bookmarkEnd w:id="123"/>
      <w:bookmarkEnd w:id="124"/>
    </w:p>
    <w:p w14:paraId="4E6809F5" w14:textId="77777777" w:rsidR="00700CF7" w:rsidRDefault="00700CF7" w:rsidP="00700CF7">
      <w:r w:rsidRPr="009F0FB7">
        <w:t>Call Forwarding Busy</w:t>
      </w:r>
    </w:p>
    <w:p w14:paraId="0852E655" w14:textId="77777777" w:rsidR="00700CF7" w:rsidRPr="002E1DD8" w:rsidRDefault="00700CF7" w:rsidP="00700CF7">
      <w:pPr>
        <w:pStyle w:val="Heading3"/>
        <w:numPr>
          <w:ilvl w:val="2"/>
          <w:numId w:val="1"/>
        </w:numPr>
      </w:pPr>
      <w:bookmarkStart w:id="125" w:name="_Toc421782636"/>
      <w:bookmarkStart w:id="126" w:name="_Toc421782887"/>
      <w:bookmarkStart w:id="127" w:name="_Toc473185652"/>
      <w:r>
        <w:t>Get service status</w:t>
      </w:r>
      <w:bookmarkEnd w:id="125"/>
      <w:bookmarkEnd w:id="126"/>
      <w:bookmarkEnd w:id="127"/>
    </w:p>
    <w:p w14:paraId="6F5AF4B0" w14:textId="77777777" w:rsidR="00700CF7" w:rsidRPr="002F3D10" w:rsidRDefault="00700CF7" w:rsidP="00700CF7">
      <w:pPr>
        <w:rPr>
          <w:b/>
          <w:lang w:val="en-GB" w:eastAsia="x-none"/>
        </w:rPr>
      </w:pPr>
      <w:bookmarkStart w:id="128" w:name="_Toc421782637"/>
      <w:bookmarkStart w:id="129" w:name="_Toc421782888"/>
      <w:r w:rsidRPr="002F3D10">
        <w:rPr>
          <w:b/>
          <w:lang w:val="en-GB" w:eastAsia="x-none"/>
        </w:rPr>
        <w:t>Request</w:t>
      </w:r>
    </w:p>
    <w:p w14:paraId="0F69EB6B" w14:textId="77777777" w:rsidR="00700CF7" w:rsidRPr="002F3D10" w:rsidRDefault="00700CF7" w:rsidP="00700CF7">
      <w:pPr>
        <w:rPr>
          <w:lang w:val="en-GB" w:eastAsia="x-none"/>
        </w:rPr>
      </w:pPr>
    </w:p>
    <w:p w14:paraId="6D791580"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593AC117" w14:textId="77777777" w:rsidR="00700CF7" w:rsidRPr="002F3D10" w:rsidRDefault="00700CF7" w:rsidP="00700CF7">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w:t>
      </w:r>
      <w:r w:rsidRPr="0051437A">
        <w:rPr>
          <w:b/>
          <w:lang w:val="en-GB" w:eastAsia="x-none"/>
        </w:rPr>
        <w:t>service/cf</w:t>
      </w:r>
      <w:r>
        <w:rPr>
          <w:b/>
          <w:lang w:val="en-GB" w:eastAsia="x-none"/>
        </w:rPr>
        <w:t>b</w:t>
      </w:r>
      <w:r w:rsidRPr="0051437A">
        <w:rPr>
          <w:b/>
          <w:lang w:val="en-GB" w:eastAsia="x-none"/>
        </w:rPr>
        <w:t>/</w:t>
      </w:r>
      <w:r>
        <w:rPr>
          <w:b/>
          <w:lang w:val="en-GB" w:eastAsia="x-none"/>
        </w:rPr>
        <w:t>&lt;dn&gt;</w:t>
      </w:r>
    </w:p>
    <w:p w14:paraId="3E0E7748" w14:textId="77777777" w:rsidR="00700CF7" w:rsidRDefault="00700CF7" w:rsidP="00700CF7"/>
    <w:p w14:paraId="4C02DC86" w14:textId="77777777" w:rsidR="00700CF7" w:rsidRPr="00FF61E7" w:rsidRDefault="00700CF7" w:rsidP="00700CF7">
      <w:r>
        <w:t xml:space="preserve">Same as </w:t>
      </w:r>
      <w:r>
        <w:fldChar w:fldCharType="begin"/>
      </w:r>
      <w:r>
        <w:instrText xml:space="preserve"> REF _Ref458761197 \r \h </w:instrText>
      </w:r>
      <w:r>
        <w:fldChar w:fldCharType="separate"/>
      </w:r>
      <w:r>
        <w:t>6.2</w:t>
      </w:r>
      <w:r>
        <w:fldChar w:fldCharType="end"/>
      </w:r>
      <w:r>
        <w:t xml:space="preserve"> </w:t>
      </w:r>
      <w:r>
        <w:fldChar w:fldCharType="begin"/>
      </w:r>
      <w:r>
        <w:instrText xml:space="preserve"> REF _Ref458761205 \h </w:instrText>
      </w:r>
      <w:r>
        <w:fldChar w:fldCharType="separate"/>
      </w:r>
      <w:r>
        <w:t>CFU Service</w:t>
      </w:r>
      <w:r>
        <w:fldChar w:fldCharType="end"/>
      </w:r>
      <w:r>
        <w:t>.</w:t>
      </w:r>
    </w:p>
    <w:p w14:paraId="24D2D294" w14:textId="77777777" w:rsidR="00700CF7" w:rsidRDefault="00700CF7" w:rsidP="00700CF7">
      <w:pPr>
        <w:pStyle w:val="Heading3"/>
        <w:numPr>
          <w:ilvl w:val="2"/>
          <w:numId w:val="1"/>
        </w:numPr>
      </w:pPr>
      <w:bookmarkStart w:id="130" w:name="_Toc473185653"/>
      <w:r w:rsidRPr="002E1DD8">
        <w:t>Modify service</w:t>
      </w:r>
      <w:bookmarkEnd w:id="128"/>
      <w:bookmarkEnd w:id="129"/>
      <w:bookmarkEnd w:id="130"/>
    </w:p>
    <w:p w14:paraId="46E53FB2" w14:textId="77777777" w:rsidR="00700CF7" w:rsidRPr="002F3D10" w:rsidRDefault="00700CF7" w:rsidP="00700CF7">
      <w:pPr>
        <w:rPr>
          <w:b/>
          <w:lang w:val="en-GB" w:eastAsia="x-none"/>
        </w:rPr>
      </w:pPr>
      <w:r w:rsidRPr="002F3D10">
        <w:rPr>
          <w:b/>
          <w:lang w:val="en-GB" w:eastAsia="x-none"/>
        </w:rPr>
        <w:t>Request</w:t>
      </w:r>
    </w:p>
    <w:p w14:paraId="63C977E3" w14:textId="77777777" w:rsidR="00700CF7" w:rsidRPr="002F3D10" w:rsidRDefault="00700CF7" w:rsidP="00700CF7">
      <w:pPr>
        <w:rPr>
          <w:lang w:val="en-GB" w:eastAsia="x-none"/>
        </w:rPr>
      </w:pPr>
    </w:p>
    <w:p w14:paraId="430932B4"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52EB0B2A" w14:textId="77777777" w:rsidR="00700CF7" w:rsidRPr="002F3D10" w:rsidRDefault="00700CF7" w:rsidP="00700CF7">
      <w:pPr>
        <w:ind w:firstLine="708"/>
        <w:rPr>
          <w:b/>
          <w:lang w:val="en-GB" w:eastAsia="x-none"/>
        </w:rPr>
      </w:pPr>
      <w:r>
        <w:rPr>
          <w:b/>
          <w:lang w:val="en-GB" w:eastAsia="x-none"/>
        </w:rPr>
        <w:t>PUT</w:t>
      </w:r>
      <w:r w:rsidRPr="002F3D10">
        <w:rPr>
          <w:b/>
          <w:lang w:val="en-GB" w:eastAsia="x-none"/>
        </w:rPr>
        <w:t xml:space="preserve"> http://</w:t>
      </w:r>
      <w:r>
        <w:rPr>
          <w:b/>
          <w:lang w:val="en-GB" w:eastAsia="x-none"/>
        </w:rPr>
        <w:t>&lt;hostname&gt;</w:t>
      </w:r>
      <w:r w:rsidRPr="002F3D10">
        <w:rPr>
          <w:b/>
          <w:lang w:val="en-GB" w:eastAsia="x-none"/>
        </w:rPr>
        <w:t>/sa/rest/v1/</w:t>
      </w:r>
      <w:r w:rsidRPr="0051437A">
        <w:rPr>
          <w:b/>
          <w:lang w:val="en-GB" w:eastAsia="x-none"/>
        </w:rPr>
        <w:t>service/cf</w:t>
      </w:r>
      <w:r>
        <w:rPr>
          <w:b/>
          <w:lang w:val="en-GB" w:eastAsia="x-none"/>
        </w:rPr>
        <w:t>b</w:t>
      </w:r>
      <w:r w:rsidRPr="0051437A">
        <w:rPr>
          <w:b/>
          <w:lang w:val="en-GB" w:eastAsia="x-none"/>
        </w:rPr>
        <w:t>/</w:t>
      </w:r>
      <w:r>
        <w:rPr>
          <w:b/>
          <w:lang w:val="en-GB" w:eastAsia="x-none"/>
        </w:rPr>
        <w:t>&lt;dn&gt;</w:t>
      </w:r>
    </w:p>
    <w:p w14:paraId="1E183A0E" w14:textId="77777777" w:rsidR="00700CF7" w:rsidRDefault="00700CF7" w:rsidP="00700CF7"/>
    <w:p w14:paraId="2277DEDD" w14:textId="77777777" w:rsidR="00700CF7" w:rsidRPr="00FF61E7" w:rsidRDefault="00700CF7" w:rsidP="00700CF7">
      <w:r>
        <w:t xml:space="preserve">Same as </w:t>
      </w:r>
      <w:r>
        <w:fldChar w:fldCharType="begin"/>
      </w:r>
      <w:r>
        <w:instrText xml:space="preserve"> REF _Ref458761197 \r \h </w:instrText>
      </w:r>
      <w:r>
        <w:fldChar w:fldCharType="separate"/>
      </w:r>
      <w:r>
        <w:t>6.2</w:t>
      </w:r>
      <w:r>
        <w:fldChar w:fldCharType="end"/>
      </w:r>
      <w:r>
        <w:t xml:space="preserve"> </w:t>
      </w:r>
      <w:r>
        <w:fldChar w:fldCharType="begin"/>
      </w:r>
      <w:r>
        <w:instrText xml:space="preserve"> REF _Ref458761205 \h </w:instrText>
      </w:r>
      <w:r>
        <w:fldChar w:fldCharType="separate"/>
      </w:r>
      <w:r>
        <w:t>CFU Service</w:t>
      </w:r>
      <w:r>
        <w:fldChar w:fldCharType="end"/>
      </w:r>
      <w:r>
        <w:t>.</w:t>
      </w:r>
    </w:p>
    <w:p w14:paraId="6BAD8B77" w14:textId="77777777" w:rsidR="00700CF7" w:rsidRDefault="00700CF7" w:rsidP="00700CF7">
      <w:pPr>
        <w:pStyle w:val="Code0"/>
        <w:ind w:left="0"/>
      </w:pPr>
    </w:p>
    <w:p w14:paraId="7BCC437F" w14:textId="77777777" w:rsidR="00700CF7" w:rsidRDefault="00700CF7" w:rsidP="00700CF7">
      <w:pPr>
        <w:pStyle w:val="Heading2"/>
        <w:numPr>
          <w:ilvl w:val="1"/>
          <w:numId w:val="1"/>
        </w:numPr>
      </w:pPr>
      <w:bookmarkStart w:id="131" w:name="_Toc421782638"/>
      <w:bookmarkStart w:id="132" w:name="_Toc421782889"/>
      <w:bookmarkStart w:id="133" w:name="_Toc473185654"/>
      <w:r>
        <w:lastRenderedPageBreak/>
        <w:t>DND Service</w:t>
      </w:r>
      <w:bookmarkEnd w:id="131"/>
      <w:bookmarkEnd w:id="132"/>
      <w:bookmarkEnd w:id="133"/>
    </w:p>
    <w:p w14:paraId="6646554C" w14:textId="77777777" w:rsidR="00700CF7" w:rsidRPr="009F0FB7" w:rsidRDefault="00700CF7" w:rsidP="00700CF7">
      <w:r w:rsidRPr="009F0FB7">
        <w:t>Do Not Disturb</w:t>
      </w:r>
      <w:r>
        <w:t xml:space="preserve"> service</w:t>
      </w:r>
    </w:p>
    <w:p w14:paraId="33432FAF" w14:textId="77777777" w:rsidR="00700CF7" w:rsidRPr="002E1DD8" w:rsidRDefault="00700CF7" w:rsidP="00700CF7">
      <w:pPr>
        <w:pStyle w:val="Heading3"/>
        <w:numPr>
          <w:ilvl w:val="2"/>
          <w:numId w:val="1"/>
        </w:numPr>
      </w:pPr>
      <w:bookmarkStart w:id="134" w:name="_Toc473185655"/>
      <w:r>
        <w:t>Get service status</w:t>
      </w:r>
      <w:bookmarkEnd w:id="134"/>
    </w:p>
    <w:p w14:paraId="338915B5" w14:textId="77777777" w:rsidR="00700CF7" w:rsidRPr="002F3D10" w:rsidRDefault="00700CF7" w:rsidP="00700CF7">
      <w:pPr>
        <w:rPr>
          <w:b/>
          <w:lang w:val="en-GB" w:eastAsia="x-none"/>
        </w:rPr>
      </w:pPr>
      <w:r w:rsidRPr="002F3D10">
        <w:rPr>
          <w:b/>
          <w:lang w:val="en-GB" w:eastAsia="x-none"/>
        </w:rPr>
        <w:t>Request</w:t>
      </w:r>
    </w:p>
    <w:p w14:paraId="2D127F05" w14:textId="77777777" w:rsidR="00700CF7" w:rsidRPr="002F3D10" w:rsidRDefault="00700CF7" w:rsidP="00700CF7">
      <w:pPr>
        <w:rPr>
          <w:lang w:val="en-GB" w:eastAsia="x-none"/>
        </w:rPr>
      </w:pPr>
    </w:p>
    <w:p w14:paraId="399FBA7C"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3FC1EE74" w14:textId="77777777" w:rsidR="00700CF7" w:rsidRPr="002F3D10" w:rsidRDefault="00700CF7" w:rsidP="00700CF7">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w:t>
      </w:r>
      <w:r w:rsidRPr="0051437A">
        <w:rPr>
          <w:b/>
          <w:lang w:val="en-GB" w:eastAsia="x-none"/>
        </w:rPr>
        <w:t>service/</w:t>
      </w:r>
      <w:r>
        <w:rPr>
          <w:b/>
          <w:lang w:val="en-GB" w:eastAsia="x-none"/>
        </w:rPr>
        <w:t>dnd</w:t>
      </w:r>
      <w:r w:rsidRPr="0051437A">
        <w:rPr>
          <w:b/>
          <w:lang w:val="en-GB" w:eastAsia="x-none"/>
        </w:rPr>
        <w:t>/</w:t>
      </w:r>
      <w:r>
        <w:rPr>
          <w:b/>
          <w:lang w:val="en-GB" w:eastAsia="x-none"/>
        </w:rPr>
        <w:t>&lt;dn&gt;</w:t>
      </w:r>
    </w:p>
    <w:p w14:paraId="0DE5B5F4" w14:textId="77777777" w:rsidR="00700CF7" w:rsidRDefault="00700CF7" w:rsidP="00700CF7">
      <w:pPr>
        <w:rPr>
          <w:lang w:val="en-US" w:eastAsia="x-none"/>
        </w:rPr>
      </w:pPr>
    </w:p>
    <w:p w14:paraId="40821500"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1E9021F2" w14:textId="77777777" w:rsidTr="008B6F48">
        <w:tc>
          <w:tcPr>
            <w:tcW w:w="2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6C8627"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636840" w14:textId="682982A0"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A3302D"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7BE86B"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2F289372" w14:textId="77777777" w:rsidTr="008B6F48">
        <w:tc>
          <w:tcPr>
            <w:tcW w:w="23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7308EC"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nil"/>
              <w:left w:val="nil"/>
              <w:bottom w:val="single" w:sz="8" w:space="0" w:color="auto"/>
              <w:right w:val="single" w:sz="8" w:space="0" w:color="auto"/>
            </w:tcBorders>
            <w:tcMar>
              <w:top w:w="0" w:type="dxa"/>
              <w:left w:w="108" w:type="dxa"/>
              <w:bottom w:w="0" w:type="dxa"/>
              <w:right w:w="108" w:type="dxa"/>
            </w:tcMar>
            <w:vAlign w:val="center"/>
          </w:tcPr>
          <w:p w14:paraId="4A2A0E90" w14:textId="77777777" w:rsidR="00700CF7" w:rsidRPr="002F3D10" w:rsidRDefault="00700CF7" w:rsidP="008B6F48">
            <w:pPr>
              <w:keepNext/>
              <w:rPr>
                <w:i/>
                <w:iCs/>
                <w:lang w:val="en-US"/>
              </w:rPr>
            </w:pPr>
            <w:r w:rsidRPr="002F3D10">
              <w:rPr>
                <w:i/>
                <w:iCs/>
                <w:lang w:val="en-US"/>
              </w:rPr>
              <w:t>Yes</w:t>
            </w:r>
          </w:p>
        </w:tc>
        <w:tc>
          <w:tcPr>
            <w:tcW w:w="1251" w:type="dxa"/>
            <w:tcBorders>
              <w:top w:val="nil"/>
              <w:left w:val="nil"/>
              <w:bottom w:val="single" w:sz="8" w:space="0" w:color="auto"/>
              <w:right w:val="single" w:sz="8" w:space="0" w:color="auto"/>
            </w:tcBorders>
            <w:tcMar>
              <w:top w:w="0" w:type="dxa"/>
              <w:left w:w="108" w:type="dxa"/>
              <w:bottom w:w="0" w:type="dxa"/>
              <w:right w:w="108" w:type="dxa"/>
            </w:tcMar>
          </w:tcPr>
          <w:p w14:paraId="4A7D996E" w14:textId="77777777" w:rsidR="00700CF7" w:rsidRPr="002F3D10" w:rsidRDefault="00700CF7" w:rsidP="008B6F48">
            <w:pPr>
              <w:keepNext/>
              <w:rPr>
                <w:i/>
                <w:iCs/>
                <w:lang w:val="en-US"/>
              </w:rPr>
            </w:pPr>
            <w:r w:rsidRPr="002F3D10">
              <w:rPr>
                <w:i/>
                <w:iCs/>
                <w:lang w:val="en-US"/>
              </w:rPr>
              <w:t>String</w:t>
            </w:r>
          </w:p>
        </w:tc>
        <w:tc>
          <w:tcPr>
            <w:tcW w:w="4459" w:type="dxa"/>
            <w:tcBorders>
              <w:top w:val="nil"/>
              <w:left w:val="nil"/>
              <w:bottom w:val="single" w:sz="8" w:space="0" w:color="auto"/>
              <w:right w:val="single" w:sz="8" w:space="0" w:color="auto"/>
            </w:tcBorders>
            <w:tcMar>
              <w:top w:w="0" w:type="dxa"/>
              <w:left w:w="108" w:type="dxa"/>
              <w:bottom w:w="0" w:type="dxa"/>
              <w:right w:w="108" w:type="dxa"/>
            </w:tcMar>
            <w:vAlign w:val="center"/>
          </w:tcPr>
          <w:p w14:paraId="4F73F91C" w14:textId="77777777" w:rsidR="00700CF7" w:rsidRPr="002F3D10" w:rsidRDefault="00700CF7" w:rsidP="008B6F48">
            <w:pPr>
              <w:keepNext/>
              <w:rPr>
                <w:color w:val="auto"/>
                <w:lang w:val="en-US"/>
              </w:rPr>
            </w:pPr>
            <w:r w:rsidRPr="002F3D10">
              <w:rPr>
                <w:color w:val="auto"/>
                <w:lang w:val="en-US"/>
              </w:rPr>
              <w:t>Selected DN</w:t>
            </w:r>
          </w:p>
        </w:tc>
      </w:tr>
    </w:tbl>
    <w:p w14:paraId="42AD41F3" w14:textId="77777777" w:rsidR="00700CF7" w:rsidRPr="002F3D10" w:rsidRDefault="00700CF7" w:rsidP="00700CF7">
      <w:pPr>
        <w:rPr>
          <w:lang w:val="en-GB" w:eastAsia="x-none"/>
        </w:rPr>
      </w:pPr>
    </w:p>
    <w:p w14:paraId="0BC7D056" w14:textId="77777777" w:rsidR="00700CF7" w:rsidRPr="002F3D10" w:rsidRDefault="00700CF7" w:rsidP="00700CF7">
      <w:pPr>
        <w:rPr>
          <w:lang w:val="en-GB" w:eastAsia="x-none"/>
        </w:rPr>
      </w:pPr>
      <w:r w:rsidRPr="002F3D10">
        <w:rPr>
          <w:lang w:val="en-GB" w:eastAsia="x-none"/>
        </w:rPr>
        <w:t>Example:</w:t>
      </w:r>
    </w:p>
    <w:p w14:paraId="0B902A8B" w14:textId="7E6B6968" w:rsidR="00700CF7" w:rsidRPr="0051437A" w:rsidRDefault="00700CF7" w:rsidP="00700CF7">
      <w:pPr>
        <w:ind w:firstLine="708"/>
      </w:pPr>
      <w:r w:rsidRPr="0051437A">
        <w:t>GET http://</w:t>
      </w:r>
      <w:r w:rsidR="00A62CE3">
        <w:rPr>
          <w:lang w:val="en-US" w:eastAsia="x-none"/>
        </w:rPr>
        <w:t>prov.server.net</w:t>
      </w:r>
      <w:r w:rsidRPr="0051437A">
        <w:t>/sa/rest/v1/</w:t>
      </w:r>
      <w:r w:rsidRPr="0051437A">
        <w:rPr>
          <w:lang w:val="en-GB" w:eastAsia="x-none"/>
        </w:rPr>
        <w:t>service/</w:t>
      </w:r>
      <w:r>
        <w:rPr>
          <w:lang w:val="en-GB" w:eastAsia="x-none"/>
        </w:rPr>
        <w:t>dnd</w:t>
      </w:r>
      <w:r w:rsidRPr="0051437A">
        <w:rPr>
          <w:lang w:val="en-GB" w:eastAsia="x-none"/>
        </w:rPr>
        <w:t>/</w:t>
      </w:r>
      <w:r w:rsidRPr="0051437A">
        <w:t>38641000100</w:t>
      </w:r>
    </w:p>
    <w:p w14:paraId="34BCCBEC" w14:textId="77777777" w:rsidR="00700CF7" w:rsidRPr="002F3D10" w:rsidRDefault="00700CF7" w:rsidP="00700CF7">
      <w:pPr>
        <w:rPr>
          <w:lang w:val="en-GB" w:eastAsia="x-none"/>
        </w:rPr>
      </w:pPr>
    </w:p>
    <w:p w14:paraId="49E7E3C4" w14:textId="77777777" w:rsidR="00700CF7" w:rsidRPr="002F3D10" w:rsidRDefault="00700CF7" w:rsidP="00700CF7">
      <w:pPr>
        <w:rPr>
          <w:b/>
          <w:lang w:val="en-US" w:eastAsia="x-none"/>
        </w:rPr>
      </w:pPr>
      <w:r w:rsidRPr="002F3D10">
        <w:rPr>
          <w:b/>
          <w:lang w:val="en-US" w:eastAsia="x-none"/>
        </w:rPr>
        <w:t>Response</w:t>
      </w:r>
    </w:p>
    <w:p w14:paraId="6019B789" w14:textId="77777777" w:rsidR="00700CF7" w:rsidRPr="002F3D10" w:rsidRDefault="00700CF7" w:rsidP="00700CF7">
      <w:pPr>
        <w:rPr>
          <w:lang w:val="en-US" w:eastAsia="x-none"/>
        </w:rPr>
      </w:pPr>
    </w:p>
    <w:p w14:paraId="55A2DABC" w14:textId="77777777" w:rsidR="00700CF7" w:rsidRDefault="00700CF7" w:rsidP="00700CF7">
      <w:pPr>
        <w:rPr>
          <w:lang w:val="en-US" w:eastAsia="x-none"/>
        </w:rPr>
      </w:pPr>
      <w:r w:rsidRPr="002F3D10">
        <w:rPr>
          <w:lang w:val="en-US" w:eastAsia="x-none"/>
        </w:rPr>
        <w:t xml:space="preserve">Response contains </w:t>
      </w:r>
      <w:r>
        <w:rPr>
          <w:lang w:val="en-US" w:eastAsia="x-none"/>
        </w:rPr>
        <w:t>service activation state</w:t>
      </w:r>
      <w:r w:rsidRPr="002F3D10">
        <w:rPr>
          <w:lang w:val="en-US" w:eastAsia="x-none"/>
        </w:rPr>
        <w:t xml:space="preserve"> in JSON format.</w:t>
      </w:r>
    </w:p>
    <w:p w14:paraId="63AE4193" w14:textId="77777777" w:rsidR="00700CF7" w:rsidRPr="002F3D10" w:rsidRDefault="00700CF7" w:rsidP="00700CF7">
      <w:pPr>
        <w:rPr>
          <w:lang w:val="en-US" w:eastAsia="x-none"/>
        </w:rPr>
      </w:pPr>
      <w:r w:rsidRPr="002F3D10">
        <w:rPr>
          <w:lang w:val="en-US" w:eastAsia="x-none"/>
        </w:rPr>
        <w:t xml:space="preserve"> </w:t>
      </w:r>
    </w:p>
    <w:p w14:paraId="2F169818" w14:textId="77777777" w:rsidR="00700CF7" w:rsidRPr="002F3D10" w:rsidRDefault="00700CF7" w:rsidP="00700CF7">
      <w:pPr>
        <w:rPr>
          <w:lang w:val="en-US" w:eastAsia="x-none"/>
        </w:rPr>
      </w:pPr>
      <w:r w:rsidRPr="002F3D10">
        <w:rPr>
          <w:lang w:val="en-US" w:eastAsia="x-none"/>
        </w:rPr>
        <w:t>Response body example:</w:t>
      </w:r>
    </w:p>
    <w:p w14:paraId="10D59595" w14:textId="77777777" w:rsidR="00700CF7" w:rsidRPr="002F3D10" w:rsidRDefault="00700CF7" w:rsidP="00700CF7">
      <w:pPr>
        <w:rPr>
          <w:lang w:val="en-US" w:eastAsia="x-none"/>
        </w:rPr>
      </w:pPr>
    </w:p>
    <w:p w14:paraId="6CD825D4" w14:textId="77777777" w:rsidR="00700CF7" w:rsidRDefault="00700CF7" w:rsidP="00700CF7">
      <w:pPr>
        <w:pStyle w:val="Code0"/>
      </w:pPr>
      <w:r>
        <w:t>{</w:t>
      </w:r>
    </w:p>
    <w:p w14:paraId="3B3038C4" w14:textId="77777777" w:rsidR="00700CF7" w:rsidRDefault="00700CF7" w:rsidP="00700CF7">
      <w:pPr>
        <w:pStyle w:val="Code0"/>
      </w:pPr>
      <w:r>
        <w:t xml:space="preserve">  "mainNumber": "38641000100",</w:t>
      </w:r>
    </w:p>
    <w:p w14:paraId="43FE8FB2" w14:textId="77777777" w:rsidR="00700CF7" w:rsidRDefault="00700CF7" w:rsidP="00700CF7">
      <w:pPr>
        <w:pStyle w:val="Code0"/>
      </w:pPr>
      <w:r>
        <w:t xml:space="preserve">  "activation": "yes"</w:t>
      </w:r>
    </w:p>
    <w:p w14:paraId="17DB6700" w14:textId="77777777" w:rsidR="00700CF7" w:rsidRDefault="00700CF7" w:rsidP="00700CF7">
      <w:pPr>
        <w:pStyle w:val="Code0"/>
      </w:pPr>
      <w:r>
        <w:t>}</w:t>
      </w:r>
    </w:p>
    <w:p w14:paraId="570B1B7A" w14:textId="77777777" w:rsidR="00700CF7" w:rsidRPr="002F3D10" w:rsidRDefault="00700CF7" w:rsidP="00700CF7">
      <w:pPr>
        <w:rPr>
          <w:lang w:val="en-GB" w:eastAsia="x-none"/>
        </w:rPr>
      </w:pP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7DFA4FB0"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02A052A"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47150109" w14:textId="60212D17"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0BD59BE0"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CC99F8B"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4FD700D5"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D01BFC" w14:textId="77777777" w:rsidR="00700CF7" w:rsidRPr="002F3D10" w:rsidRDefault="00700CF7" w:rsidP="008B6F48">
            <w:pPr>
              <w:keepNext/>
              <w:rPr>
                <w:rFonts w:ascii="Courier New" w:hAnsi="Courier New" w:cs="Courier New"/>
                <w:i/>
                <w:iCs/>
                <w:lang w:val="en-US"/>
              </w:rPr>
            </w:pPr>
            <w:r w:rsidRPr="00FF61E7">
              <w:rPr>
                <w:rFonts w:ascii="Courier New" w:hAnsi="Courier New" w:cs="Courier New"/>
                <w:i/>
                <w:iCs/>
                <w:lang w:val="en-US"/>
              </w:rPr>
              <w:t>mainNumber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CE4E90"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A8D71C"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511D1E" w14:textId="77777777" w:rsidR="00700CF7" w:rsidRPr="0020006D" w:rsidRDefault="00700CF7" w:rsidP="008B6F48">
            <w:pPr>
              <w:pStyle w:val="NoSpacing"/>
            </w:pPr>
            <w:r w:rsidRPr="0020006D">
              <w:t>User's phone number</w:t>
            </w:r>
          </w:p>
        </w:tc>
      </w:tr>
      <w:tr w:rsidR="00700CF7" w:rsidRPr="002F3D10" w14:paraId="6B8FE1E3"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47CBD1"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62BBA3"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C52438"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0B6789" w14:textId="77777777" w:rsidR="00700CF7" w:rsidRPr="0020006D" w:rsidRDefault="00700CF7" w:rsidP="008B6F48">
            <w:pPr>
              <w:pStyle w:val="NoSpacing"/>
            </w:pPr>
            <w:r w:rsidRPr="0020006D">
              <w:t>Is service activated</w:t>
            </w:r>
          </w:p>
        </w:tc>
      </w:tr>
    </w:tbl>
    <w:p w14:paraId="09D9A99E" w14:textId="77777777" w:rsidR="00700CF7" w:rsidRDefault="00700CF7" w:rsidP="00700CF7">
      <w:pPr>
        <w:pStyle w:val="NoSpacing"/>
      </w:pPr>
    </w:p>
    <w:p w14:paraId="7E4CD874" w14:textId="77777777" w:rsidR="00700CF7" w:rsidRDefault="00700CF7" w:rsidP="00700CF7">
      <w:pPr>
        <w:pStyle w:val="Heading3"/>
        <w:numPr>
          <w:ilvl w:val="2"/>
          <w:numId w:val="1"/>
        </w:numPr>
      </w:pPr>
      <w:bookmarkStart w:id="135" w:name="_Toc473185656"/>
      <w:r w:rsidRPr="002E1DD8">
        <w:t>Modify service</w:t>
      </w:r>
      <w:bookmarkEnd w:id="135"/>
    </w:p>
    <w:p w14:paraId="6518D3F9" w14:textId="77777777" w:rsidR="00700CF7" w:rsidRPr="002F3D10" w:rsidRDefault="00700CF7" w:rsidP="00700CF7">
      <w:pPr>
        <w:rPr>
          <w:b/>
          <w:lang w:val="en-GB" w:eastAsia="x-none"/>
        </w:rPr>
      </w:pPr>
      <w:r w:rsidRPr="002F3D10">
        <w:rPr>
          <w:b/>
          <w:lang w:val="en-GB" w:eastAsia="x-none"/>
        </w:rPr>
        <w:t>Request</w:t>
      </w:r>
    </w:p>
    <w:p w14:paraId="0488DEC9" w14:textId="77777777" w:rsidR="00700CF7" w:rsidRPr="002F3D10" w:rsidRDefault="00700CF7" w:rsidP="00700CF7">
      <w:pPr>
        <w:rPr>
          <w:lang w:val="en-GB" w:eastAsia="x-none"/>
        </w:rPr>
      </w:pPr>
    </w:p>
    <w:p w14:paraId="11D78B01"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14FC71DE" w14:textId="77777777" w:rsidR="00700CF7" w:rsidRPr="002F3D10" w:rsidRDefault="00700CF7" w:rsidP="00700CF7">
      <w:pPr>
        <w:ind w:firstLine="708"/>
        <w:rPr>
          <w:b/>
          <w:lang w:val="en-GB" w:eastAsia="x-none"/>
        </w:rPr>
      </w:pPr>
      <w:r>
        <w:rPr>
          <w:b/>
          <w:lang w:val="en-GB" w:eastAsia="x-none"/>
        </w:rPr>
        <w:t>PUT</w:t>
      </w:r>
      <w:r w:rsidRPr="002F3D10">
        <w:rPr>
          <w:b/>
          <w:lang w:val="en-GB" w:eastAsia="x-none"/>
        </w:rPr>
        <w:t xml:space="preserve"> http://</w:t>
      </w:r>
      <w:r>
        <w:rPr>
          <w:b/>
          <w:lang w:val="en-GB" w:eastAsia="x-none"/>
        </w:rPr>
        <w:t>&lt;hostname&gt;</w:t>
      </w:r>
      <w:r w:rsidRPr="002F3D10">
        <w:rPr>
          <w:b/>
          <w:lang w:val="en-GB" w:eastAsia="x-none"/>
        </w:rPr>
        <w:t>/sa/rest/v1/</w:t>
      </w:r>
      <w:r w:rsidRPr="0051437A">
        <w:rPr>
          <w:b/>
          <w:lang w:val="en-GB" w:eastAsia="x-none"/>
        </w:rPr>
        <w:t>service/</w:t>
      </w:r>
      <w:r>
        <w:rPr>
          <w:b/>
          <w:lang w:val="en-GB" w:eastAsia="x-none"/>
        </w:rPr>
        <w:t>dnd</w:t>
      </w:r>
      <w:r w:rsidRPr="0051437A">
        <w:rPr>
          <w:b/>
          <w:lang w:val="en-GB" w:eastAsia="x-none"/>
        </w:rPr>
        <w:t>/</w:t>
      </w:r>
      <w:r>
        <w:rPr>
          <w:b/>
          <w:lang w:val="en-GB" w:eastAsia="x-none"/>
        </w:rPr>
        <w:t>&lt;dn&gt;</w:t>
      </w:r>
    </w:p>
    <w:p w14:paraId="33A91695" w14:textId="77777777" w:rsidR="00700CF7" w:rsidRPr="002F3D10" w:rsidRDefault="00700CF7" w:rsidP="00700CF7">
      <w:pPr>
        <w:rPr>
          <w:lang w:val="en-GB" w:eastAsia="x-none"/>
        </w:rPr>
      </w:pPr>
    </w:p>
    <w:p w14:paraId="78D43029"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2FE076A8"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F489385"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E50549F" w14:textId="6ACEAFD2"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0ACB229E"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2DFBCC7C"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43B06C29"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34DB0E"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C4819F"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ADB349"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C3E18C" w14:textId="77777777" w:rsidR="00700CF7" w:rsidRPr="002F3D10" w:rsidRDefault="00700CF7" w:rsidP="008B6F48">
            <w:pPr>
              <w:keepNext/>
              <w:rPr>
                <w:color w:val="auto"/>
                <w:lang w:val="en-US"/>
              </w:rPr>
            </w:pPr>
            <w:r w:rsidRPr="002F3D10">
              <w:rPr>
                <w:color w:val="auto"/>
                <w:lang w:val="en-US"/>
              </w:rPr>
              <w:t>Selected DN</w:t>
            </w:r>
          </w:p>
        </w:tc>
      </w:tr>
      <w:tr w:rsidR="00700CF7" w:rsidRPr="002F3D10" w14:paraId="7D5B5B97"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32327D"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C7DE32"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A3F683"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34CAF8" w14:textId="77777777" w:rsidR="00700CF7" w:rsidRPr="0020006D" w:rsidRDefault="00700CF7" w:rsidP="008B6F48">
            <w:pPr>
              <w:pStyle w:val="NoSpacing"/>
            </w:pPr>
            <w:r w:rsidRPr="0020006D">
              <w:t>Is service activated</w:t>
            </w:r>
          </w:p>
        </w:tc>
      </w:tr>
    </w:tbl>
    <w:p w14:paraId="34D5A558" w14:textId="77777777" w:rsidR="00700CF7" w:rsidRPr="002F3D10" w:rsidRDefault="00700CF7" w:rsidP="00700CF7">
      <w:pPr>
        <w:rPr>
          <w:lang w:val="en-GB" w:eastAsia="x-none"/>
        </w:rPr>
      </w:pPr>
      <w:r w:rsidRPr="002F3D10">
        <w:rPr>
          <w:lang w:val="en-GB" w:eastAsia="x-none"/>
        </w:rPr>
        <w:t>Example:</w:t>
      </w:r>
    </w:p>
    <w:p w14:paraId="0334F39E" w14:textId="41F8E94F" w:rsidR="00700CF7" w:rsidRDefault="00700CF7" w:rsidP="00700CF7">
      <w:pPr>
        <w:ind w:firstLine="708"/>
      </w:pPr>
      <w:r>
        <w:t>PUT</w:t>
      </w:r>
      <w:r w:rsidRPr="0051437A">
        <w:t xml:space="preserve"> http://</w:t>
      </w:r>
      <w:r w:rsidR="00A62CE3">
        <w:rPr>
          <w:lang w:val="en-US" w:eastAsia="x-none"/>
        </w:rPr>
        <w:t>prov.server.net</w:t>
      </w:r>
      <w:r w:rsidRPr="0051437A">
        <w:t>/sa/rest/v1/</w:t>
      </w:r>
      <w:r w:rsidRPr="0051437A">
        <w:rPr>
          <w:lang w:val="en-GB" w:eastAsia="x-none"/>
        </w:rPr>
        <w:t>service/</w:t>
      </w:r>
      <w:r>
        <w:rPr>
          <w:lang w:val="en-GB" w:eastAsia="x-none"/>
        </w:rPr>
        <w:t>dnd</w:t>
      </w:r>
      <w:r w:rsidRPr="0051437A">
        <w:rPr>
          <w:lang w:val="en-GB" w:eastAsia="x-none"/>
        </w:rPr>
        <w:t>/</w:t>
      </w:r>
      <w:r w:rsidRPr="0051437A">
        <w:t>38641000100</w:t>
      </w:r>
    </w:p>
    <w:p w14:paraId="2172B54A" w14:textId="77777777" w:rsidR="00700CF7" w:rsidRDefault="00700CF7" w:rsidP="00700CF7">
      <w:pPr>
        <w:ind w:firstLine="708"/>
      </w:pPr>
    </w:p>
    <w:p w14:paraId="48A196E6" w14:textId="77777777" w:rsidR="00700CF7" w:rsidRDefault="00700CF7" w:rsidP="00700CF7">
      <w:pPr>
        <w:ind w:firstLine="708"/>
      </w:pPr>
      <w:r>
        <w:t>HTTP body:</w:t>
      </w:r>
    </w:p>
    <w:p w14:paraId="7A26DD2D" w14:textId="77777777" w:rsidR="00700CF7" w:rsidRDefault="00700CF7" w:rsidP="00700CF7">
      <w:pPr>
        <w:pStyle w:val="Code0"/>
      </w:pPr>
      <w:r>
        <w:t>{</w:t>
      </w:r>
    </w:p>
    <w:p w14:paraId="40000F91" w14:textId="77777777" w:rsidR="00700CF7" w:rsidRDefault="00700CF7" w:rsidP="00700CF7">
      <w:pPr>
        <w:pStyle w:val="Code0"/>
      </w:pPr>
      <w:r>
        <w:t xml:space="preserve">  "activation": "yes"</w:t>
      </w:r>
    </w:p>
    <w:p w14:paraId="5D621034" w14:textId="77777777" w:rsidR="00700CF7" w:rsidRDefault="00700CF7" w:rsidP="00700CF7">
      <w:pPr>
        <w:pStyle w:val="Code0"/>
      </w:pPr>
      <w:r>
        <w:t>}</w:t>
      </w:r>
    </w:p>
    <w:p w14:paraId="161495A0" w14:textId="77777777" w:rsidR="00700CF7" w:rsidRPr="002F3D10" w:rsidRDefault="00700CF7" w:rsidP="00700CF7">
      <w:pPr>
        <w:rPr>
          <w:lang w:val="en-GB" w:eastAsia="x-none"/>
        </w:rPr>
      </w:pPr>
    </w:p>
    <w:p w14:paraId="2EBCE2D5" w14:textId="77777777" w:rsidR="00700CF7" w:rsidRPr="002F3D10" w:rsidRDefault="00700CF7" w:rsidP="00700CF7">
      <w:pPr>
        <w:rPr>
          <w:b/>
          <w:lang w:val="en-US" w:eastAsia="x-none"/>
        </w:rPr>
      </w:pPr>
      <w:r w:rsidRPr="002F3D10">
        <w:rPr>
          <w:b/>
          <w:lang w:val="en-US" w:eastAsia="x-none"/>
        </w:rPr>
        <w:t>Response</w:t>
      </w:r>
    </w:p>
    <w:p w14:paraId="1F56D8B4" w14:textId="77777777" w:rsidR="00700CF7" w:rsidRPr="002F3D10" w:rsidRDefault="00700CF7" w:rsidP="00700CF7">
      <w:pPr>
        <w:rPr>
          <w:lang w:val="en-US" w:eastAsia="x-none"/>
        </w:rPr>
      </w:pPr>
    </w:p>
    <w:p w14:paraId="61C42444" w14:textId="77777777" w:rsidR="00700CF7" w:rsidRDefault="00700CF7" w:rsidP="00700CF7">
      <w:pPr>
        <w:rPr>
          <w:lang w:val="en-US" w:eastAsia="x-none"/>
        </w:rPr>
      </w:pPr>
      <w:r w:rsidRPr="002F3D10">
        <w:rPr>
          <w:lang w:val="en-US" w:eastAsia="x-none"/>
        </w:rPr>
        <w:t xml:space="preserve">Response contains </w:t>
      </w:r>
      <w:r>
        <w:rPr>
          <w:lang w:val="en-US" w:eastAsia="x-none"/>
        </w:rPr>
        <w:t>service activation state and destination number</w:t>
      </w:r>
      <w:r w:rsidRPr="002F3D10">
        <w:rPr>
          <w:lang w:val="en-US" w:eastAsia="x-none"/>
        </w:rPr>
        <w:t xml:space="preserve"> in JSON format.</w:t>
      </w:r>
    </w:p>
    <w:p w14:paraId="3CB02B5B" w14:textId="77777777" w:rsidR="00700CF7" w:rsidRPr="002F3D10" w:rsidRDefault="00700CF7" w:rsidP="00700CF7">
      <w:pPr>
        <w:rPr>
          <w:lang w:val="en-US" w:eastAsia="x-none"/>
        </w:rPr>
      </w:pPr>
      <w:r w:rsidRPr="002F3D10">
        <w:rPr>
          <w:lang w:val="en-US" w:eastAsia="x-none"/>
        </w:rPr>
        <w:t xml:space="preserve"> </w:t>
      </w:r>
    </w:p>
    <w:p w14:paraId="4D7C160D" w14:textId="77777777" w:rsidR="00700CF7" w:rsidRPr="002F3D10" w:rsidRDefault="00700CF7" w:rsidP="00700CF7">
      <w:pPr>
        <w:rPr>
          <w:lang w:val="en-US" w:eastAsia="x-none"/>
        </w:rPr>
      </w:pPr>
      <w:r w:rsidRPr="002F3D10">
        <w:rPr>
          <w:lang w:val="en-US" w:eastAsia="x-none"/>
        </w:rPr>
        <w:t>Response body example:</w:t>
      </w:r>
    </w:p>
    <w:p w14:paraId="2C66E251" w14:textId="77777777" w:rsidR="00700CF7" w:rsidRPr="002F3D10" w:rsidRDefault="00700CF7" w:rsidP="00700CF7">
      <w:pPr>
        <w:rPr>
          <w:lang w:val="en-US" w:eastAsia="x-none"/>
        </w:rPr>
      </w:pPr>
    </w:p>
    <w:p w14:paraId="0204FEFE" w14:textId="77777777" w:rsidR="00700CF7" w:rsidRDefault="00700CF7" w:rsidP="00700CF7">
      <w:pPr>
        <w:pStyle w:val="Code0"/>
      </w:pPr>
      <w:r>
        <w:t>{</w:t>
      </w:r>
    </w:p>
    <w:p w14:paraId="14B70748" w14:textId="77777777" w:rsidR="00700CF7" w:rsidRDefault="00700CF7" w:rsidP="00700CF7">
      <w:pPr>
        <w:pStyle w:val="Code0"/>
      </w:pPr>
      <w:r>
        <w:t xml:space="preserve">  "mainNumber": "38641000100",</w:t>
      </w:r>
    </w:p>
    <w:p w14:paraId="4C9F00B1" w14:textId="77777777" w:rsidR="00700CF7" w:rsidRDefault="00700CF7" w:rsidP="00700CF7">
      <w:pPr>
        <w:pStyle w:val="Code0"/>
      </w:pPr>
      <w:r>
        <w:t xml:space="preserve">  "activation": "yes"</w:t>
      </w:r>
    </w:p>
    <w:p w14:paraId="0AEA653D" w14:textId="77777777" w:rsidR="00700CF7" w:rsidRDefault="00700CF7" w:rsidP="00700CF7">
      <w:pPr>
        <w:pStyle w:val="Code0"/>
      </w:pPr>
      <w:r>
        <w:t>}</w:t>
      </w:r>
    </w:p>
    <w:p w14:paraId="5D3A8DF4" w14:textId="77777777" w:rsidR="00700CF7" w:rsidRPr="002F3D10" w:rsidRDefault="00700CF7" w:rsidP="00700CF7">
      <w:pPr>
        <w:rPr>
          <w:lang w:val="en-GB" w:eastAsia="x-none"/>
        </w:rPr>
      </w:pP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7F0D9622"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A64BDB5"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75CE8A17" w14:textId="146A2260"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0F947D2F"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4E932C0C"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2CBECE90"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458505" w14:textId="77777777" w:rsidR="00700CF7" w:rsidRPr="002F3D10" w:rsidRDefault="00700CF7" w:rsidP="008B6F48">
            <w:pPr>
              <w:keepNext/>
              <w:rPr>
                <w:rFonts w:ascii="Courier New" w:hAnsi="Courier New" w:cs="Courier New"/>
                <w:i/>
                <w:iCs/>
                <w:lang w:val="en-US"/>
              </w:rPr>
            </w:pPr>
            <w:r w:rsidRPr="00FF61E7">
              <w:rPr>
                <w:rFonts w:ascii="Courier New" w:hAnsi="Courier New" w:cs="Courier New"/>
                <w:i/>
                <w:iCs/>
                <w:lang w:val="en-US"/>
              </w:rPr>
              <w:t>mainNumber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0CF598"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36ADD1"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736D1" w14:textId="77777777" w:rsidR="00700CF7" w:rsidRPr="0020006D" w:rsidRDefault="00700CF7" w:rsidP="008B6F48">
            <w:pPr>
              <w:pStyle w:val="NoSpacing"/>
            </w:pPr>
            <w:r w:rsidRPr="0020006D">
              <w:t>User's phone number</w:t>
            </w:r>
          </w:p>
        </w:tc>
      </w:tr>
      <w:tr w:rsidR="00700CF7" w:rsidRPr="002F3D10" w14:paraId="66F16978"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072D99" w14:textId="77777777" w:rsidR="00700CF7" w:rsidRPr="00FF61E7" w:rsidRDefault="00700CF7" w:rsidP="008B6F48">
            <w:pPr>
              <w:keepNext/>
              <w:rPr>
                <w:rFonts w:ascii="Courier New" w:hAnsi="Courier New" w:cs="Courier New"/>
                <w:i/>
                <w:iCs/>
                <w:lang w:val="en-US"/>
              </w:rPr>
            </w:pPr>
            <w:r w:rsidRPr="00FF61E7">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6D24C4"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285969"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FABB55" w14:textId="77777777" w:rsidR="00700CF7" w:rsidRPr="0020006D" w:rsidRDefault="00700CF7" w:rsidP="008B6F48">
            <w:pPr>
              <w:pStyle w:val="NoSpacing"/>
            </w:pPr>
            <w:r w:rsidRPr="0020006D">
              <w:t>Is service activated</w:t>
            </w:r>
          </w:p>
        </w:tc>
      </w:tr>
    </w:tbl>
    <w:p w14:paraId="56680645" w14:textId="77777777" w:rsidR="00700CF7" w:rsidRDefault="00700CF7" w:rsidP="00700CF7">
      <w:pPr>
        <w:pStyle w:val="NoSpacing"/>
      </w:pPr>
    </w:p>
    <w:p w14:paraId="6FC5718F" w14:textId="77777777" w:rsidR="00700CF7" w:rsidRDefault="00700CF7" w:rsidP="00700CF7">
      <w:pPr>
        <w:pStyle w:val="NoSpacing"/>
      </w:pPr>
    </w:p>
    <w:p w14:paraId="04A27BC1" w14:textId="77777777" w:rsidR="00700CF7" w:rsidRDefault="00700CF7" w:rsidP="00700CF7">
      <w:pPr>
        <w:keepLines w:val="0"/>
        <w:spacing w:line="240" w:lineRule="auto"/>
        <w:jc w:val="left"/>
        <w:rPr>
          <w:lang w:val="en-GB" w:eastAsia="x-none"/>
        </w:rPr>
      </w:pPr>
      <w:r>
        <w:rPr>
          <w:lang w:val="en-GB" w:eastAsia="x-none"/>
        </w:rPr>
        <w:br w:type="page"/>
      </w:r>
    </w:p>
    <w:p w14:paraId="687257E1" w14:textId="77777777" w:rsidR="00700CF7" w:rsidRDefault="00700CF7" w:rsidP="00700CF7">
      <w:pPr>
        <w:pStyle w:val="Heading2"/>
        <w:numPr>
          <w:ilvl w:val="1"/>
          <w:numId w:val="1"/>
        </w:numPr>
      </w:pPr>
      <w:bookmarkStart w:id="136" w:name="_Toc421782641"/>
      <w:bookmarkStart w:id="137" w:name="_Toc421782892"/>
      <w:bookmarkStart w:id="138" w:name="_Toc473185657"/>
      <w:r>
        <w:lastRenderedPageBreak/>
        <w:t>DNDGM Service</w:t>
      </w:r>
      <w:bookmarkEnd w:id="136"/>
      <w:bookmarkEnd w:id="137"/>
      <w:bookmarkEnd w:id="138"/>
    </w:p>
    <w:p w14:paraId="05A2387F" w14:textId="77777777" w:rsidR="00700CF7" w:rsidRDefault="00700CF7" w:rsidP="00700CF7">
      <w:r>
        <w:t>Do not d</w:t>
      </w:r>
      <w:r w:rsidRPr="0040451E">
        <w:t>isturb</w:t>
      </w:r>
      <w:r>
        <w:t xml:space="preserve"> for</w:t>
      </w:r>
      <w:r w:rsidRPr="0040451E">
        <w:t xml:space="preserve"> </w:t>
      </w:r>
      <w:r>
        <w:t>MDU</w:t>
      </w:r>
      <w:r w:rsidRPr="0040451E">
        <w:t xml:space="preserve"> Member</w:t>
      </w:r>
    </w:p>
    <w:p w14:paraId="2D6BA4BE" w14:textId="77777777" w:rsidR="008F4114" w:rsidRPr="002E1DD8" w:rsidRDefault="008F4114" w:rsidP="008F4114">
      <w:pPr>
        <w:pStyle w:val="Heading3"/>
        <w:numPr>
          <w:ilvl w:val="2"/>
          <w:numId w:val="1"/>
        </w:numPr>
      </w:pPr>
      <w:r>
        <w:t>Get DNDGM members</w:t>
      </w:r>
    </w:p>
    <w:p w14:paraId="159BCFA3" w14:textId="77777777" w:rsidR="008F4114" w:rsidRPr="002F3D10" w:rsidRDefault="008F4114" w:rsidP="008F4114">
      <w:pPr>
        <w:rPr>
          <w:b/>
          <w:lang w:val="en-GB" w:eastAsia="x-none"/>
        </w:rPr>
      </w:pPr>
      <w:r w:rsidRPr="002F3D10">
        <w:rPr>
          <w:b/>
          <w:lang w:val="en-GB" w:eastAsia="x-none"/>
        </w:rPr>
        <w:t>Request</w:t>
      </w:r>
    </w:p>
    <w:p w14:paraId="1579660D" w14:textId="77777777" w:rsidR="008F4114" w:rsidRPr="002F3D10" w:rsidRDefault="008F4114" w:rsidP="008F4114">
      <w:pPr>
        <w:rPr>
          <w:lang w:val="en-GB" w:eastAsia="x-none"/>
        </w:rPr>
      </w:pPr>
    </w:p>
    <w:p w14:paraId="6D4CBF49" w14:textId="77777777" w:rsidR="008F4114" w:rsidRPr="002F3D10" w:rsidRDefault="008F4114" w:rsidP="008F4114">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3453470F" w14:textId="77777777" w:rsidR="008F4114" w:rsidRPr="002F3D10" w:rsidRDefault="008F4114" w:rsidP="008F4114">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w:t>
      </w:r>
      <w:r w:rsidRPr="0051437A">
        <w:rPr>
          <w:b/>
          <w:lang w:val="en-GB" w:eastAsia="x-none"/>
        </w:rPr>
        <w:t>service/</w:t>
      </w:r>
      <w:r>
        <w:rPr>
          <w:b/>
          <w:lang w:val="en-GB" w:eastAsia="x-none"/>
        </w:rPr>
        <w:t>dndgm</w:t>
      </w:r>
      <w:r w:rsidRPr="0051437A">
        <w:rPr>
          <w:b/>
          <w:lang w:val="en-GB" w:eastAsia="x-none"/>
        </w:rPr>
        <w:t>/</w:t>
      </w:r>
      <w:r>
        <w:rPr>
          <w:b/>
          <w:lang w:val="en-GB" w:eastAsia="x-none"/>
        </w:rPr>
        <w:t>&lt;dn&gt;</w:t>
      </w:r>
    </w:p>
    <w:p w14:paraId="79D9E7E2" w14:textId="77777777" w:rsidR="008F4114" w:rsidRDefault="008F4114" w:rsidP="008F4114">
      <w:pPr>
        <w:rPr>
          <w:lang w:val="en-US" w:eastAsia="x-none"/>
        </w:rPr>
      </w:pPr>
    </w:p>
    <w:p w14:paraId="37A1B659" w14:textId="77777777" w:rsidR="008F4114" w:rsidRPr="002F3D10" w:rsidRDefault="008F4114" w:rsidP="008F4114">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5"/>
        <w:gridCol w:w="1251"/>
        <w:gridCol w:w="1251"/>
        <w:gridCol w:w="4459"/>
      </w:tblGrid>
      <w:tr w:rsidR="008F4114" w:rsidRPr="002F3D10" w14:paraId="4F2E29A0" w14:textId="77777777" w:rsidTr="001B33F9">
        <w:tc>
          <w:tcPr>
            <w:tcW w:w="2395" w:type="dxa"/>
            <w:tcMar>
              <w:top w:w="0" w:type="dxa"/>
              <w:left w:w="108" w:type="dxa"/>
              <w:bottom w:w="0" w:type="dxa"/>
              <w:right w:w="108" w:type="dxa"/>
            </w:tcMar>
            <w:hideMark/>
          </w:tcPr>
          <w:p w14:paraId="51DD47E0" w14:textId="77777777" w:rsidR="008F4114" w:rsidRPr="002F3D10" w:rsidRDefault="008F4114" w:rsidP="001B33F9">
            <w:pPr>
              <w:keepNext/>
              <w:rPr>
                <w:rFonts w:cs="Arial"/>
                <w:b/>
                <w:bCs/>
                <w:i/>
                <w:iCs/>
                <w:lang w:val="en-US"/>
              </w:rPr>
            </w:pPr>
            <w:r w:rsidRPr="002F3D10">
              <w:rPr>
                <w:b/>
                <w:bCs/>
                <w:i/>
                <w:iCs/>
                <w:lang w:val="en-US"/>
              </w:rPr>
              <w:t>Parameter Name</w:t>
            </w:r>
          </w:p>
        </w:tc>
        <w:tc>
          <w:tcPr>
            <w:tcW w:w="1251" w:type="dxa"/>
            <w:tcMar>
              <w:top w:w="0" w:type="dxa"/>
              <w:left w:w="108" w:type="dxa"/>
              <w:bottom w:w="0" w:type="dxa"/>
              <w:right w:w="108" w:type="dxa"/>
            </w:tcMar>
            <w:vAlign w:val="center"/>
            <w:hideMark/>
          </w:tcPr>
          <w:p w14:paraId="311B4A85" w14:textId="77777777" w:rsidR="008F4114" w:rsidRPr="002F3D10" w:rsidRDefault="008F4114" w:rsidP="001B33F9">
            <w:pPr>
              <w:keepNext/>
              <w:rPr>
                <w:rFonts w:cs="Arial"/>
                <w:b/>
                <w:bCs/>
                <w:i/>
                <w:iCs/>
                <w:lang w:val="en-US"/>
              </w:rPr>
            </w:pPr>
            <w:r>
              <w:rPr>
                <w:b/>
                <w:bCs/>
                <w:i/>
                <w:iCs/>
                <w:lang w:val="en-US"/>
              </w:rPr>
              <w:t>Required</w:t>
            </w:r>
          </w:p>
        </w:tc>
        <w:tc>
          <w:tcPr>
            <w:tcW w:w="1251" w:type="dxa"/>
            <w:tcMar>
              <w:top w:w="0" w:type="dxa"/>
              <w:left w:w="108" w:type="dxa"/>
              <w:bottom w:w="0" w:type="dxa"/>
              <w:right w:w="108" w:type="dxa"/>
            </w:tcMar>
            <w:hideMark/>
          </w:tcPr>
          <w:p w14:paraId="7F06AA9A" w14:textId="77777777" w:rsidR="008F4114" w:rsidRPr="002F3D10" w:rsidRDefault="008F4114" w:rsidP="001B33F9">
            <w:pPr>
              <w:keepNext/>
              <w:rPr>
                <w:rFonts w:cs="Arial"/>
                <w:b/>
                <w:bCs/>
                <w:i/>
                <w:iCs/>
                <w:lang w:val="en-US"/>
              </w:rPr>
            </w:pPr>
            <w:r w:rsidRPr="002F3D10">
              <w:rPr>
                <w:b/>
                <w:bCs/>
                <w:i/>
                <w:iCs/>
                <w:lang w:val="en-US"/>
              </w:rPr>
              <w:t>Type</w:t>
            </w:r>
          </w:p>
        </w:tc>
        <w:tc>
          <w:tcPr>
            <w:tcW w:w="4459" w:type="dxa"/>
            <w:tcMar>
              <w:top w:w="0" w:type="dxa"/>
              <w:left w:w="108" w:type="dxa"/>
              <w:bottom w:w="0" w:type="dxa"/>
              <w:right w:w="108" w:type="dxa"/>
            </w:tcMar>
            <w:vAlign w:val="center"/>
            <w:hideMark/>
          </w:tcPr>
          <w:p w14:paraId="3DCBD16D" w14:textId="77777777" w:rsidR="008F4114" w:rsidRPr="002F3D10" w:rsidRDefault="008F4114" w:rsidP="001B33F9">
            <w:pPr>
              <w:keepNext/>
              <w:rPr>
                <w:rFonts w:cs="Arial"/>
                <w:b/>
                <w:bCs/>
                <w:i/>
                <w:iCs/>
                <w:lang w:val="en-US"/>
              </w:rPr>
            </w:pPr>
            <w:r w:rsidRPr="002F3D10">
              <w:rPr>
                <w:b/>
                <w:bCs/>
                <w:i/>
                <w:iCs/>
                <w:lang w:val="en-US"/>
              </w:rPr>
              <w:t>Explanation</w:t>
            </w:r>
          </w:p>
        </w:tc>
      </w:tr>
      <w:tr w:rsidR="008F4114" w:rsidRPr="002F3D10" w14:paraId="125C883B" w14:textId="77777777" w:rsidTr="001B33F9">
        <w:tc>
          <w:tcPr>
            <w:tcW w:w="2395" w:type="dxa"/>
            <w:tcMar>
              <w:top w:w="0" w:type="dxa"/>
              <w:left w:w="108" w:type="dxa"/>
              <w:bottom w:w="0" w:type="dxa"/>
              <w:right w:w="108" w:type="dxa"/>
            </w:tcMar>
          </w:tcPr>
          <w:p w14:paraId="38FFAF99" w14:textId="77777777" w:rsidR="008F4114" w:rsidRPr="002F3D10" w:rsidRDefault="008F4114" w:rsidP="001B33F9">
            <w:pPr>
              <w:keepNext/>
              <w:rPr>
                <w:rFonts w:ascii="Courier New" w:hAnsi="Courier New" w:cs="Courier New"/>
                <w:i/>
                <w:iCs/>
                <w:lang w:val="en-US"/>
              </w:rPr>
            </w:pPr>
            <w:r w:rsidRPr="002F3D10">
              <w:rPr>
                <w:rFonts w:ascii="Courier New" w:hAnsi="Courier New" w:cs="Courier New"/>
                <w:i/>
                <w:iCs/>
                <w:lang w:val="en-US"/>
              </w:rPr>
              <w:t>dn</w:t>
            </w:r>
          </w:p>
        </w:tc>
        <w:tc>
          <w:tcPr>
            <w:tcW w:w="1251" w:type="dxa"/>
            <w:tcMar>
              <w:top w:w="0" w:type="dxa"/>
              <w:left w:w="108" w:type="dxa"/>
              <w:bottom w:w="0" w:type="dxa"/>
              <w:right w:w="108" w:type="dxa"/>
            </w:tcMar>
            <w:vAlign w:val="center"/>
          </w:tcPr>
          <w:p w14:paraId="44005D91" w14:textId="77777777" w:rsidR="008F4114" w:rsidRPr="002F3D10" w:rsidRDefault="008F4114" w:rsidP="001B33F9">
            <w:pPr>
              <w:keepNext/>
              <w:rPr>
                <w:i/>
                <w:iCs/>
                <w:lang w:val="en-US"/>
              </w:rPr>
            </w:pPr>
            <w:r w:rsidRPr="002F3D10">
              <w:rPr>
                <w:i/>
                <w:iCs/>
                <w:lang w:val="en-US"/>
              </w:rPr>
              <w:t>Yes</w:t>
            </w:r>
          </w:p>
        </w:tc>
        <w:tc>
          <w:tcPr>
            <w:tcW w:w="1251" w:type="dxa"/>
            <w:tcMar>
              <w:top w:w="0" w:type="dxa"/>
              <w:left w:w="108" w:type="dxa"/>
              <w:bottom w:w="0" w:type="dxa"/>
              <w:right w:w="108" w:type="dxa"/>
            </w:tcMar>
          </w:tcPr>
          <w:p w14:paraId="5D126D79" w14:textId="77777777" w:rsidR="008F4114" w:rsidRPr="002F3D10" w:rsidRDefault="008F4114" w:rsidP="001B33F9">
            <w:pPr>
              <w:keepNext/>
              <w:rPr>
                <w:i/>
                <w:iCs/>
                <w:lang w:val="en-US"/>
              </w:rPr>
            </w:pPr>
            <w:r w:rsidRPr="002F3D10">
              <w:rPr>
                <w:i/>
                <w:iCs/>
                <w:lang w:val="en-US"/>
              </w:rPr>
              <w:t>String</w:t>
            </w:r>
          </w:p>
        </w:tc>
        <w:tc>
          <w:tcPr>
            <w:tcW w:w="4459" w:type="dxa"/>
            <w:tcMar>
              <w:top w:w="0" w:type="dxa"/>
              <w:left w:w="108" w:type="dxa"/>
              <w:bottom w:w="0" w:type="dxa"/>
              <w:right w:w="108" w:type="dxa"/>
            </w:tcMar>
            <w:vAlign w:val="center"/>
          </w:tcPr>
          <w:p w14:paraId="26FEA715" w14:textId="77777777" w:rsidR="008F4114" w:rsidRPr="002F3D10" w:rsidRDefault="008F4114" w:rsidP="001B33F9">
            <w:pPr>
              <w:keepNext/>
              <w:rPr>
                <w:color w:val="auto"/>
                <w:lang w:val="en-US"/>
              </w:rPr>
            </w:pPr>
            <w:r w:rsidRPr="002F3D10">
              <w:rPr>
                <w:color w:val="auto"/>
                <w:lang w:val="en-US"/>
              </w:rPr>
              <w:t>Selected DN</w:t>
            </w:r>
          </w:p>
        </w:tc>
      </w:tr>
    </w:tbl>
    <w:p w14:paraId="02E2EA5F" w14:textId="77777777" w:rsidR="008F4114" w:rsidRPr="002F3D10" w:rsidRDefault="008F4114" w:rsidP="008F4114">
      <w:pPr>
        <w:rPr>
          <w:lang w:val="en-GB" w:eastAsia="x-none"/>
        </w:rPr>
      </w:pPr>
    </w:p>
    <w:p w14:paraId="5645F50F" w14:textId="77777777" w:rsidR="008F4114" w:rsidRPr="002F3D10" w:rsidRDefault="008F4114" w:rsidP="008F4114">
      <w:pPr>
        <w:rPr>
          <w:lang w:val="en-GB" w:eastAsia="x-none"/>
        </w:rPr>
      </w:pPr>
      <w:r w:rsidRPr="002F3D10">
        <w:rPr>
          <w:lang w:val="en-GB" w:eastAsia="x-none"/>
        </w:rPr>
        <w:t>Example:</w:t>
      </w:r>
    </w:p>
    <w:p w14:paraId="54D72348" w14:textId="77777777" w:rsidR="008F4114" w:rsidRPr="0051437A" w:rsidRDefault="008F4114" w:rsidP="008F4114">
      <w:pPr>
        <w:ind w:firstLine="708"/>
      </w:pPr>
      <w:r w:rsidRPr="0051437A">
        <w:t>GET http://</w:t>
      </w:r>
      <w:r>
        <w:rPr>
          <w:lang w:val="en-US" w:eastAsia="x-none"/>
        </w:rPr>
        <w:t>prov.server.net</w:t>
      </w:r>
      <w:r w:rsidRPr="0051437A">
        <w:t>/sa/rest/v1/</w:t>
      </w:r>
      <w:r w:rsidRPr="0051437A">
        <w:rPr>
          <w:lang w:val="en-GB" w:eastAsia="x-none"/>
        </w:rPr>
        <w:t>service/</w:t>
      </w:r>
      <w:r>
        <w:rPr>
          <w:lang w:val="en-GB" w:eastAsia="x-none"/>
        </w:rPr>
        <w:t>dndgm</w:t>
      </w:r>
      <w:r w:rsidRPr="0051437A">
        <w:rPr>
          <w:lang w:val="en-GB" w:eastAsia="x-none"/>
        </w:rPr>
        <w:t>/</w:t>
      </w:r>
      <w:r w:rsidRPr="007C4E35">
        <w:t>38044800702</w:t>
      </w:r>
    </w:p>
    <w:p w14:paraId="5C71620A" w14:textId="77777777" w:rsidR="008F4114" w:rsidRPr="002F3D10" w:rsidRDefault="008F4114" w:rsidP="008F4114">
      <w:pPr>
        <w:rPr>
          <w:lang w:val="en-GB" w:eastAsia="x-none"/>
        </w:rPr>
      </w:pPr>
    </w:p>
    <w:p w14:paraId="04CAEE28" w14:textId="77777777" w:rsidR="008F4114" w:rsidRPr="002F3D10" w:rsidRDefault="008F4114" w:rsidP="008F4114">
      <w:pPr>
        <w:rPr>
          <w:b/>
          <w:lang w:val="en-US" w:eastAsia="x-none"/>
        </w:rPr>
      </w:pPr>
      <w:r w:rsidRPr="002F3D10">
        <w:rPr>
          <w:b/>
          <w:lang w:val="en-US" w:eastAsia="x-none"/>
        </w:rPr>
        <w:t>Response</w:t>
      </w:r>
    </w:p>
    <w:p w14:paraId="781F23CF" w14:textId="77777777" w:rsidR="008F4114" w:rsidRPr="002F3D10" w:rsidRDefault="008F4114" w:rsidP="008F4114">
      <w:pPr>
        <w:rPr>
          <w:lang w:val="en-US" w:eastAsia="x-none"/>
        </w:rPr>
      </w:pPr>
    </w:p>
    <w:p w14:paraId="5DADADA4" w14:textId="77777777" w:rsidR="008F4114" w:rsidRDefault="008F4114" w:rsidP="008F4114">
      <w:pPr>
        <w:rPr>
          <w:lang w:val="en-US" w:eastAsia="x-none"/>
        </w:rPr>
      </w:pPr>
      <w:r w:rsidRPr="002F3D10">
        <w:rPr>
          <w:lang w:val="en-US" w:eastAsia="x-none"/>
        </w:rPr>
        <w:t xml:space="preserve">Response contains </w:t>
      </w:r>
      <w:r>
        <w:rPr>
          <w:lang w:val="en-US" w:eastAsia="x-none"/>
        </w:rPr>
        <w:t>all members of dndgm service for provided pilot number.</w:t>
      </w:r>
    </w:p>
    <w:p w14:paraId="6AEB46B7" w14:textId="77777777" w:rsidR="008F4114" w:rsidRDefault="008F4114" w:rsidP="008F4114">
      <w:pPr>
        <w:pStyle w:val="Code0"/>
        <w:ind w:left="0"/>
        <w:rPr>
          <w:rFonts w:ascii="Arial" w:hAnsi="Arial" w:cs="Times New Roman"/>
          <w:color w:val="000000"/>
          <w:szCs w:val="20"/>
          <w:lang w:val="en-US" w:eastAsia="x-none"/>
        </w:rPr>
      </w:pPr>
    </w:p>
    <w:p w14:paraId="5F04C806" w14:textId="77777777" w:rsidR="008F4114" w:rsidRPr="00517660" w:rsidRDefault="008F4114" w:rsidP="008F4114">
      <w:pPr>
        <w:pStyle w:val="Code0"/>
        <w:ind w:left="0"/>
        <w:rPr>
          <w:b/>
        </w:rPr>
      </w:pPr>
      <w:r w:rsidRPr="00517660">
        <w:rPr>
          <w:rFonts w:ascii="Arial" w:hAnsi="Arial" w:cs="Times New Roman"/>
          <w:b/>
          <w:color w:val="000000"/>
          <w:szCs w:val="20"/>
          <w:lang w:eastAsia="sl-SI"/>
        </w:rPr>
        <w:t>Parameters in re</w:t>
      </w:r>
      <w:r>
        <w:rPr>
          <w:rFonts w:ascii="Arial" w:hAnsi="Arial" w:cs="Times New Roman"/>
          <w:b/>
          <w:color w:val="000000"/>
          <w:szCs w:val="20"/>
          <w:lang w:eastAsia="sl-SI"/>
        </w:rPr>
        <w:t>sponse</w:t>
      </w:r>
      <w:r w:rsidRPr="00517660">
        <w:rPr>
          <w:rFonts w:ascii="Arial" w:hAnsi="Arial" w:cs="Times New Roman"/>
          <w:b/>
          <w:color w:val="000000"/>
          <w:szCs w:val="20"/>
          <w:lang w:eastAsia="sl-SI"/>
        </w:rPr>
        <w:t xml:space="preserve"> body:</w:t>
      </w:r>
    </w:p>
    <w:tbl>
      <w:tblPr>
        <w:tblW w:w="8105" w:type="dxa"/>
        <w:tblInd w:w="108" w:type="dxa"/>
        <w:tblCellMar>
          <w:left w:w="0" w:type="dxa"/>
          <w:right w:w="0" w:type="dxa"/>
        </w:tblCellMar>
        <w:tblLook w:val="04A0" w:firstRow="1" w:lastRow="0" w:firstColumn="1" w:lastColumn="0" w:noHBand="0" w:noVBand="1"/>
      </w:tblPr>
      <w:tblGrid>
        <w:gridCol w:w="2395"/>
        <w:gridCol w:w="1251"/>
        <w:gridCol w:w="4459"/>
      </w:tblGrid>
      <w:tr w:rsidR="008F4114" w:rsidRPr="002F3D10" w14:paraId="50CE6618" w14:textId="77777777" w:rsidTr="001B33F9">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57A7D99" w14:textId="77777777" w:rsidR="008F4114" w:rsidRPr="002F3D10" w:rsidRDefault="008F4114" w:rsidP="001B33F9">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731343E" w14:textId="77777777" w:rsidR="008F4114" w:rsidRPr="002F3D10" w:rsidRDefault="008F4114" w:rsidP="001B33F9">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15AE0A50" w14:textId="77777777" w:rsidR="008F4114" w:rsidRPr="002F3D10" w:rsidRDefault="008F4114" w:rsidP="001B33F9">
            <w:pPr>
              <w:keepNext/>
              <w:rPr>
                <w:rFonts w:cs="Arial"/>
                <w:b/>
                <w:bCs/>
                <w:i/>
                <w:iCs/>
                <w:lang w:val="en-US"/>
              </w:rPr>
            </w:pPr>
            <w:r w:rsidRPr="002F3D10">
              <w:rPr>
                <w:b/>
                <w:bCs/>
                <w:i/>
                <w:iCs/>
                <w:lang w:val="en-US"/>
              </w:rPr>
              <w:t>Explanation</w:t>
            </w:r>
          </w:p>
        </w:tc>
      </w:tr>
      <w:tr w:rsidR="008F4114" w:rsidRPr="002F3D10" w14:paraId="6436CAAB" w14:textId="77777777" w:rsidTr="001B33F9">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2F880E" w14:textId="77777777" w:rsidR="008F4114" w:rsidRDefault="008F4114" w:rsidP="001B33F9">
            <w:pPr>
              <w:keepNext/>
              <w:rPr>
                <w:rFonts w:ascii="Courier New" w:hAnsi="Courier New" w:cs="Courier New"/>
                <w:i/>
                <w:iCs/>
                <w:lang w:val="en-US"/>
              </w:rPr>
            </w:pPr>
            <w:r>
              <w:rPr>
                <w:rFonts w:ascii="Courier New" w:hAnsi="Courier New" w:cs="Courier New"/>
                <w:i/>
                <w:iCs/>
                <w:lang w:val="en-US"/>
              </w:rPr>
              <w:t>d</w:t>
            </w:r>
            <w:r w:rsidRPr="009E74B8">
              <w:rPr>
                <w:rFonts w:ascii="Courier New" w:hAnsi="Courier New" w:cs="Courier New"/>
                <w:i/>
                <w:iCs/>
                <w:lang w:val="en-US"/>
              </w:rPr>
              <w:t>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8332B0" w14:textId="77777777" w:rsidR="008F4114" w:rsidRPr="002F3D10" w:rsidRDefault="008F4114" w:rsidP="001B33F9">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3C6D37" w14:textId="77777777" w:rsidR="008F4114" w:rsidRPr="0020006D" w:rsidRDefault="008F4114" w:rsidP="001B33F9">
            <w:pPr>
              <w:pStyle w:val="NoSpacing"/>
            </w:pPr>
            <w:r>
              <w:t>Members DN</w:t>
            </w:r>
          </w:p>
        </w:tc>
      </w:tr>
      <w:tr w:rsidR="008F4114" w:rsidRPr="002F3D10" w14:paraId="14216673" w14:textId="77777777" w:rsidTr="001B33F9">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09ED58" w14:textId="77777777" w:rsidR="008F4114" w:rsidRPr="00FF61E7" w:rsidRDefault="008F4114" w:rsidP="001B33F9">
            <w:pPr>
              <w:keepNext/>
              <w:rPr>
                <w:rFonts w:ascii="Courier New" w:hAnsi="Courier New" w:cs="Courier New"/>
                <w:i/>
                <w:iCs/>
                <w:lang w:val="en-US"/>
              </w:rPr>
            </w:pPr>
            <w:r>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E3200A" w14:textId="77777777" w:rsidR="008F4114" w:rsidRPr="00FF61E7" w:rsidRDefault="008F4114" w:rsidP="001B33F9">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50D5A9" w14:textId="77777777" w:rsidR="008F4114" w:rsidRPr="0020006D" w:rsidRDefault="008F4114" w:rsidP="001B33F9">
            <w:pPr>
              <w:pStyle w:val="NoSpacing"/>
            </w:pPr>
            <w:r w:rsidRPr="0020006D">
              <w:t>Is service activated</w:t>
            </w:r>
          </w:p>
        </w:tc>
      </w:tr>
      <w:tr w:rsidR="008F4114" w:rsidRPr="002F3D10" w14:paraId="55D4D8D2" w14:textId="77777777" w:rsidTr="001B33F9">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640A24" w14:textId="77777777" w:rsidR="008F4114" w:rsidRPr="00FF61E7" w:rsidRDefault="008F4114" w:rsidP="001B33F9">
            <w:pPr>
              <w:keepNext/>
              <w:rPr>
                <w:rFonts w:ascii="Courier New" w:hAnsi="Courier New" w:cs="Courier New"/>
                <w:i/>
                <w:iCs/>
                <w:lang w:val="en-US"/>
              </w:rPr>
            </w:pPr>
            <w:r>
              <w:rPr>
                <w:rFonts w:ascii="Courier New" w:hAnsi="Courier New" w:cs="Courier New"/>
                <w:i/>
                <w:iCs/>
                <w:lang w:val="en-US"/>
              </w:rPr>
              <w:t>authorization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E5E20A" w14:textId="77777777" w:rsidR="008F4114" w:rsidRPr="00FF61E7" w:rsidRDefault="008F4114" w:rsidP="001B33F9">
            <w:pPr>
              <w:keepNext/>
              <w:rPr>
                <w:i/>
                <w:iCs/>
                <w:lang w:val="en-US"/>
              </w:rPr>
            </w:pPr>
            <w:r>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1D871B" w14:textId="77777777" w:rsidR="008F4114" w:rsidRPr="0020006D" w:rsidRDefault="008F4114" w:rsidP="001B33F9">
            <w:pPr>
              <w:pStyle w:val="NoSpacing"/>
            </w:pPr>
            <w:r>
              <w:t>Authorization of DNDGM service</w:t>
            </w:r>
          </w:p>
        </w:tc>
      </w:tr>
      <w:tr w:rsidR="008F4114" w:rsidRPr="002F3D10" w14:paraId="1BF408E2" w14:textId="77777777" w:rsidTr="001B33F9">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8ECB1A" w14:textId="77777777" w:rsidR="008F4114" w:rsidRPr="00FF61E7" w:rsidRDefault="008F4114" w:rsidP="001B33F9">
            <w:pPr>
              <w:keepNext/>
              <w:rPr>
                <w:rFonts w:ascii="Courier New" w:hAnsi="Courier New" w:cs="Courier New"/>
                <w:i/>
                <w:iCs/>
                <w:lang w:val="en-US"/>
              </w:rPr>
            </w:pPr>
            <w:r>
              <w:rPr>
                <w:rFonts w:ascii="Courier New" w:hAnsi="Courier New" w:cs="Courier New"/>
                <w:i/>
                <w:iCs/>
                <w:lang w:val="en-US"/>
              </w:rPr>
              <w:t>type</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1283FB" w14:textId="77777777" w:rsidR="008F4114" w:rsidRPr="0020006D" w:rsidRDefault="008F4114" w:rsidP="001B33F9">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5DFE5C" w14:textId="77777777" w:rsidR="008F4114" w:rsidRPr="0020006D" w:rsidRDefault="008F4114" w:rsidP="001B33F9">
            <w:pPr>
              <w:pStyle w:val="NoSpacing"/>
            </w:pPr>
            <w:r>
              <w:t>DNDGM member type</w:t>
            </w:r>
          </w:p>
        </w:tc>
      </w:tr>
    </w:tbl>
    <w:p w14:paraId="7C058A6F" w14:textId="77777777" w:rsidR="008F4114" w:rsidRDefault="008F4114" w:rsidP="008F4114">
      <w:pPr>
        <w:pStyle w:val="NoSpacing"/>
        <w:rPr>
          <w:lang w:val="en-US" w:eastAsia="x-none"/>
        </w:rPr>
      </w:pPr>
    </w:p>
    <w:p w14:paraId="7B9CB756" w14:textId="77777777" w:rsidR="008F4114" w:rsidRDefault="008F4114" w:rsidP="008F4114">
      <w:pPr>
        <w:pStyle w:val="NoSpacing"/>
      </w:pPr>
      <w:r w:rsidRPr="002F3D10">
        <w:rPr>
          <w:lang w:val="en-US" w:eastAsia="x-none"/>
        </w:rPr>
        <w:t>Response body example</w:t>
      </w:r>
      <w:r w:rsidRPr="002E1DD8">
        <w:t>:</w:t>
      </w:r>
    </w:p>
    <w:p w14:paraId="4632578D" w14:textId="77777777" w:rsidR="008F4114" w:rsidRDefault="008F4114" w:rsidP="008F4114">
      <w:pPr>
        <w:pStyle w:val="Code0"/>
      </w:pPr>
      <w:r>
        <w:t>[</w:t>
      </w:r>
    </w:p>
    <w:p w14:paraId="14559910" w14:textId="77777777" w:rsidR="008F4114" w:rsidRPr="007C4E35" w:rsidRDefault="008F4114" w:rsidP="008F4114">
      <w:pPr>
        <w:pStyle w:val="Code0"/>
        <w:ind w:left="1416"/>
      </w:pPr>
      <w:r w:rsidRPr="007C4E35">
        <w:t>{</w:t>
      </w:r>
    </w:p>
    <w:p w14:paraId="32DDB050" w14:textId="77777777" w:rsidR="008F4114" w:rsidRPr="007C4E35" w:rsidRDefault="008F4114" w:rsidP="008F4114">
      <w:pPr>
        <w:pStyle w:val="Code0"/>
        <w:ind w:left="2124"/>
      </w:pPr>
      <w:r w:rsidRPr="007C4E35">
        <w:t>"dn": "800702",</w:t>
      </w:r>
    </w:p>
    <w:p w14:paraId="7DC1BB0F" w14:textId="77777777" w:rsidR="008F4114" w:rsidRPr="007C4E35" w:rsidRDefault="008F4114" w:rsidP="008F4114">
      <w:pPr>
        <w:pStyle w:val="Code0"/>
        <w:ind w:left="2124"/>
      </w:pPr>
      <w:r w:rsidRPr="007C4E35">
        <w:t>"authorization": "TIME",</w:t>
      </w:r>
    </w:p>
    <w:p w14:paraId="0C323207" w14:textId="77777777" w:rsidR="008F4114" w:rsidRPr="007C4E35" w:rsidRDefault="008F4114" w:rsidP="008F4114">
      <w:pPr>
        <w:pStyle w:val="Code0"/>
        <w:ind w:left="2124"/>
      </w:pPr>
      <w:r w:rsidRPr="007C4E35">
        <w:t>"activation": "false",</w:t>
      </w:r>
    </w:p>
    <w:p w14:paraId="7CB5E884" w14:textId="77777777" w:rsidR="008F4114" w:rsidRPr="007C4E35" w:rsidRDefault="008F4114" w:rsidP="008F4114">
      <w:pPr>
        <w:pStyle w:val="Code0"/>
        <w:ind w:left="2124"/>
      </w:pPr>
      <w:r w:rsidRPr="007C4E35">
        <w:t>"type": "Pilot number"</w:t>
      </w:r>
    </w:p>
    <w:p w14:paraId="69A61613" w14:textId="77777777" w:rsidR="008F4114" w:rsidRPr="007C4E35" w:rsidRDefault="008F4114" w:rsidP="008F4114">
      <w:pPr>
        <w:pStyle w:val="Code0"/>
        <w:ind w:left="1416"/>
      </w:pPr>
      <w:r w:rsidRPr="007C4E35">
        <w:t>},</w:t>
      </w:r>
    </w:p>
    <w:p w14:paraId="23A9B623" w14:textId="77777777" w:rsidR="008F4114" w:rsidRPr="007C4E35" w:rsidRDefault="008F4114" w:rsidP="008F4114">
      <w:pPr>
        <w:pStyle w:val="Code0"/>
        <w:ind w:left="1416"/>
      </w:pPr>
      <w:r w:rsidRPr="007C4E35">
        <w:t xml:space="preserve">  {</w:t>
      </w:r>
    </w:p>
    <w:p w14:paraId="40BD3162" w14:textId="77777777" w:rsidR="008F4114" w:rsidRPr="007C4E35" w:rsidRDefault="008F4114" w:rsidP="008F4114">
      <w:pPr>
        <w:pStyle w:val="Code0"/>
        <w:ind w:left="2124"/>
      </w:pPr>
      <w:r w:rsidRPr="007C4E35">
        <w:t>"dn": "FEE1024236",</w:t>
      </w:r>
    </w:p>
    <w:p w14:paraId="351C602F" w14:textId="77777777" w:rsidR="008F4114" w:rsidRPr="007C4E35" w:rsidRDefault="008F4114" w:rsidP="008F4114">
      <w:pPr>
        <w:pStyle w:val="Code0"/>
        <w:ind w:left="2124"/>
      </w:pPr>
      <w:r w:rsidRPr="007C4E35">
        <w:t>"authorization": "TIME",</w:t>
      </w:r>
    </w:p>
    <w:p w14:paraId="1CA2ADEA" w14:textId="77777777" w:rsidR="008F4114" w:rsidRPr="007C4E35" w:rsidRDefault="008F4114" w:rsidP="008F4114">
      <w:pPr>
        <w:pStyle w:val="Code0"/>
        <w:ind w:left="2124"/>
      </w:pPr>
      <w:r w:rsidRPr="007C4E35">
        <w:t>"activation": "false",</w:t>
      </w:r>
    </w:p>
    <w:p w14:paraId="27F69E62" w14:textId="77777777" w:rsidR="008F4114" w:rsidRPr="007C4E35" w:rsidRDefault="008F4114" w:rsidP="008F4114">
      <w:pPr>
        <w:pStyle w:val="Code0"/>
        <w:ind w:left="2124"/>
      </w:pPr>
      <w:r w:rsidRPr="007C4E35">
        <w:t>"type": "KSB-phone Communicator (W10)"</w:t>
      </w:r>
    </w:p>
    <w:p w14:paraId="3B26EE2B" w14:textId="77777777" w:rsidR="008F4114" w:rsidRPr="007C4E35" w:rsidRDefault="008F4114" w:rsidP="008F4114">
      <w:pPr>
        <w:pStyle w:val="Code0"/>
        <w:ind w:left="1416"/>
      </w:pPr>
      <w:r w:rsidRPr="007C4E35">
        <w:t>},</w:t>
      </w:r>
    </w:p>
    <w:p w14:paraId="5F8BB5EB" w14:textId="77777777" w:rsidR="008F4114" w:rsidRPr="007C4E35" w:rsidRDefault="008F4114" w:rsidP="008F4114">
      <w:pPr>
        <w:pStyle w:val="Code0"/>
        <w:ind w:left="1416"/>
      </w:pPr>
      <w:r w:rsidRPr="007C4E35">
        <w:t xml:space="preserve">  {</w:t>
      </w:r>
    </w:p>
    <w:p w14:paraId="0DCEF175" w14:textId="77777777" w:rsidR="008F4114" w:rsidRPr="007C4E35" w:rsidRDefault="008F4114" w:rsidP="008F4114">
      <w:pPr>
        <w:pStyle w:val="Code0"/>
        <w:ind w:left="2124"/>
      </w:pPr>
      <w:r w:rsidRPr="007C4E35">
        <w:t>"dn": "FAA03011800602",</w:t>
      </w:r>
    </w:p>
    <w:p w14:paraId="5711DD5C" w14:textId="77777777" w:rsidR="008F4114" w:rsidRPr="007C4E35" w:rsidRDefault="008F4114" w:rsidP="008F4114">
      <w:pPr>
        <w:pStyle w:val="Code0"/>
        <w:ind w:left="2124"/>
      </w:pPr>
      <w:r w:rsidRPr="007C4E35">
        <w:t>"authorization": "TIME",</w:t>
      </w:r>
    </w:p>
    <w:p w14:paraId="6365F3AD" w14:textId="77777777" w:rsidR="008F4114" w:rsidRPr="007C4E35" w:rsidRDefault="008F4114" w:rsidP="008F4114">
      <w:pPr>
        <w:pStyle w:val="Code0"/>
        <w:ind w:left="2124"/>
      </w:pPr>
      <w:r w:rsidRPr="007C4E35">
        <w:t>"activation": "true",</w:t>
      </w:r>
    </w:p>
    <w:p w14:paraId="59422B35" w14:textId="77777777" w:rsidR="008F4114" w:rsidRPr="007C4E35" w:rsidRDefault="008F4114" w:rsidP="008F4114">
      <w:pPr>
        <w:pStyle w:val="Code0"/>
        <w:ind w:left="2124"/>
      </w:pPr>
      <w:r w:rsidRPr="007C4E35">
        <w:t>"type": "Remote to mobile line"</w:t>
      </w:r>
    </w:p>
    <w:p w14:paraId="5A8077A7" w14:textId="77777777" w:rsidR="008F4114" w:rsidRPr="007C4E35" w:rsidRDefault="008F4114" w:rsidP="008F4114">
      <w:pPr>
        <w:pStyle w:val="Code0"/>
        <w:ind w:left="1416"/>
      </w:pPr>
      <w:r w:rsidRPr="007C4E35">
        <w:t>},</w:t>
      </w:r>
    </w:p>
    <w:p w14:paraId="0D7B34FC" w14:textId="77777777" w:rsidR="008F4114" w:rsidRPr="007C4E35" w:rsidRDefault="008F4114" w:rsidP="008F4114">
      <w:pPr>
        <w:pStyle w:val="Code0"/>
        <w:ind w:left="1416"/>
      </w:pPr>
      <w:r w:rsidRPr="007C4E35">
        <w:t xml:space="preserve">  {</w:t>
      </w:r>
    </w:p>
    <w:p w14:paraId="4AAC6FED" w14:textId="77777777" w:rsidR="008F4114" w:rsidRPr="007C4E35" w:rsidRDefault="008F4114" w:rsidP="008F4114">
      <w:pPr>
        <w:pStyle w:val="Code0"/>
        <w:ind w:left="2124"/>
      </w:pPr>
      <w:r w:rsidRPr="007C4E35">
        <w:t>"dn": "FBC234",</w:t>
      </w:r>
    </w:p>
    <w:p w14:paraId="544EC2C5" w14:textId="77777777" w:rsidR="008F4114" w:rsidRPr="007C4E35" w:rsidRDefault="008F4114" w:rsidP="008F4114">
      <w:pPr>
        <w:pStyle w:val="Code0"/>
        <w:ind w:left="2124"/>
      </w:pPr>
      <w:r w:rsidRPr="007C4E35">
        <w:t>"authorization": "TIME",</w:t>
      </w:r>
    </w:p>
    <w:p w14:paraId="6C92DA14" w14:textId="77777777" w:rsidR="008F4114" w:rsidRPr="007C4E35" w:rsidRDefault="008F4114" w:rsidP="008F4114">
      <w:pPr>
        <w:pStyle w:val="Code0"/>
        <w:ind w:left="2124"/>
      </w:pPr>
      <w:r w:rsidRPr="007C4E35">
        <w:t>"activation": "false",</w:t>
      </w:r>
    </w:p>
    <w:p w14:paraId="58C51B4A" w14:textId="77777777" w:rsidR="008F4114" w:rsidRPr="007C4E35" w:rsidRDefault="008F4114" w:rsidP="008F4114">
      <w:pPr>
        <w:pStyle w:val="Code0"/>
        <w:ind w:left="2124"/>
      </w:pPr>
      <w:r w:rsidRPr="007C4E35">
        <w:t>"type": "Anywhere line"</w:t>
      </w:r>
    </w:p>
    <w:p w14:paraId="1CB4C0A0" w14:textId="77777777" w:rsidR="008F4114" w:rsidRPr="007C4E35" w:rsidRDefault="008F4114" w:rsidP="008F4114">
      <w:pPr>
        <w:pStyle w:val="Code0"/>
        <w:ind w:left="1416"/>
      </w:pPr>
      <w:r w:rsidRPr="007C4E35">
        <w:t>},</w:t>
      </w:r>
    </w:p>
    <w:p w14:paraId="5D4E6C53" w14:textId="77777777" w:rsidR="008F4114" w:rsidRPr="007C4E35" w:rsidRDefault="008F4114" w:rsidP="008F4114">
      <w:pPr>
        <w:pStyle w:val="Code0"/>
        <w:ind w:left="1416"/>
      </w:pPr>
      <w:r w:rsidRPr="007C4E35">
        <w:t xml:space="preserve">  {</w:t>
      </w:r>
    </w:p>
    <w:p w14:paraId="249EA0D1" w14:textId="77777777" w:rsidR="008F4114" w:rsidRPr="007C4E35" w:rsidRDefault="008F4114" w:rsidP="008F4114">
      <w:pPr>
        <w:pStyle w:val="Code0"/>
        <w:ind w:left="2124"/>
      </w:pPr>
      <w:r w:rsidRPr="007C4E35">
        <w:lastRenderedPageBreak/>
        <w:t>"dn": "FEE1024239",</w:t>
      </w:r>
    </w:p>
    <w:p w14:paraId="748C44A5" w14:textId="77777777" w:rsidR="008F4114" w:rsidRPr="007C4E35" w:rsidRDefault="008F4114" w:rsidP="008F4114">
      <w:pPr>
        <w:pStyle w:val="Code0"/>
        <w:ind w:left="2124"/>
      </w:pPr>
      <w:r w:rsidRPr="007C4E35">
        <w:t>"authorization": "TIME",</w:t>
      </w:r>
    </w:p>
    <w:p w14:paraId="44325C29" w14:textId="77777777" w:rsidR="008F4114" w:rsidRPr="007C4E35" w:rsidRDefault="008F4114" w:rsidP="008F4114">
      <w:pPr>
        <w:pStyle w:val="Code0"/>
        <w:ind w:left="2124"/>
      </w:pPr>
      <w:r w:rsidRPr="007C4E35">
        <w:t>"activation": "false",</w:t>
      </w:r>
    </w:p>
    <w:p w14:paraId="5B06723A" w14:textId="77777777" w:rsidR="008F4114" w:rsidRPr="007C4E35" w:rsidRDefault="008F4114" w:rsidP="008F4114">
      <w:pPr>
        <w:pStyle w:val="Code0"/>
        <w:ind w:left="2124"/>
      </w:pPr>
      <w:r w:rsidRPr="007C4E35">
        <w:t>"type": "KSB-phone Communicator (A10/i10)"</w:t>
      </w:r>
    </w:p>
    <w:p w14:paraId="2158F30A" w14:textId="77777777" w:rsidR="008F4114" w:rsidRPr="007C4E35" w:rsidRDefault="008F4114" w:rsidP="008F4114">
      <w:pPr>
        <w:pStyle w:val="Code0"/>
        <w:ind w:left="1416"/>
      </w:pPr>
      <w:r w:rsidRPr="007C4E35">
        <w:t>},</w:t>
      </w:r>
    </w:p>
    <w:p w14:paraId="6C70838C" w14:textId="77777777" w:rsidR="008F4114" w:rsidRPr="007C4E35" w:rsidRDefault="008F4114" w:rsidP="008F4114">
      <w:pPr>
        <w:pStyle w:val="Code0"/>
        <w:ind w:left="1416"/>
      </w:pPr>
      <w:r w:rsidRPr="007C4E35">
        <w:t xml:space="preserve">  {</w:t>
      </w:r>
    </w:p>
    <w:p w14:paraId="3373858D" w14:textId="77777777" w:rsidR="008F4114" w:rsidRPr="007C4E35" w:rsidRDefault="008F4114" w:rsidP="008F4114">
      <w:pPr>
        <w:pStyle w:val="Code0"/>
        <w:ind w:left="2124"/>
      </w:pPr>
      <w:r w:rsidRPr="007C4E35">
        <w:t>"dn": "FEE1024240",</w:t>
      </w:r>
    </w:p>
    <w:p w14:paraId="71D73714" w14:textId="77777777" w:rsidR="008F4114" w:rsidRPr="007C4E35" w:rsidRDefault="008F4114" w:rsidP="008F4114">
      <w:pPr>
        <w:pStyle w:val="Code0"/>
        <w:ind w:left="2124"/>
      </w:pPr>
      <w:r w:rsidRPr="007C4E35">
        <w:t>"authorization": "TIME",</w:t>
      </w:r>
    </w:p>
    <w:p w14:paraId="6868F7B2" w14:textId="77777777" w:rsidR="008F4114" w:rsidRPr="007C4E35" w:rsidRDefault="008F4114" w:rsidP="008F4114">
      <w:pPr>
        <w:pStyle w:val="Code0"/>
        <w:ind w:left="2124"/>
      </w:pPr>
      <w:r w:rsidRPr="007C4E35">
        <w:t>"activation": "false",</w:t>
      </w:r>
    </w:p>
    <w:p w14:paraId="1DF34434" w14:textId="77777777" w:rsidR="008F4114" w:rsidRPr="007C4E35" w:rsidRDefault="008F4114" w:rsidP="008F4114">
      <w:pPr>
        <w:pStyle w:val="Code0"/>
        <w:ind w:left="2124"/>
      </w:pPr>
      <w:r w:rsidRPr="007C4E35">
        <w:t>"type": "KSB-phone Communicator (A10/i10)"</w:t>
      </w:r>
    </w:p>
    <w:p w14:paraId="188C3EE2" w14:textId="77777777" w:rsidR="008F4114" w:rsidRPr="007C4E35" w:rsidRDefault="008F4114" w:rsidP="008F4114">
      <w:pPr>
        <w:pStyle w:val="Code0"/>
        <w:ind w:left="1416"/>
      </w:pPr>
      <w:r w:rsidRPr="007C4E35">
        <w:t>}</w:t>
      </w:r>
    </w:p>
    <w:p w14:paraId="57551C39" w14:textId="77777777" w:rsidR="008F4114" w:rsidRDefault="008F4114" w:rsidP="008F4114">
      <w:pPr>
        <w:pStyle w:val="Code0"/>
        <w:ind w:left="0" w:firstLine="708"/>
      </w:pPr>
      <w:r>
        <w:t>]</w:t>
      </w:r>
    </w:p>
    <w:p w14:paraId="7728926B" w14:textId="77777777" w:rsidR="008F4114" w:rsidRDefault="008F4114" w:rsidP="008F4114">
      <w:pPr>
        <w:pStyle w:val="Code0"/>
        <w:ind w:left="0"/>
        <w:rPr>
          <w:rFonts w:ascii="Arial" w:hAnsi="Arial" w:cs="Times New Roman"/>
          <w:color w:val="000000"/>
          <w:szCs w:val="20"/>
          <w:lang w:eastAsia="sl-SI"/>
        </w:rPr>
      </w:pPr>
    </w:p>
    <w:p w14:paraId="07FA6E71" w14:textId="77777777" w:rsidR="008F4114" w:rsidRDefault="008F4114" w:rsidP="00700CF7"/>
    <w:p w14:paraId="3B5E06E0" w14:textId="77777777" w:rsidR="00700CF7" w:rsidRPr="002E1DD8" w:rsidRDefault="00700CF7" w:rsidP="00700CF7">
      <w:pPr>
        <w:pStyle w:val="Heading3"/>
        <w:numPr>
          <w:ilvl w:val="2"/>
          <w:numId w:val="1"/>
        </w:numPr>
      </w:pPr>
      <w:bookmarkStart w:id="139" w:name="_Ref458763678"/>
      <w:bookmarkStart w:id="140" w:name="_Toc473185658"/>
      <w:r>
        <w:t>Get service status</w:t>
      </w:r>
      <w:bookmarkEnd w:id="139"/>
      <w:bookmarkEnd w:id="140"/>
    </w:p>
    <w:p w14:paraId="213A95B2" w14:textId="77777777" w:rsidR="00700CF7" w:rsidRPr="002F3D10" w:rsidRDefault="00700CF7" w:rsidP="00700CF7">
      <w:pPr>
        <w:rPr>
          <w:b/>
          <w:lang w:val="en-GB" w:eastAsia="x-none"/>
        </w:rPr>
      </w:pPr>
      <w:r w:rsidRPr="002F3D10">
        <w:rPr>
          <w:b/>
          <w:lang w:val="en-GB" w:eastAsia="x-none"/>
        </w:rPr>
        <w:t>Request</w:t>
      </w:r>
    </w:p>
    <w:p w14:paraId="5F8D8ABB" w14:textId="77777777" w:rsidR="00700CF7" w:rsidRPr="002F3D10" w:rsidRDefault="00700CF7" w:rsidP="00700CF7">
      <w:pPr>
        <w:rPr>
          <w:lang w:val="en-GB" w:eastAsia="x-none"/>
        </w:rPr>
      </w:pPr>
    </w:p>
    <w:p w14:paraId="54100332"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05577826" w14:textId="77777777" w:rsidR="00700CF7" w:rsidRPr="002F3D10" w:rsidRDefault="00700CF7" w:rsidP="00700CF7">
      <w:pPr>
        <w:ind w:firstLine="708"/>
        <w:rPr>
          <w:b/>
          <w:lang w:val="en-GB" w:eastAsia="x-none"/>
        </w:rPr>
      </w:pPr>
      <w:r w:rsidRPr="002F3D10">
        <w:rPr>
          <w:b/>
          <w:lang w:val="en-GB" w:eastAsia="x-none"/>
        </w:rPr>
        <w:t>GET http://</w:t>
      </w:r>
      <w:r>
        <w:rPr>
          <w:b/>
          <w:lang w:val="en-GB" w:eastAsia="x-none"/>
        </w:rPr>
        <w:t>&lt;hostname&gt;</w:t>
      </w:r>
      <w:r w:rsidRPr="002F3D10">
        <w:rPr>
          <w:b/>
          <w:lang w:val="en-GB" w:eastAsia="x-none"/>
        </w:rPr>
        <w:t>/sa/rest/v1/</w:t>
      </w:r>
      <w:r w:rsidRPr="0051437A">
        <w:rPr>
          <w:b/>
          <w:lang w:val="en-GB" w:eastAsia="x-none"/>
        </w:rPr>
        <w:t>service/</w:t>
      </w:r>
      <w:r>
        <w:rPr>
          <w:b/>
          <w:lang w:val="en-GB" w:eastAsia="x-none"/>
        </w:rPr>
        <w:t>dndgm</w:t>
      </w:r>
      <w:r w:rsidRPr="0051437A">
        <w:rPr>
          <w:b/>
          <w:lang w:val="en-GB" w:eastAsia="x-none"/>
        </w:rPr>
        <w:t>/</w:t>
      </w:r>
      <w:r>
        <w:rPr>
          <w:b/>
          <w:lang w:val="en-GB" w:eastAsia="x-none"/>
        </w:rPr>
        <w:t>&lt;dn&gt;/member/&lt;memberDn&gt;</w:t>
      </w:r>
    </w:p>
    <w:p w14:paraId="07A8FB43" w14:textId="77777777" w:rsidR="00700CF7" w:rsidRDefault="00700CF7" w:rsidP="00700CF7">
      <w:pPr>
        <w:rPr>
          <w:lang w:val="en-US" w:eastAsia="x-none"/>
        </w:rPr>
      </w:pPr>
    </w:p>
    <w:p w14:paraId="78BBE851"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3AEEA083" w14:textId="77777777" w:rsidTr="008B6F48">
        <w:tc>
          <w:tcPr>
            <w:tcW w:w="2395" w:type="dxa"/>
            <w:tcMar>
              <w:top w:w="0" w:type="dxa"/>
              <w:left w:w="108" w:type="dxa"/>
              <w:bottom w:w="0" w:type="dxa"/>
              <w:right w:w="108" w:type="dxa"/>
            </w:tcMar>
            <w:hideMark/>
          </w:tcPr>
          <w:p w14:paraId="5BCC675B"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Mar>
              <w:top w:w="0" w:type="dxa"/>
              <w:left w:w="108" w:type="dxa"/>
              <w:bottom w:w="0" w:type="dxa"/>
              <w:right w:w="108" w:type="dxa"/>
            </w:tcMar>
            <w:vAlign w:val="center"/>
            <w:hideMark/>
          </w:tcPr>
          <w:p w14:paraId="4BA5F8AE" w14:textId="392863EE" w:rsidR="00700CF7" w:rsidRPr="002F3D10" w:rsidRDefault="00A12AE4" w:rsidP="008B6F48">
            <w:pPr>
              <w:keepNext/>
              <w:rPr>
                <w:rFonts w:cs="Arial"/>
                <w:b/>
                <w:bCs/>
                <w:i/>
                <w:iCs/>
                <w:lang w:val="en-US"/>
              </w:rPr>
            </w:pPr>
            <w:r>
              <w:rPr>
                <w:b/>
                <w:bCs/>
                <w:i/>
                <w:iCs/>
                <w:lang w:val="en-US"/>
              </w:rPr>
              <w:t>Required</w:t>
            </w:r>
          </w:p>
        </w:tc>
        <w:tc>
          <w:tcPr>
            <w:tcW w:w="1251" w:type="dxa"/>
            <w:tcMar>
              <w:top w:w="0" w:type="dxa"/>
              <w:left w:w="108" w:type="dxa"/>
              <w:bottom w:w="0" w:type="dxa"/>
              <w:right w:w="108" w:type="dxa"/>
            </w:tcMar>
            <w:hideMark/>
          </w:tcPr>
          <w:p w14:paraId="39421742"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Mar>
              <w:top w:w="0" w:type="dxa"/>
              <w:left w:w="108" w:type="dxa"/>
              <w:bottom w:w="0" w:type="dxa"/>
              <w:right w:w="108" w:type="dxa"/>
            </w:tcMar>
            <w:vAlign w:val="center"/>
            <w:hideMark/>
          </w:tcPr>
          <w:p w14:paraId="378315F8"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23D79292" w14:textId="77777777" w:rsidTr="008B6F48">
        <w:tc>
          <w:tcPr>
            <w:tcW w:w="2395" w:type="dxa"/>
            <w:tcMar>
              <w:top w:w="0" w:type="dxa"/>
              <w:left w:w="108" w:type="dxa"/>
              <w:bottom w:w="0" w:type="dxa"/>
              <w:right w:w="108" w:type="dxa"/>
            </w:tcMar>
          </w:tcPr>
          <w:p w14:paraId="6F909E20"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Mar>
              <w:top w:w="0" w:type="dxa"/>
              <w:left w:w="108" w:type="dxa"/>
              <w:bottom w:w="0" w:type="dxa"/>
              <w:right w:w="108" w:type="dxa"/>
            </w:tcMar>
            <w:vAlign w:val="center"/>
          </w:tcPr>
          <w:p w14:paraId="1A0F17FB" w14:textId="77777777" w:rsidR="00700CF7" w:rsidRPr="002F3D10" w:rsidRDefault="00700CF7" w:rsidP="008B6F48">
            <w:pPr>
              <w:keepNext/>
              <w:rPr>
                <w:i/>
                <w:iCs/>
                <w:lang w:val="en-US"/>
              </w:rPr>
            </w:pPr>
            <w:r w:rsidRPr="002F3D10">
              <w:rPr>
                <w:i/>
                <w:iCs/>
                <w:lang w:val="en-US"/>
              </w:rPr>
              <w:t>Yes</w:t>
            </w:r>
          </w:p>
        </w:tc>
        <w:tc>
          <w:tcPr>
            <w:tcW w:w="1251" w:type="dxa"/>
            <w:tcMar>
              <w:top w:w="0" w:type="dxa"/>
              <w:left w:w="108" w:type="dxa"/>
              <w:bottom w:w="0" w:type="dxa"/>
              <w:right w:w="108" w:type="dxa"/>
            </w:tcMar>
          </w:tcPr>
          <w:p w14:paraId="5017B074" w14:textId="77777777" w:rsidR="00700CF7" w:rsidRPr="002F3D10" w:rsidRDefault="00700CF7" w:rsidP="008B6F48">
            <w:pPr>
              <w:keepNext/>
              <w:rPr>
                <w:i/>
                <w:iCs/>
                <w:lang w:val="en-US"/>
              </w:rPr>
            </w:pPr>
            <w:r w:rsidRPr="002F3D10">
              <w:rPr>
                <w:i/>
                <w:iCs/>
                <w:lang w:val="en-US"/>
              </w:rPr>
              <w:t>String</w:t>
            </w:r>
          </w:p>
        </w:tc>
        <w:tc>
          <w:tcPr>
            <w:tcW w:w="4459" w:type="dxa"/>
            <w:tcMar>
              <w:top w:w="0" w:type="dxa"/>
              <w:left w:w="108" w:type="dxa"/>
              <w:bottom w:w="0" w:type="dxa"/>
              <w:right w:w="108" w:type="dxa"/>
            </w:tcMar>
            <w:vAlign w:val="center"/>
          </w:tcPr>
          <w:p w14:paraId="37D93BCA" w14:textId="77777777" w:rsidR="00700CF7" w:rsidRPr="002F3D10" w:rsidRDefault="00700CF7" w:rsidP="008B6F48">
            <w:pPr>
              <w:keepNext/>
              <w:rPr>
                <w:color w:val="auto"/>
                <w:lang w:val="en-US"/>
              </w:rPr>
            </w:pPr>
            <w:r w:rsidRPr="002F3D10">
              <w:rPr>
                <w:color w:val="auto"/>
                <w:lang w:val="en-US"/>
              </w:rPr>
              <w:t>Selected DN</w:t>
            </w:r>
          </w:p>
        </w:tc>
      </w:tr>
      <w:tr w:rsidR="00700CF7" w:rsidRPr="002F3D10" w14:paraId="6345A459" w14:textId="77777777" w:rsidTr="008B6F48">
        <w:tc>
          <w:tcPr>
            <w:tcW w:w="2395" w:type="dxa"/>
            <w:tcMar>
              <w:top w:w="0" w:type="dxa"/>
              <w:left w:w="108" w:type="dxa"/>
              <w:bottom w:w="0" w:type="dxa"/>
              <w:right w:w="108" w:type="dxa"/>
            </w:tcMar>
          </w:tcPr>
          <w:p w14:paraId="201EAAE1" w14:textId="77777777" w:rsidR="00700CF7" w:rsidRPr="002F3D10" w:rsidRDefault="00700CF7" w:rsidP="008B6F48">
            <w:pPr>
              <w:keepNext/>
              <w:rPr>
                <w:rFonts w:ascii="Courier New" w:hAnsi="Courier New" w:cs="Courier New"/>
                <w:i/>
                <w:iCs/>
                <w:lang w:val="en-US"/>
              </w:rPr>
            </w:pPr>
            <w:r>
              <w:rPr>
                <w:rFonts w:ascii="Courier New" w:hAnsi="Courier New" w:cs="Courier New"/>
                <w:i/>
                <w:iCs/>
                <w:lang w:val="en-US"/>
              </w:rPr>
              <w:t>memberD</w:t>
            </w:r>
            <w:r w:rsidRPr="002F3D10">
              <w:rPr>
                <w:rFonts w:ascii="Courier New" w:hAnsi="Courier New" w:cs="Courier New"/>
                <w:i/>
                <w:iCs/>
                <w:lang w:val="en-US"/>
              </w:rPr>
              <w:t>n</w:t>
            </w:r>
          </w:p>
        </w:tc>
        <w:tc>
          <w:tcPr>
            <w:tcW w:w="1251" w:type="dxa"/>
            <w:tcMar>
              <w:top w:w="0" w:type="dxa"/>
              <w:left w:w="108" w:type="dxa"/>
              <w:bottom w:w="0" w:type="dxa"/>
              <w:right w:w="108" w:type="dxa"/>
            </w:tcMar>
            <w:vAlign w:val="center"/>
          </w:tcPr>
          <w:p w14:paraId="538E4A49" w14:textId="77777777" w:rsidR="00700CF7" w:rsidRPr="002F3D10" w:rsidRDefault="00700CF7" w:rsidP="008B6F48">
            <w:pPr>
              <w:keepNext/>
              <w:rPr>
                <w:i/>
                <w:iCs/>
                <w:lang w:val="en-US"/>
              </w:rPr>
            </w:pPr>
            <w:r>
              <w:rPr>
                <w:i/>
                <w:iCs/>
                <w:lang w:val="en-US"/>
              </w:rPr>
              <w:t>Yes</w:t>
            </w:r>
          </w:p>
        </w:tc>
        <w:tc>
          <w:tcPr>
            <w:tcW w:w="1251" w:type="dxa"/>
            <w:tcMar>
              <w:top w:w="0" w:type="dxa"/>
              <w:left w:w="108" w:type="dxa"/>
              <w:bottom w:w="0" w:type="dxa"/>
              <w:right w:w="108" w:type="dxa"/>
            </w:tcMar>
          </w:tcPr>
          <w:p w14:paraId="14C4B67A" w14:textId="77777777" w:rsidR="00700CF7" w:rsidRPr="002F3D10" w:rsidRDefault="00700CF7" w:rsidP="008B6F48">
            <w:pPr>
              <w:keepNext/>
              <w:rPr>
                <w:i/>
                <w:iCs/>
                <w:lang w:val="en-US"/>
              </w:rPr>
            </w:pPr>
            <w:r>
              <w:rPr>
                <w:i/>
                <w:iCs/>
                <w:lang w:val="en-US"/>
              </w:rPr>
              <w:t>String</w:t>
            </w:r>
          </w:p>
        </w:tc>
        <w:tc>
          <w:tcPr>
            <w:tcW w:w="4459" w:type="dxa"/>
            <w:tcMar>
              <w:top w:w="0" w:type="dxa"/>
              <w:left w:w="108" w:type="dxa"/>
              <w:bottom w:w="0" w:type="dxa"/>
              <w:right w:w="108" w:type="dxa"/>
            </w:tcMar>
            <w:vAlign w:val="center"/>
          </w:tcPr>
          <w:p w14:paraId="599925A2" w14:textId="77777777" w:rsidR="00700CF7" w:rsidRPr="002F3D10" w:rsidRDefault="00700CF7" w:rsidP="008B6F48">
            <w:pPr>
              <w:keepNext/>
              <w:rPr>
                <w:color w:val="auto"/>
                <w:lang w:val="en-US"/>
              </w:rPr>
            </w:pPr>
            <w:r>
              <w:rPr>
                <w:color w:val="auto"/>
                <w:lang w:val="en-US"/>
              </w:rPr>
              <w:t>Line number</w:t>
            </w:r>
          </w:p>
        </w:tc>
      </w:tr>
    </w:tbl>
    <w:p w14:paraId="01BEC4C6" w14:textId="77777777" w:rsidR="00700CF7" w:rsidRPr="002F3D10" w:rsidRDefault="00700CF7" w:rsidP="00700CF7">
      <w:pPr>
        <w:rPr>
          <w:lang w:val="en-GB" w:eastAsia="x-none"/>
        </w:rPr>
      </w:pPr>
    </w:p>
    <w:p w14:paraId="0E8F9CA0" w14:textId="77777777" w:rsidR="00700CF7" w:rsidRPr="002F3D10" w:rsidRDefault="00700CF7" w:rsidP="00700CF7">
      <w:pPr>
        <w:rPr>
          <w:lang w:val="en-GB" w:eastAsia="x-none"/>
        </w:rPr>
      </w:pPr>
      <w:r w:rsidRPr="002F3D10">
        <w:rPr>
          <w:lang w:val="en-GB" w:eastAsia="x-none"/>
        </w:rPr>
        <w:t>Example:</w:t>
      </w:r>
    </w:p>
    <w:p w14:paraId="36785E8D" w14:textId="07FB8BB1" w:rsidR="00700CF7" w:rsidRPr="0051437A" w:rsidRDefault="00700CF7" w:rsidP="00700CF7">
      <w:pPr>
        <w:ind w:firstLine="708"/>
      </w:pPr>
      <w:r w:rsidRPr="0051437A">
        <w:t>GET http://</w:t>
      </w:r>
      <w:r w:rsidR="00A62CE3">
        <w:rPr>
          <w:lang w:val="en-US" w:eastAsia="x-none"/>
        </w:rPr>
        <w:t>prov.server.net</w:t>
      </w:r>
      <w:r w:rsidRPr="0051437A">
        <w:t>/sa/rest/v1/</w:t>
      </w:r>
      <w:r w:rsidRPr="0051437A">
        <w:rPr>
          <w:lang w:val="en-GB" w:eastAsia="x-none"/>
        </w:rPr>
        <w:t>service/</w:t>
      </w:r>
      <w:r>
        <w:rPr>
          <w:lang w:val="en-GB" w:eastAsia="x-none"/>
        </w:rPr>
        <w:t>dndgm</w:t>
      </w:r>
      <w:r w:rsidRPr="0051437A">
        <w:rPr>
          <w:lang w:val="en-GB" w:eastAsia="x-none"/>
        </w:rPr>
        <w:t>/</w:t>
      </w:r>
      <w:r w:rsidRPr="0051437A">
        <w:t>38641000100</w:t>
      </w:r>
      <w:r>
        <w:t>/member/FFA0000001</w:t>
      </w:r>
    </w:p>
    <w:p w14:paraId="42D00916" w14:textId="77777777" w:rsidR="00700CF7" w:rsidRPr="002F3D10" w:rsidRDefault="00700CF7" w:rsidP="00700CF7">
      <w:pPr>
        <w:rPr>
          <w:lang w:val="en-GB" w:eastAsia="x-none"/>
        </w:rPr>
      </w:pPr>
    </w:p>
    <w:p w14:paraId="41F95DDE" w14:textId="77777777" w:rsidR="00700CF7" w:rsidRPr="002F3D10" w:rsidRDefault="00700CF7" w:rsidP="00700CF7">
      <w:pPr>
        <w:rPr>
          <w:b/>
          <w:lang w:val="en-US" w:eastAsia="x-none"/>
        </w:rPr>
      </w:pPr>
      <w:r w:rsidRPr="002F3D10">
        <w:rPr>
          <w:b/>
          <w:lang w:val="en-US" w:eastAsia="x-none"/>
        </w:rPr>
        <w:t>Response</w:t>
      </w:r>
    </w:p>
    <w:p w14:paraId="1692F56D" w14:textId="77777777" w:rsidR="00700CF7" w:rsidRPr="002F3D10" w:rsidRDefault="00700CF7" w:rsidP="00700CF7">
      <w:pPr>
        <w:rPr>
          <w:lang w:val="en-US" w:eastAsia="x-none"/>
        </w:rPr>
      </w:pPr>
    </w:p>
    <w:p w14:paraId="1EDE2008" w14:textId="77777777" w:rsidR="00700CF7" w:rsidRDefault="00700CF7" w:rsidP="00700CF7">
      <w:pPr>
        <w:rPr>
          <w:lang w:val="en-US" w:eastAsia="x-none"/>
        </w:rPr>
      </w:pPr>
      <w:r w:rsidRPr="002F3D10">
        <w:rPr>
          <w:lang w:val="en-US" w:eastAsia="x-none"/>
        </w:rPr>
        <w:t xml:space="preserve">Response contains </w:t>
      </w:r>
      <w:r>
        <w:rPr>
          <w:lang w:val="en-US" w:eastAsia="x-none"/>
        </w:rPr>
        <w:t>service activation state and time list if the service is set to time automatic mode</w:t>
      </w:r>
      <w:r w:rsidRPr="002F3D10">
        <w:rPr>
          <w:lang w:val="en-US" w:eastAsia="x-none"/>
        </w:rPr>
        <w:t xml:space="preserve"> in JSON format.</w:t>
      </w:r>
      <w:r>
        <w:rPr>
          <w:lang w:val="en-US" w:eastAsia="x-none"/>
        </w:rPr>
        <w:t xml:space="preserve"> </w:t>
      </w:r>
      <w:r>
        <w:t>DNDGM service supports 2 deferent modes; Automatic mode and Manual mode.</w:t>
      </w:r>
    </w:p>
    <w:p w14:paraId="4A7F86AE" w14:textId="77777777" w:rsidR="00700CF7" w:rsidRDefault="00700CF7" w:rsidP="00700CF7">
      <w:pPr>
        <w:pStyle w:val="NoSpacing"/>
        <w:rPr>
          <w:lang w:val="en-US" w:eastAsia="x-none"/>
        </w:rPr>
      </w:pPr>
    </w:p>
    <w:p w14:paraId="195EAEC2" w14:textId="77777777" w:rsidR="00700CF7" w:rsidRDefault="00700CF7" w:rsidP="00700CF7">
      <w:pPr>
        <w:pStyle w:val="NoSpacing"/>
      </w:pPr>
      <w:r w:rsidRPr="002F3D10">
        <w:rPr>
          <w:lang w:val="en-US" w:eastAsia="x-none"/>
        </w:rPr>
        <w:t>Response body example</w:t>
      </w:r>
      <w:r w:rsidRPr="002E1DD8">
        <w:t>:</w:t>
      </w:r>
    </w:p>
    <w:p w14:paraId="60631161" w14:textId="77777777" w:rsidR="00700CF7" w:rsidRDefault="00700CF7" w:rsidP="00B34E80">
      <w:pPr>
        <w:pStyle w:val="NoSpacing"/>
        <w:keepLines w:val="0"/>
        <w:numPr>
          <w:ilvl w:val="0"/>
          <w:numId w:val="12"/>
        </w:numPr>
        <w:ind w:left="709"/>
        <w:jc w:val="left"/>
      </w:pPr>
      <w:r>
        <w:t>Automatic mode:</w:t>
      </w:r>
    </w:p>
    <w:p w14:paraId="539EAC53" w14:textId="77777777" w:rsidR="00700CF7" w:rsidRDefault="00700CF7" w:rsidP="00700CF7">
      <w:pPr>
        <w:pStyle w:val="Code0"/>
      </w:pPr>
      <w:r w:rsidRPr="0020006D">
        <w:t>{</w:t>
      </w:r>
    </w:p>
    <w:p w14:paraId="0945D02F" w14:textId="77777777" w:rsidR="00700CF7" w:rsidRDefault="00700CF7" w:rsidP="00700CF7">
      <w:pPr>
        <w:pStyle w:val="Code0"/>
      </w:pPr>
      <w:r>
        <w:t xml:space="preserve">  "mainNumber": "38641000100",</w:t>
      </w:r>
    </w:p>
    <w:p w14:paraId="5650615B" w14:textId="77777777" w:rsidR="00700CF7" w:rsidRDefault="00700CF7" w:rsidP="00700CF7">
      <w:pPr>
        <w:pStyle w:val="Code0"/>
      </w:pPr>
      <w:r>
        <w:t xml:space="preserve">  "memberDn": "FFA0000001",</w:t>
      </w:r>
    </w:p>
    <w:p w14:paraId="64B3C86F" w14:textId="77777777" w:rsidR="00700CF7" w:rsidRDefault="00700CF7" w:rsidP="00700CF7">
      <w:pPr>
        <w:pStyle w:val="Code0"/>
      </w:pPr>
      <w:r>
        <w:t xml:space="preserve">  "activation": "yes",</w:t>
      </w:r>
    </w:p>
    <w:p w14:paraId="601D2523" w14:textId="77777777" w:rsidR="00700CF7" w:rsidRDefault="00700CF7" w:rsidP="00700CF7">
      <w:pPr>
        <w:pStyle w:val="Code0"/>
      </w:pPr>
      <w:r>
        <w:t xml:space="preserve">  "timeList": [</w:t>
      </w:r>
    </w:p>
    <w:p w14:paraId="59268F3F" w14:textId="77777777" w:rsidR="00700CF7" w:rsidRDefault="00700CF7" w:rsidP="00700CF7">
      <w:pPr>
        <w:pStyle w:val="Code0"/>
      </w:pPr>
      <w:r>
        <w:t xml:space="preserve">    {</w:t>
      </w:r>
    </w:p>
    <w:p w14:paraId="3752546E" w14:textId="77777777" w:rsidR="00700CF7" w:rsidRDefault="00700CF7" w:rsidP="00700CF7">
      <w:pPr>
        <w:pStyle w:val="Code0"/>
      </w:pPr>
      <w:r>
        <w:t xml:space="preserve">      "dayCategory": "workDay",</w:t>
      </w:r>
    </w:p>
    <w:p w14:paraId="6C7DD30E" w14:textId="77777777" w:rsidR="00700CF7" w:rsidRDefault="00700CF7" w:rsidP="00700CF7">
      <w:pPr>
        <w:pStyle w:val="Code0"/>
      </w:pPr>
      <w:r>
        <w:t xml:space="preserve">      "switchTime": "00:00",</w:t>
      </w:r>
    </w:p>
    <w:p w14:paraId="3216AAC9" w14:textId="77777777" w:rsidR="00700CF7" w:rsidRDefault="00700CF7" w:rsidP="00700CF7">
      <w:pPr>
        <w:pStyle w:val="Code0"/>
      </w:pPr>
      <w:r>
        <w:t xml:space="preserve">      "switchType": "off"</w:t>
      </w:r>
    </w:p>
    <w:p w14:paraId="2AA2ADAC" w14:textId="77777777" w:rsidR="00700CF7" w:rsidRDefault="00700CF7" w:rsidP="00700CF7">
      <w:pPr>
        <w:pStyle w:val="Code0"/>
      </w:pPr>
      <w:r>
        <w:t xml:space="preserve">    },</w:t>
      </w:r>
    </w:p>
    <w:p w14:paraId="3DED725B" w14:textId="77777777" w:rsidR="00700CF7" w:rsidRDefault="00700CF7" w:rsidP="00700CF7">
      <w:pPr>
        <w:pStyle w:val="Code0"/>
      </w:pPr>
      <w:r>
        <w:t xml:space="preserve">    {</w:t>
      </w:r>
    </w:p>
    <w:p w14:paraId="5948E2DA" w14:textId="77777777" w:rsidR="00700CF7" w:rsidRDefault="00700CF7" w:rsidP="00700CF7">
      <w:pPr>
        <w:pStyle w:val="Code0"/>
      </w:pPr>
      <w:r>
        <w:t xml:space="preserve">      "dayCategory": "workDay",</w:t>
      </w:r>
    </w:p>
    <w:p w14:paraId="5C339E35" w14:textId="77777777" w:rsidR="00700CF7" w:rsidRDefault="00700CF7" w:rsidP="00700CF7">
      <w:pPr>
        <w:pStyle w:val="Code0"/>
      </w:pPr>
      <w:r>
        <w:t xml:space="preserve">      "switchTime": "23:00",</w:t>
      </w:r>
    </w:p>
    <w:p w14:paraId="43494F5D" w14:textId="77777777" w:rsidR="00700CF7" w:rsidRDefault="00700CF7" w:rsidP="00700CF7">
      <w:pPr>
        <w:pStyle w:val="Code0"/>
      </w:pPr>
      <w:r>
        <w:t xml:space="preserve">      "switchType": "on"</w:t>
      </w:r>
    </w:p>
    <w:p w14:paraId="6E768324" w14:textId="77777777" w:rsidR="00700CF7" w:rsidRDefault="00700CF7" w:rsidP="00700CF7">
      <w:pPr>
        <w:pStyle w:val="Code0"/>
      </w:pPr>
      <w:r>
        <w:t xml:space="preserve">    },</w:t>
      </w:r>
    </w:p>
    <w:p w14:paraId="5391EC8B" w14:textId="77777777" w:rsidR="00700CF7" w:rsidRDefault="00700CF7" w:rsidP="00700CF7">
      <w:pPr>
        <w:pStyle w:val="Code0"/>
      </w:pPr>
      <w:r>
        <w:t xml:space="preserve">    {</w:t>
      </w:r>
    </w:p>
    <w:p w14:paraId="202C8310" w14:textId="77777777" w:rsidR="00700CF7" w:rsidRDefault="00700CF7" w:rsidP="00700CF7">
      <w:pPr>
        <w:pStyle w:val="Code0"/>
      </w:pPr>
      <w:r>
        <w:t xml:space="preserve">      "dayCategory": "weekend",</w:t>
      </w:r>
    </w:p>
    <w:p w14:paraId="66ACCC3C" w14:textId="77777777" w:rsidR="00700CF7" w:rsidRDefault="00700CF7" w:rsidP="00700CF7">
      <w:pPr>
        <w:pStyle w:val="Code0"/>
      </w:pPr>
      <w:r>
        <w:t xml:space="preserve">      "switchTime": "00:00",</w:t>
      </w:r>
    </w:p>
    <w:p w14:paraId="0E240852" w14:textId="77777777" w:rsidR="00700CF7" w:rsidRDefault="00700CF7" w:rsidP="00700CF7">
      <w:pPr>
        <w:pStyle w:val="Code0"/>
      </w:pPr>
      <w:r>
        <w:t xml:space="preserve">      "switchType": "off"</w:t>
      </w:r>
    </w:p>
    <w:p w14:paraId="175FE232" w14:textId="77777777" w:rsidR="00700CF7" w:rsidRDefault="00700CF7" w:rsidP="00700CF7">
      <w:pPr>
        <w:pStyle w:val="Code0"/>
      </w:pPr>
      <w:r>
        <w:t xml:space="preserve">    },</w:t>
      </w:r>
    </w:p>
    <w:p w14:paraId="547558AD" w14:textId="77777777" w:rsidR="00700CF7" w:rsidRDefault="00700CF7" w:rsidP="00700CF7">
      <w:pPr>
        <w:pStyle w:val="Code0"/>
      </w:pPr>
      <w:r>
        <w:lastRenderedPageBreak/>
        <w:t xml:space="preserve">    {</w:t>
      </w:r>
    </w:p>
    <w:p w14:paraId="34D7CDC0" w14:textId="77777777" w:rsidR="00700CF7" w:rsidRDefault="00700CF7" w:rsidP="00700CF7">
      <w:pPr>
        <w:pStyle w:val="Code0"/>
      </w:pPr>
      <w:r>
        <w:t xml:space="preserve">      "dayCategory": "weekend",</w:t>
      </w:r>
    </w:p>
    <w:p w14:paraId="55FCFD9D" w14:textId="77777777" w:rsidR="00700CF7" w:rsidRDefault="00700CF7" w:rsidP="00700CF7">
      <w:pPr>
        <w:pStyle w:val="Code0"/>
      </w:pPr>
      <w:r>
        <w:t xml:space="preserve">      "switchTime": "23:00",</w:t>
      </w:r>
    </w:p>
    <w:p w14:paraId="659A5915" w14:textId="77777777" w:rsidR="00700CF7" w:rsidRDefault="00700CF7" w:rsidP="00700CF7">
      <w:pPr>
        <w:pStyle w:val="Code0"/>
      </w:pPr>
      <w:r>
        <w:t xml:space="preserve">      "switchType": "on"</w:t>
      </w:r>
    </w:p>
    <w:p w14:paraId="6D586DCB" w14:textId="77777777" w:rsidR="00700CF7" w:rsidRDefault="00700CF7" w:rsidP="00700CF7">
      <w:pPr>
        <w:pStyle w:val="Code0"/>
      </w:pPr>
      <w:r>
        <w:t xml:space="preserve">    }</w:t>
      </w:r>
    </w:p>
    <w:p w14:paraId="7478E58D" w14:textId="77777777" w:rsidR="00700CF7" w:rsidRDefault="00700CF7" w:rsidP="00700CF7">
      <w:pPr>
        <w:pStyle w:val="Code0"/>
      </w:pPr>
      <w:r>
        <w:t xml:space="preserve">  ]</w:t>
      </w:r>
    </w:p>
    <w:p w14:paraId="5D0B4623" w14:textId="77777777" w:rsidR="00700CF7" w:rsidRDefault="00700CF7" w:rsidP="00700CF7">
      <w:pPr>
        <w:pStyle w:val="Code0"/>
      </w:pPr>
      <w:r>
        <w:t>}</w:t>
      </w:r>
    </w:p>
    <w:p w14:paraId="148E868F" w14:textId="77777777" w:rsidR="00700CF7" w:rsidRDefault="00700CF7" w:rsidP="00B34E80">
      <w:pPr>
        <w:pStyle w:val="NoSpacing"/>
        <w:keepLines w:val="0"/>
        <w:numPr>
          <w:ilvl w:val="0"/>
          <w:numId w:val="12"/>
        </w:numPr>
        <w:ind w:left="709"/>
        <w:jc w:val="left"/>
      </w:pPr>
      <w:r>
        <w:t>Manual mode – service activated:</w:t>
      </w:r>
    </w:p>
    <w:p w14:paraId="3ACCC742" w14:textId="77777777" w:rsidR="00700CF7" w:rsidRDefault="00700CF7" w:rsidP="00700CF7">
      <w:pPr>
        <w:pStyle w:val="Code0"/>
      </w:pPr>
      <w:r>
        <w:t>{</w:t>
      </w:r>
    </w:p>
    <w:p w14:paraId="5D05085D" w14:textId="77777777" w:rsidR="00700CF7" w:rsidRDefault="00700CF7" w:rsidP="00700CF7">
      <w:pPr>
        <w:pStyle w:val="Code0"/>
      </w:pPr>
      <w:r>
        <w:t xml:space="preserve">  "mainNumber": "38641000100",</w:t>
      </w:r>
    </w:p>
    <w:p w14:paraId="251ECC60" w14:textId="77777777" w:rsidR="00700CF7" w:rsidRDefault="00700CF7" w:rsidP="00700CF7">
      <w:pPr>
        <w:pStyle w:val="Code0"/>
      </w:pPr>
      <w:r>
        <w:t xml:space="preserve">  "memberDn": "FFA0000001",</w:t>
      </w:r>
    </w:p>
    <w:p w14:paraId="29934AA1" w14:textId="77777777" w:rsidR="00700CF7" w:rsidRDefault="00700CF7" w:rsidP="00700CF7">
      <w:pPr>
        <w:pStyle w:val="Code0"/>
      </w:pPr>
      <w:r>
        <w:t xml:space="preserve">  "activation": "yes"</w:t>
      </w:r>
    </w:p>
    <w:p w14:paraId="12A2CE78" w14:textId="77777777" w:rsidR="00700CF7" w:rsidRDefault="00700CF7" w:rsidP="00700CF7">
      <w:pPr>
        <w:pStyle w:val="Code0"/>
      </w:pPr>
      <w:r>
        <w:t>}</w:t>
      </w:r>
    </w:p>
    <w:p w14:paraId="0AD78C1E" w14:textId="77777777" w:rsidR="00700CF7" w:rsidRDefault="00700CF7" w:rsidP="00B34E80">
      <w:pPr>
        <w:pStyle w:val="NoSpacing"/>
        <w:keepLines w:val="0"/>
        <w:numPr>
          <w:ilvl w:val="0"/>
          <w:numId w:val="12"/>
        </w:numPr>
        <w:ind w:left="709"/>
        <w:jc w:val="left"/>
      </w:pPr>
      <w:r>
        <w:t>Manual mode – service deactivated:</w:t>
      </w:r>
    </w:p>
    <w:p w14:paraId="0A27090F" w14:textId="77777777" w:rsidR="00700CF7" w:rsidRDefault="00700CF7" w:rsidP="00700CF7">
      <w:pPr>
        <w:pStyle w:val="Code0"/>
      </w:pPr>
      <w:r>
        <w:t>{</w:t>
      </w:r>
    </w:p>
    <w:p w14:paraId="169333BB" w14:textId="77777777" w:rsidR="00700CF7" w:rsidRDefault="00700CF7" w:rsidP="00700CF7">
      <w:pPr>
        <w:pStyle w:val="Code0"/>
      </w:pPr>
      <w:r>
        <w:t xml:space="preserve">  "mainNumber": "38641000100",</w:t>
      </w:r>
    </w:p>
    <w:p w14:paraId="28345803" w14:textId="77777777" w:rsidR="00700CF7" w:rsidRDefault="00700CF7" w:rsidP="00700CF7">
      <w:pPr>
        <w:pStyle w:val="Code0"/>
      </w:pPr>
      <w:r>
        <w:t xml:space="preserve">  "memberDn": "FFA0000001",</w:t>
      </w:r>
    </w:p>
    <w:p w14:paraId="7B214513" w14:textId="64238489" w:rsidR="00700CF7" w:rsidRDefault="00C83DCD" w:rsidP="00700CF7">
      <w:pPr>
        <w:pStyle w:val="Code0"/>
      </w:pPr>
      <w:r>
        <w:t xml:space="preserve">  "activation": "no</w:t>
      </w:r>
      <w:r w:rsidR="00700CF7">
        <w:t>"</w:t>
      </w:r>
    </w:p>
    <w:p w14:paraId="4663EFE0" w14:textId="77777777" w:rsidR="00700CF7" w:rsidRDefault="00700CF7" w:rsidP="00700CF7">
      <w:pPr>
        <w:pStyle w:val="Code0"/>
      </w:pPr>
      <w:r>
        <w:t>}</w:t>
      </w:r>
    </w:p>
    <w:p w14:paraId="02F63587" w14:textId="77777777" w:rsidR="00700CF7" w:rsidRDefault="00700CF7" w:rsidP="00700CF7">
      <w:pPr>
        <w:pStyle w:val="Code0"/>
      </w:pPr>
    </w:p>
    <w:tbl>
      <w:tblPr>
        <w:tblW w:w="9356" w:type="dxa"/>
        <w:tblInd w:w="108" w:type="dxa"/>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21837D15" w14:textId="77777777" w:rsidTr="008B6F48">
        <w:tc>
          <w:tcPr>
            <w:tcW w:w="23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A7024A8"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7B3B05BD" w14:textId="3BDB44A4" w:rsidR="00700CF7" w:rsidRPr="002F3D10" w:rsidRDefault="00A12AE4" w:rsidP="008B6F48">
            <w:pPr>
              <w:keepNext/>
              <w:rPr>
                <w:rFonts w:cs="Arial"/>
                <w:b/>
                <w:bCs/>
                <w:i/>
                <w:iCs/>
                <w:lang w:val="en-US"/>
              </w:rPr>
            </w:pPr>
            <w:r>
              <w:rPr>
                <w:b/>
                <w:bCs/>
                <w:i/>
                <w:iCs/>
                <w:lang w:val="en-US"/>
              </w:rPr>
              <w:t>Required</w:t>
            </w:r>
          </w:p>
        </w:tc>
        <w:tc>
          <w:tcPr>
            <w:tcW w:w="125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22582A29"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14:paraId="2B561C2C"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4DF8AF1A"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6251D7" w14:textId="77777777" w:rsidR="00700CF7" w:rsidRPr="002F3D10" w:rsidRDefault="00700CF7" w:rsidP="008B6F48">
            <w:pPr>
              <w:keepNext/>
              <w:rPr>
                <w:rFonts w:ascii="Courier New" w:hAnsi="Courier New" w:cs="Courier New"/>
                <w:i/>
                <w:iCs/>
                <w:lang w:val="en-US"/>
              </w:rPr>
            </w:pPr>
            <w:r w:rsidRPr="00FF61E7">
              <w:rPr>
                <w:rFonts w:ascii="Courier New" w:hAnsi="Courier New" w:cs="Courier New"/>
                <w:i/>
                <w:iCs/>
                <w:lang w:val="en-US"/>
              </w:rPr>
              <w:t>mainNumber</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EA7C52" w14:textId="77777777" w:rsidR="00700CF7" w:rsidRPr="002F3D10" w:rsidRDefault="00700CF7" w:rsidP="008B6F48">
            <w:pPr>
              <w:keepNext/>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B0401D"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9868C9" w14:textId="77777777" w:rsidR="00700CF7" w:rsidRPr="0020006D" w:rsidRDefault="00700CF7" w:rsidP="008B6F48">
            <w:pPr>
              <w:pStyle w:val="NoSpacing"/>
            </w:pPr>
            <w:r w:rsidRPr="0020006D">
              <w:t>User's phone number</w:t>
            </w:r>
          </w:p>
        </w:tc>
      </w:tr>
      <w:tr w:rsidR="00700CF7" w:rsidRPr="002F3D10" w14:paraId="25241FDA"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62483E" w14:textId="77777777" w:rsidR="00700CF7" w:rsidRDefault="00700CF7" w:rsidP="008B6F48">
            <w:pPr>
              <w:keepNext/>
              <w:rPr>
                <w:rFonts w:ascii="Courier New" w:hAnsi="Courier New" w:cs="Courier New"/>
                <w:i/>
                <w:iCs/>
                <w:lang w:val="en-US"/>
              </w:rPr>
            </w:pPr>
            <w:r w:rsidRPr="009E74B8">
              <w:rPr>
                <w:rFonts w:ascii="Courier New" w:hAnsi="Courier New" w:cs="Courier New"/>
                <w:i/>
                <w:iCs/>
                <w:lang w:val="en-US"/>
              </w:rPr>
              <w:t>memberDn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7A5D85" w14:textId="77777777" w:rsidR="00700CF7" w:rsidRPr="002F3D10" w:rsidRDefault="00700CF7" w:rsidP="008B6F48">
            <w:pPr>
              <w:pStyle w:val="NoSpacing"/>
              <w:rPr>
                <w:i/>
                <w:iCs/>
                <w:lang w:val="en-US"/>
              </w:rPr>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629FD7" w14:textId="77777777" w:rsidR="00700CF7" w:rsidRPr="002F3D10"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9AE3DA" w14:textId="77777777" w:rsidR="00700CF7" w:rsidRPr="0020006D" w:rsidRDefault="00700CF7" w:rsidP="008B6F48">
            <w:pPr>
              <w:pStyle w:val="NoSpacing"/>
            </w:pPr>
            <w:r>
              <w:t>Line</w:t>
            </w:r>
            <w:r w:rsidRPr="0020006D">
              <w:t xml:space="preserve"> number</w:t>
            </w:r>
          </w:p>
        </w:tc>
      </w:tr>
      <w:tr w:rsidR="00700CF7" w:rsidRPr="002F3D10" w14:paraId="61183CA7"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E6B91F" w14:textId="77777777" w:rsidR="00700CF7" w:rsidRPr="00FF61E7" w:rsidRDefault="00700CF7" w:rsidP="008B6F48">
            <w:pPr>
              <w:keepNext/>
              <w:rPr>
                <w:rFonts w:ascii="Courier New" w:hAnsi="Courier New" w:cs="Courier New"/>
                <w:i/>
                <w:iCs/>
                <w:lang w:val="en-US"/>
              </w:rPr>
            </w:pPr>
            <w:r>
              <w:rPr>
                <w:rFonts w:ascii="Courier New" w:hAnsi="Courier New" w:cs="Courier New"/>
                <w:i/>
                <w:iCs/>
                <w:lang w:val="en-US"/>
              </w:rPr>
              <w:t>activation</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8CCAE"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B0F0C5" w14:textId="77777777" w:rsidR="00700CF7" w:rsidRPr="00FF61E7" w:rsidRDefault="00700CF7" w:rsidP="008B6F48">
            <w:pPr>
              <w:keepNext/>
              <w:rPr>
                <w:i/>
                <w:iCs/>
                <w:lang w:val="en-US"/>
              </w:rPr>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11B34C" w14:textId="77777777" w:rsidR="00700CF7" w:rsidRPr="0020006D" w:rsidRDefault="00700CF7" w:rsidP="008B6F48">
            <w:pPr>
              <w:pStyle w:val="NoSpacing"/>
            </w:pPr>
            <w:r w:rsidRPr="0020006D">
              <w:t>Is service activated</w:t>
            </w:r>
          </w:p>
        </w:tc>
      </w:tr>
      <w:tr w:rsidR="00700CF7" w:rsidRPr="002F3D10" w14:paraId="50FD0E97"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DBCEE5"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timeList</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9D2D8B" w14:textId="77777777" w:rsidR="00700CF7" w:rsidRPr="0020006D" w:rsidRDefault="00700CF7" w:rsidP="008B6F48">
            <w:pPr>
              <w:pStyle w:val="NoSpacing"/>
            </w:pPr>
            <w:r>
              <w:rPr>
                <w:i/>
                <w:iCs/>
                <w:lang w:val="en-US"/>
              </w:rPr>
              <w:t>No</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E8D4D6" w14:textId="77777777" w:rsidR="00700CF7" w:rsidRPr="00FF61E7" w:rsidRDefault="00700CF7" w:rsidP="008B6F48">
            <w:pPr>
              <w:keepNext/>
              <w:rPr>
                <w:i/>
                <w:iCs/>
                <w:lang w:val="en-US"/>
              </w:rPr>
            </w:pPr>
            <w:r>
              <w:rPr>
                <w:i/>
                <w:iCs/>
                <w:lang w:val="en-US"/>
              </w:rPr>
              <w:t>JsonObject</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39D716" w14:textId="77777777" w:rsidR="00700CF7" w:rsidRPr="0020006D" w:rsidRDefault="00700CF7" w:rsidP="008B6F48">
            <w:pPr>
              <w:pStyle w:val="NoSpacing"/>
            </w:pPr>
            <w:r>
              <w:t>List of switching times</w:t>
            </w:r>
          </w:p>
        </w:tc>
      </w:tr>
      <w:tr w:rsidR="00700CF7" w:rsidRPr="002F3D10" w14:paraId="17B70154"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25A3C4"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dayCategory</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85D63"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F367DF"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E4A5BD" w14:textId="77777777" w:rsidR="00700CF7" w:rsidRPr="0020006D" w:rsidRDefault="00700CF7" w:rsidP="008B6F48">
            <w:pPr>
              <w:pStyle w:val="NoSpacing"/>
            </w:pPr>
            <w:r w:rsidRPr="0020006D">
              <w:t>Day category</w:t>
            </w:r>
          </w:p>
        </w:tc>
      </w:tr>
      <w:tr w:rsidR="00700CF7" w:rsidRPr="002F3D10" w14:paraId="0259FFB0"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BAB9CC"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switchTime</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76AF7C"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3702DC"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759174" w14:textId="77777777" w:rsidR="00700CF7" w:rsidRPr="0020006D" w:rsidRDefault="00700CF7" w:rsidP="008B6F48">
            <w:pPr>
              <w:pStyle w:val="NoSpacing"/>
            </w:pPr>
            <w:r w:rsidRPr="0020006D">
              <w:t>Switch time</w:t>
            </w:r>
          </w:p>
        </w:tc>
      </w:tr>
      <w:tr w:rsidR="00700CF7" w:rsidRPr="002F3D10" w14:paraId="16C52677" w14:textId="77777777" w:rsidTr="008B6F48">
        <w:tc>
          <w:tcPr>
            <w:tcW w:w="23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B2AFAB"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switchType</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0A1DD2" w14:textId="77777777" w:rsidR="00700CF7" w:rsidRPr="0020006D" w:rsidRDefault="00700CF7" w:rsidP="008B6F48">
            <w:pPr>
              <w:pStyle w:val="NoSpacing"/>
            </w:pPr>
            <w:r w:rsidRPr="002F3D10">
              <w:rPr>
                <w:i/>
                <w:iCs/>
                <w:lang w:val="en-US"/>
              </w:rPr>
              <w:t>Yes</w:t>
            </w:r>
          </w:p>
        </w:tc>
        <w:tc>
          <w:tcPr>
            <w:tcW w:w="1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26E4F1" w14:textId="77777777" w:rsidR="00700CF7" w:rsidRPr="0020006D" w:rsidRDefault="00700CF7" w:rsidP="008B6F48">
            <w:pPr>
              <w:pStyle w:val="NoSpacing"/>
            </w:pPr>
            <w:r w:rsidRPr="002F3D10">
              <w:rPr>
                <w:i/>
                <w:iCs/>
                <w:lang w:val="en-US"/>
              </w:rPr>
              <w:t>String</w:t>
            </w:r>
          </w:p>
        </w:tc>
        <w:tc>
          <w:tcPr>
            <w:tcW w:w="44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29E1B8" w14:textId="77777777" w:rsidR="00700CF7" w:rsidRPr="0020006D" w:rsidRDefault="00700CF7" w:rsidP="008B6F48">
            <w:pPr>
              <w:pStyle w:val="NoSpacing"/>
            </w:pPr>
            <w:r w:rsidRPr="0020006D">
              <w:t>Switch type</w:t>
            </w:r>
          </w:p>
        </w:tc>
      </w:tr>
    </w:tbl>
    <w:p w14:paraId="246155CF" w14:textId="77777777" w:rsidR="00700CF7" w:rsidRDefault="00700CF7" w:rsidP="00700CF7">
      <w:pPr>
        <w:pStyle w:val="Heading3"/>
        <w:numPr>
          <w:ilvl w:val="2"/>
          <w:numId w:val="1"/>
        </w:numPr>
      </w:pPr>
      <w:bookmarkStart w:id="141" w:name="_Toc473185659"/>
      <w:r w:rsidRPr="002E1DD8">
        <w:t>Modify service</w:t>
      </w:r>
      <w:bookmarkEnd w:id="141"/>
    </w:p>
    <w:p w14:paraId="4525B0FA" w14:textId="77777777" w:rsidR="00700CF7" w:rsidRPr="002F3D10" w:rsidRDefault="00700CF7" w:rsidP="00700CF7">
      <w:pPr>
        <w:rPr>
          <w:b/>
          <w:lang w:val="en-GB" w:eastAsia="x-none"/>
        </w:rPr>
      </w:pPr>
      <w:r w:rsidRPr="002F3D10">
        <w:rPr>
          <w:b/>
          <w:lang w:val="en-GB" w:eastAsia="x-none"/>
        </w:rPr>
        <w:t>Request</w:t>
      </w:r>
    </w:p>
    <w:p w14:paraId="52034B4C" w14:textId="77777777" w:rsidR="00700CF7" w:rsidRPr="002F3D10" w:rsidRDefault="00700CF7" w:rsidP="00700CF7">
      <w:pPr>
        <w:rPr>
          <w:lang w:val="en-GB" w:eastAsia="x-none"/>
        </w:rPr>
      </w:pPr>
    </w:p>
    <w:p w14:paraId="636C92B3" w14:textId="77777777" w:rsidR="00700CF7" w:rsidRPr="002F3D10" w:rsidRDefault="00700CF7" w:rsidP="00700CF7">
      <w:pPr>
        <w:rPr>
          <w:lang w:val="en-GB" w:eastAsia="x-none"/>
        </w:rPr>
      </w:pPr>
      <w:r w:rsidRPr="002F3D10">
        <w:rPr>
          <w:lang w:val="en-GB" w:eastAsia="x-none"/>
        </w:rPr>
        <w:t xml:space="preserve">Request </w:t>
      </w:r>
      <w:r>
        <w:rPr>
          <w:lang w:val="en-GB" w:eastAsia="x-none"/>
        </w:rPr>
        <w:t>URI</w:t>
      </w:r>
      <w:r w:rsidRPr="002F3D10">
        <w:rPr>
          <w:lang w:val="en-GB" w:eastAsia="x-none"/>
        </w:rPr>
        <w:t>:</w:t>
      </w:r>
    </w:p>
    <w:p w14:paraId="5744D30A" w14:textId="77777777" w:rsidR="00700CF7" w:rsidRPr="002F3D10" w:rsidRDefault="00700CF7" w:rsidP="00700CF7">
      <w:pPr>
        <w:ind w:firstLine="708"/>
        <w:rPr>
          <w:b/>
          <w:lang w:val="en-GB" w:eastAsia="x-none"/>
        </w:rPr>
      </w:pPr>
      <w:r>
        <w:rPr>
          <w:b/>
          <w:lang w:val="en-GB" w:eastAsia="x-none"/>
        </w:rPr>
        <w:t>PUT</w:t>
      </w:r>
      <w:r w:rsidRPr="002F3D10">
        <w:rPr>
          <w:b/>
          <w:lang w:val="en-GB" w:eastAsia="x-none"/>
        </w:rPr>
        <w:t xml:space="preserve"> http://</w:t>
      </w:r>
      <w:r>
        <w:rPr>
          <w:b/>
          <w:lang w:val="en-GB" w:eastAsia="x-none"/>
        </w:rPr>
        <w:t>&lt;hostname&gt;</w:t>
      </w:r>
      <w:r w:rsidRPr="002F3D10">
        <w:rPr>
          <w:b/>
          <w:lang w:val="en-GB" w:eastAsia="x-none"/>
        </w:rPr>
        <w:t>/sa/rest/v1/</w:t>
      </w:r>
      <w:r w:rsidRPr="0051437A">
        <w:rPr>
          <w:b/>
          <w:lang w:val="en-GB" w:eastAsia="x-none"/>
        </w:rPr>
        <w:t>service/</w:t>
      </w:r>
      <w:r>
        <w:rPr>
          <w:b/>
          <w:lang w:val="en-GB" w:eastAsia="x-none"/>
        </w:rPr>
        <w:t>dndgm</w:t>
      </w:r>
      <w:r w:rsidRPr="0051437A">
        <w:rPr>
          <w:b/>
          <w:lang w:val="en-GB" w:eastAsia="x-none"/>
        </w:rPr>
        <w:t>/</w:t>
      </w:r>
      <w:r>
        <w:rPr>
          <w:b/>
          <w:lang w:val="en-GB" w:eastAsia="x-none"/>
        </w:rPr>
        <w:t>&lt;dn&gt;/member/&lt;memberDn&gt;</w:t>
      </w:r>
    </w:p>
    <w:p w14:paraId="066103B3" w14:textId="77777777" w:rsidR="00700CF7" w:rsidRDefault="00700CF7" w:rsidP="00700CF7">
      <w:pPr>
        <w:rPr>
          <w:lang w:val="en-US" w:eastAsia="x-none"/>
        </w:rPr>
      </w:pPr>
    </w:p>
    <w:p w14:paraId="52D78E11" w14:textId="77777777" w:rsidR="00700CF7" w:rsidRPr="002F3D10" w:rsidRDefault="00700CF7" w:rsidP="00700CF7">
      <w:pPr>
        <w:rPr>
          <w:lang w:val="en-US" w:eastAsia="x-none"/>
        </w:rPr>
      </w:pPr>
      <w:r w:rsidRPr="002F3D10">
        <w:rPr>
          <w:lang w:val="en-US" w:eastAsia="x-none"/>
        </w:rPr>
        <w:t xml:space="preserve">Parameters in request </w:t>
      </w:r>
      <w:r>
        <w:rPr>
          <w:lang w:val="en-US" w:eastAsia="x-none"/>
        </w:rPr>
        <w:t>URI</w:t>
      </w:r>
      <w:r w:rsidRPr="002F3D10">
        <w:rPr>
          <w:lang w:val="en-US" w:eastAsia="x-none"/>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5"/>
        <w:gridCol w:w="1251"/>
        <w:gridCol w:w="1251"/>
        <w:gridCol w:w="4459"/>
      </w:tblGrid>
      <w:tr w:rsidR="00700CF7" w:rsidRPr="002F3D10" w14:paraId="7307AAB3" w14:textId="77777777" w:rsidTr="008B6F48">
        <w:tc>
          <w:tcPr>
            <w:tcW w:w="2395" w:type="dxa"/>
            <w:tcMar>
              <w:top w:w="0" w:type="dxa"/>
              <w:left w:w="108" w:type="dxa"/>
              <w:bottom w:w="0" w:type="dxa"/>
              <w:right w:w="108" w:type="dxa"/>
            </w:tcMar>
            <w:hideMark/>
          </w:tcPr>
          <w:p w14:paraId="32720A2D" w14:textId="77777777" w:rsidR="00700CF7" w:rsidRPr="002F3D10" w:rsidRDefault="00700CF7" w:rsidP="008B6F48">
            <w:pPr>
              <w:keepNext/>
              <w:rPr>
                <w:rFonts w:cs="Arial"/>
                <w:b/>
                <w:bCs/>
                <w:i/>
                <w:iCs/>
                <w:lang w:val="en-US"/>
              </w:rPr>
            </w:pPr>
            <w:r w:rsidRPr="002F3D10">
              <w:rPr>
                <w:b/>
                <w:bCs/>
                <w:i/>
                <w:iCs/>
                <w:lang w:val="en-US"/>
              </w:rPr>
              <w:t>Parameter Name</w:t>
            </w:r>
          </w:p>
        </w:tc>
        <w:tc>
          <w:tcPr>
            <w:tcW w:w="1251" w:type="dxa"/>
            <w:tcMar>
              <w:top w:w="0" w:type="dxa"/>
              <w:left w:w="108" w:type="dxa"/>
              <w:bottom w:w="0" w:type="dxa"/>
              <w:right w:w="108" w:type="dxa"/>
            </w:tcMar>
            <w:vAlign w:val="center"/>
            <w:hideMark/>
          </w:tcPr>
          <w:p w14:paraId="5BFD3EAE" w14:textId="1FD5D35A" w:rsidR="00700CF7" w:rsidRPr="002F3D10" w:rsidRDefault="00A12AE4" w:rsidP="008B6F48">
            <w:pPr>
              <w:keepNext/>
              <w:rPr>
                <w:rFonts w:cs="Arial"/>
                <w:b/>
                <w:bCs/>
                <w:i/>
                <w:iCs/>
                <w:lang w:val="en-US"/>
              </w:rPr>
            </w:pPr>
            <w:r>
              <w:rPr>
                <w:b/>
                <w:bCs/>
                <w:i/>
                <w:iCs/>
                <w:lang w:val="en-US"/>
              </w:rPr>
              <w:t>Required</w:t>
            </w:r>
          </w:p>
        </w:tc>
        <w:tc>
          <w:tcPr>
            <w:tcW w:w="1251" w:type="dxa"/>
            <w:tcMar>
              <w:top w:w="0" w:type="dxa"/>
              <w:left w:w="108" w:type="dxa"/>
              <w:bottom w:w="0" w:type="dxa"/>
              <w:right w:w="108" w:type="dxa"/>
            </w:tcMar>
            <w:hideMark/>
          </w:tcPr>
          <w:p w14:paraId="1D5A8D5A" w14:textId="77777777" w:rsidR="00700CF7" w:rsidRPr="002F3D10" w:rsidRDefault="00700CF7" w:rsidP="008B6F48">
            <w:pPr>
              <w:keepNext/>
              <w:rPr>
                <w:rFonts w:cs="Arial"/>
                <w:b/>
                <w:bCs/>
                <w:i/>
                <w:iCs/>
                <w:lang w:val="en-US"/>
              </w:rPr>
            </w:pPr>
            <w:r w:rsidRPr="002F3D10">
              <w:rPr>
                <w:b/>
                <w:bCs/>
                <w:i/>
                <w:iCs/>
                <w:lang w:val="en-US"/>
              </w:rPr>
              <w:t>Type</w:t>
            </w:r>
          </w:p>
        </w:tc>
        <w:tc>
          <w:tcPr>
            <w:tcW w:w="4459" w:type="dxa"/>
            <w:tcMar>
              <w:top w:w="0" w:type="dxa"/>
              <w:left w:w="108" w:type="dxa"/>
              <w:bottom w:w="0" w:type="dxa"/>
              <w:right w:w="108" w:type="dxa"/>
            </w:tcMar>
            <w:vAlign w:val="center"/>
            <w:hideMark/>
          </w:tcPr>
          <w:p w14:paraId="35ED7E01" w14:textId="77777777" w:rsidR="00700CF7" w:rsidRPr="002F3D10" w:rsidRDefault="00700CF7" w:rsidP="008B6F48">
            <w:pPr>
              <w:keepNext/>
              <w:rPr>
                <w:rFonts w:cs="Arial"/>
                <w:b/>
                <w:bCs/>
                <w:i/>
                <w:iCs/>
                <w:lang w:val="en-US"/>
              </w:rPr>
            </w:pPr>
            <w:r w:rsidRPr="002F3D10">
              <w:rPr>
                <w:b/>
                <w:bCs/>
                <w:i/>
                <w:iCs/>
                <w:lang w:val="en-US"/>
              </w:rPr>
              <w:t>Explanation</w:t>
            </w:r>
          </w:p>
        </w:tc>
      </w:tr>
      <w:tr w:rsidR="00700CF7" w:rsidRPr="002F3D10" w14:paraId="352708AF" w14:textId="77777777" w:rsidTr="008B6F48">
        <w:tc>
          <w:tcPr>
            <w:tcW w:w="2395" w:type="dxa"/>
            <w:tcMar>
              <w:top w:w="0" w:type="dxa"/>
              <w:left w:w="108" w:type="dxa"/>
              <w:bottom w:w="0" w:type="dxa"/>
              <w:right w:w="108" w:type="dxa"/>
            </w:tcMar>
          </w:tcPr>
          <w:p w14:paraId="082C9A07" w14:textId="77777777" w:rsidR="00700CF7" w:rsidRPr="002F3D10" w:rsidRDefault="00700CF7" w:rsidP="008B6F48">
            <w:pPr>
              <w:keepNext/>
              <w:rPr>
                <w:rFonts w:ascii="Courier New" w:hAnsi="Courier New" w:cs="Courier New"/>
                <w:i/>
                <w:iCs/>
                <w:lang w:val="en-US"/>
              </w:rPr>
            </w:pPr>
            <w:r w:rsidRPr="002F3D10">
              <w:rPr>
                <w:rFonts w:ascii="Courier New" w:hAnsi="Courier New" w:cs="Courier New"/>
                <w:i/>
                <w:iCs/>
                <w:lang w:val="en-US"/>
              </w:rPr>
              <w:t>dn</w:t>
            </w:r>
          </w:p>
        </w:tc>
        <w:tc>
          <w:tcPr>
            <w:tcW w:w="1251" w:type="dxa"/>
            <w:tcMar>
              <w:top w:w="0" w:type="dxa"/>
              <w:left w:w="108" w:type="dxa"/>
              <w:bottom w:w="0" w:type="dxa"/>
              <w:right w:w="108" w:type="dxa"/>
            </w:tcMar>
            <w:vAlign w:val="center"/>
          </w:tcPr>
          <w:p w14:paraId="321DC1E8" w14:textId="77777777" w:rsidR="00700CF7" w:rsidRPr="002F3D10" w:rsidRDefault="00700CF7" w:rsidP="008B6F48">
            <w:pPr>
              <w:keepNext/>
              <w:rPr>
                <w:i/>
                <w:iCs/>
                <w:lang w:val="en-US"/>
              </w:rPr>
            </w:pPr>
            <w:r w:rsidRPr="002F3D10">
              <w:rPr>
                <w:i/>
                <w:iCs/>
                <w:lang w:val="en-US"/>
              </w:rPr>
              <w:t>Yes</w:t>
            </w:r>
          </w:p>
        </w:tc>
        <w:tc>
          <w:tcPr>
            <w:tcW w:w="1251" w:type="dxa"/>
            <w:tcMar>
              <w:top w:w="0" w:type="dxa"/>
              <w:left w:w="108" w:type="dxa"/>
              <w:bottom w:w="0" w:type="dxa"/>
              <w:right w:w="108" w:type="dxa"/>
            </w:tcMar>
          </w:tcPr>
          <w:p w14:paraId="3AA4A012" w14:textId="77777777" w:rsidR="00700CF7" w:rsidRPr="002F3D10" w:rsidRDefault="00700CF7" w:rsidP="008B6F48">
            <w:pPr>
              <w:keepNext/>
              <w:rPr>
                <w:i/>
                <w:iCs/>
                <w:lang w:val="en-US"/>
              </w:rPr>
            </w:pPr>
            <w:r w:rsidRPr="002F3D10">
              <w:rPr>
                <w:i/>
                <w:iCs/>
                <w:lang w:val="en-US"/>
              </w:rPr>
              <w:t>String</w:t>
            </w:r>
          </w:p>
        </w:tc>
        <w:tc>
          <w:tcPr>
            <w:tcW w:w="4459" w:type="dxa"/>
            <w:tcMar>
              <w:top w:w="0" w:type="dxa"/>
              <w:left w:w="108" w:type="dxa"/>
              <w:bottom w:w="0" w:type="dxa"/>
              <w:right w:w="108" w:type="dxa"/>
            </w:tcMar>
            <w:vAlign w:val="center"/>
          </w:tcPr>
          <w:p w14:paraId="589DB49E" w14:textId="77777777" w:rsidR="00700CF7" w:rsidRPr="002F3D10" w:rsidRDefault="00700CF7" w:rsidP="008B6F48">
            <w:pPr>
              <w:keepNext/>
              <w:rPr>
                <w:color w:val="auto"/>
                <w:lang w:val="en-US"/>
              </w:rPr>
            </w:pPr>
            <w:r w:rsidRPr="002F3D10">
              <w:rPr>
                <w:color w:val="auto"/>
                <w:lang w:val="en-US"/>
              </w:rPr>
              <w:t>Selected DN</w:t>
            </w:r>
          </w:p>
        </w:tc>
      </w:tr>
      <w:tr w:rsidR="00700CF7" w:rsidRPr="002F3D10" w14:paraId="2C973EB6" w14:textId="77777777" w:rsidTr="008B6F48">
        <w:tc>
          <w:tcPr>
            <w:tcW w:w="2395" w:type="dxa"/>
            <w:tcMar>
              <w:top w:w="0" w:type="dxa"/>
              <w:left w:w="108" w:type="dxa"/>
              <w:bottom w:w="0" w:type="dxa"/>
              <w:right w:w="108" w:type="dxa"/>
            </w:tcMar>
          </w:tcPr>
          <w:p w14:paraId="35850202" w14:textId="77777777" w:rsidR="00700CF7" w:rsidRPr="002F3D10" w:rsidRDefault="00700CF7" w:rsidP="008B6F48">
            <w:pPr>
              <w:keepNext/>
              <w:rPr>
                <w:rFonts w:ascii="Courier New" w:hAnsi="Courier New" w:cs="Courier New"/>
                <w:i/>
                <w:iCs/>
                <w:lang w:val="en-US"/>
              </w:rPr>
            </w:pPr>
            <w:r>
              <w:rPr>
                <w:rFonts w:ascii="Courier New" w:hAnsi="Courier New" w:cs="Courier New"/>
                <w:i/>
                <w:iCs/>
                <w:lang w:val="en-US"/>
              </w:rPr>
              <w:t>memberD</w:t>
            </w:r>
            <w:r w:rsidRPr="002F3D10">
              <w:rPr>
                <w:rFonts w:ascii="Courier New" w:hAnsi="Courier New" w:cs="Courier New"/>
                <w:i/>
                <w:iCs/>
                <w:lang w:val="en-US"/>
              </w:rPr>
              <w:t>n</w:t>
            </w:r>
          </w:p>
        </w:tc>
        <w:tc>
          <w:tcPr>
            <w:tcW w:w="1251" w:type="dxa"/>
            <w:tcMar>
              <w:top w:w="0" w:type="dxa"/>
              <w:left w:w="108" w:type="dxa"/>
              <w:bottom w:w="0" w:type="dxa"/>
              <w:right w:w="108" w:type="dxa"/>
            </w:tcMar>
            <w:vAlign w:val="center"/>
          </w:tcPr>
          <w:p w14:paraId="4AAAD7CC" w14:textId="77777777" w:rsidR="00700CF7" w:rsidRPr="002F3D10" w:rsidRDefault="00700CF7" w:rsidP="008B6F48">
            <w:pPr>
              <w:keepNext/>
              <w:rPr>
                <w:i/>
                <w:iCs/>
                <w:lang w:val="en-US"/>
              </w:rPr>
            </w:pPr>
            <w:r>
              <w:rPr>
                <w:i/>
                <w:iCs/>
                <w:lang w:val="en-US"/>
              </w:rPr>
              <w:t>Yes</w:t>
            </w:r>
          </w:p>
        </w:tc>
        <w:tc>
          <w:tcPr>
            <w:tcW w:w="1251" w:type="dxa"/>
            <w:tcMar>
              <w:top w:w="0" w:type="dxa"/>
              <w:left w:w="108" w:type="dxa"/>
              <w:bottom w:w="0" w:type="dxa"/>
              <w:right w:w="108" w:type="dxa"/>
            </w:tcMar>
          </w:tcPr>
          <w:p w14:paraId="17259B7B" w14:textId="77777777" w:rsidR="00700CF7" w:rsidRPr="002F3D10" w:rsidRDefault="00700CF7" w:rsidP="008B6F48">
            <w:pPr>
              <w:keepNext/>
              <w:rPr>
                <w:i/>
                <w:iCs/>
                <w:lang w:val="en-US"/>
              </w:rPr>
            </w:pPr>
            <w:r>
              <w:rPr>
                <w:i/>
                <w:iCs/>
                <w:lang w:val="en-US"/>
              </w:rPr>
              <w:t>String</w:t>
            </w:r>
          </w:p>
        </w:tc>
        <w:tc>
          <w:tcPr>
            <w:tcW w:w="4459" w:type="dxa"/>
            <w:tcMar>
              <w:top w:w="0" w:type="dxa"/>
              <w:left w:w="108" w:type="dxa"/>
              <w:bottom w:w="0" w:type="dxa"/>
              <w:right w:w="108" w:type="dxa"/>
            </w:tcMar>
            <w:vAlign w:val="center"/>
          </w:tcPr>
          <w:p w14:paraId="18CA8684" w14:textId="77777777" w:rsidR="00700CF7" w:rsidRPr="002F3D10" w:rsidRDefault="00700CF7" w:rsidP="008B6F48">
            <w:pPr>
              <w:keepNext/>
              <w:rPr>
                <w:color w:val="auto"/>
                <w:lang w:val="en-US"/>
              </w:rPr>
            </w:pPr>
            <w:r>
              <w:rPr>
                <w:color w:val="auto"/>
                <w:lang w:val="en-US"/>
              </w:rPr>
              <w:t>Line number</w:t>
            </w:r>
          </w:p>
        </w:tc>
      </w:tr>
      <w:tr w:rsidR="00700CF7" w:rsidRPr="002F3D10" w14:paraId="0FF05146" w14:textId="77777777" w:rsidTr="008B6F48">
        <w:tc>
          <w:tcPr>
            <w:tcW w:w="2395" w:type="dxa"/>
            <w:tcMar>
              <w:top w:w="0" w:type="dxa"/>
              <w:left w:w="108" w:type="dxa"/>
              <w:bottom w:w="0" w:type="dxa"/>
              <w:right w:w="108" w:type="dxa"/>
            </w:tcMar>
          </w:tcPr>
          <w:p w14:paraId="414D8DE8" w14:textId="77777777" w:rsidR="00700CF7" w:rsidRPr="00FF61E7" w:rsidRDefault="00700CF7" w:rsidP="008B6F48">
            <w:pPr>
              <w:keepNext/>
              <w:rPr>
                <w:rFonts w:ascii="Courier New" w:hAnsi="Courier New" w:cs="Courier New"/>
                <w:i/>
                <w:iCs/>
                <w:lang w:val="en-US"/>
              </w:rPr>
            </w:pPr>
            <w:r>
              <w:rPr>
                <w:rFonts w:ascii="Courier New" w:hAnsi="Courier New" w:cs="Courier New"/>
                <w:i/>
                <w:iCs/>
                <w:lang w:val="en-US"/>
              </w:rPr>
              <w:t>activation</w:t>
            </w:r>
          </w:p>
        </w:tc>
        <w:tc>
          <w:tcPr>
            <w:tcW w:w="1251" w:type="dxa"/>
            <w:tcMar>
              <w:top w:w="0" w:type="dxa"/>
              <w:left w:w="108" w:type="dxa"/>
              <w:bottom w:w="0" w:type="dxa"/>
              <w:right w:w="108" w:type="dxa"/>
            </w:tcMar>
          </w:tcPr>
          <w:p w14:paraId="5749C330" w14:textId="77777777" w:rsidR="00700CF7" w:rsidRPr="0020006D" w:rsidRDefault="00700CF7" w:rsidP="008B6F48">
            <w:pPr>
              <w:pStyle w:val="NoSpacing"/>
            </w:pPr>
            <w:r w:rsidRPr="002F3D10">
              <w:rPr>
                <w:i/>
                <w:iCs/>
                <w:lang w:val="en-US"/>
              </w:rPr>
              <w:t>Yes</w:t>
            </w:r>
          </w:p>
        </w:tc>
        <w:tc>
          <w:tcPr>
            <w:tcW w:w="1251" w:type="dxa"/>
            <w:tcMar>
              <w:top w:w="0" w:type="dxa"/>
              <w:left w:w="108" w:type="dxa"/>
              <w:bottom w:w="0" w:type="dxa"/>
              <w:right w:w="108" w:type="dxa"/>
            </w:tcMar>
          </w:tcPr>
          <w:p w14:paraId="43D1F456" w14:textId="77777777" w:rsidR="00700CF7" w:rsidRPr="00FF61E7" w:rsidRDefault="00700CF7" w:rsidP="008B6F48">
            <w:pPr>
              <w:keepNext/>
              <w:rPr>
                <w:i/>
                <w:iCs/>
                <w:lang w:val="en-US"/>
              </w:rPr>
            </w:pPr>
            <w:r w:rsidRPr="002F3D10">
              <w:rPr>
                <w:i/>
                <w:iCs/>
                <w:lang w:val="en-US"/>
              </w:rPr>
              <w:t>String</w:t>
            </w:r>
          </w:p>
        </w:tc>
        <w:tc>
          <w:tcPr>
            <w:tcW w:w="4459" w:type="dxa"/>
            <w:tcMar>
              <w:top w:w="0" w:type="dxa"/>
              <w:left w:w="108" w:type="dxa"/>
              <w:bottom w:w="0" w:type="dxa"/>
              <w:right w:w="108" w:type="dxa"/>
            </w:tcMar>
          </w:tcPr>
          <w:p w14:paraId="6897504C" w14:textId="77777777" w:rsidR="00700CF7" w:rsidRPr="0020006D" w:rsidRDefault="00700CF7" w:rsidP="008B6F48">
            <w:pPr>
              <w:pStyle w:val="NoSpacing"/>
            </w:pPr>
            <w:r w:rsidRPr="0020006D">
              <w:t>Is service activated</w:t>
            </w:r>
          </w:p>
        </w:tc>
      </w:tr>
      <w:tr w:rsidR="00700CF7" w:rsidRPr="002F3D10" w14:paraId="5B3D70B2" w14:textId="77777777" w:rsidTr="008B6F48">
        <w:tc>
          <w:tcPr>
            <w:tcW w:w="2395" w:type="dxa"/>
            <w:tcMar>
              <w:top w:w="0" w:type="dxa"/>
              <w:left w:w="108" w:type="dxa"/>
              <w:bottom w:w="0" w:type="dxa"/>
              <w:right w:w="108" w:type="dxa"/>
            </w:tcMar>
          </w:tcPr>
          <w:p w14:paraId="116A9FDB" w14:textId="77777777" w:rsidR="00700CF7" w:rsidRPr="009E74B8" w:rsidRDefault="00700CF7" w:rsidP="008B6F48">
            <w:pPr>
              <w:keepNext/>
              <w:rPr>
                <w:rFonts w:ascii="Courier New" w:hAnsi="Courier New" w:cs="Courier New"/>
                <w:i/>
                <w:iCs/>
                <w:lang w:val="en-US"/>
              </w:rPr>
            </w:pPr>
            <w:r>
              <w:rPr>
                <w:rFonts w:ascii="Courier New" w:hAnsi="Courier New" w:cs="Courier New"/>
                <w:i/>
                <w:iCs/>
                <w:lang w:val="en-US"/>
              </w:rPr>
              <w:t>mode</w:t>
            </w:r>
          </w:p>
        </w:tc>
        <w:tc>
          <w:tcPr>
            <w:tcW w:w="1251" w:type="dxa"/>
            <w:tcMar>
              <w:top w:w="0" w:type="dxa"/>
              <w:left w:w="108" w:type="dxa"/>
              <w:bottom w:w="0" w:type="dxa"/>
              <w:right w:w="108" w:type="dxa"/>
            </w:tcMar>
          </w:tcPr>
          <w:p w14:paraId="42835B97" w14:textId="77777777" w:rsidR="00700CF7" w:rsidRDefault="00700CF7" w:rsidP="008B6F48">
            <w:pPr>
              <w:pStyle w:val="NoSpacing"/>
              <w:rPr>
                <w:i/>
                <w:iCs/>
                <w:lang w:val="en-US"/>
              </w:rPr>
            </w:pPr>
            <w:r>
              <w:rPr>
                <w:i/>
                <w:iCs/>
                <w:lang w:val="en-US"/>
              </w:rPr>
              <w:t>Yes</w:t>
            </w:r>
          </w:p>
        </w:tc>
        <w:tc>
          <w:tcPr>
            <w:tcW w:w="1251" w:type="dxa"/>
            <w:tcMar>
              <w:top w:w="0" w:type="dxa"/>
              <w:left w:w="108" w:type="dxa"/>
              <w:bottom w:w="0" w:type="dxa"/>
              <w:right w:w="108" w:type="dxa"/>
            </w:tcMar>
          </w:tcPr>
          <w:p w14:paraId="445D9130" w14:textId="77777777" w:rsidR="00700CF7" w:rsidRDefault="00700CF7" w:rsidP="008B6F48">
            <w:pPr>
              <w:keepNext/>
              <w:rPr>
                <w:i/>
                <w:iCs/>
                <w:lang w:val="en-US"/>
              </w:rPr>
            </w:pPr>
            <w:r>
              <w:rPr>
                <w:i/>
                <w:iCs/>
                <w:lang w:val="en-US"/>
              </w:rPr>
              <w:t>String</w:t>
            </w:r>
          </w:p>
        </w:tc>
        <w:tc>
          <w:tcPr>
            <w:tcW w:w="4459" w:type="dxa"/>
            <w:tcMar>
              <w:top w:w="0" w:type="dxa"/>
              <w:left w:w="108" w:type="dxa"/>
              <w:bottom w:w="0" w:type="dxa"/>
              <w:right w:w="108" w:type="dxa"/>
            </w:tcMar>
          </w:tcPr>
          <w:p w14:paraId="5497B667" w14:textId="77777777" w:rsidR="00700CF7" w:rsidRDefault="00700CF7" w:rsidP="008B6F48">
            <w:pPr>
              <w:pStyle w:val="NoSpacing"/>
            </w:pPr>
            <w:r>
              <w:t>Service mode</w:t>
            </w:r>
          </w:p>
        </w:tc>
      </w:tr>
      <w:tr w:rsidR="00700CF7" w:rsidRPr="002F3D10" w14:paraId="0039F352" w14:textId="77777777" w:rsidTr="008B6F48">
        <w:tc>
          <w:tcPr>
            <w:tcW w:w="2395" w:type="dxa"/>
            <w:tcMar>
              <w:top w:w="0" w:type="dxa"/>
              <w:left w:w="108" w:type="dxa"/>
              <w:bottom w:w="0" w:type="dxa"/>
              <w:right w:w="108" w:type="dxa"/>
            </w:tcMar>
          </w:tcPr>
          <w:p w14:paraId="5F19505A"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timeList</w:t>
            </w:r>
          </w:p>
        </w:tc>
        <w:tc>
          <w:tcPr>
            <w:tcW w:w="1251" w:type="dxa"/>
            <w:tcMar>
              <w:top w:w="0" w:type="dxa"/>
              <w:left w:w="108" w:type="dxa"/>
              <w:bottom w:w="0" w:type="dxa"/>
              <w:right w:w="108" w:type="dxa"/>
            </w:tcMar>
          </w:tcPr>
          <w:p w14:paraId="692C77EA" w14:textId="77777777" w:rsidR="00700CF7" w:rsidRPr="0020006D" w:rsidRDefault="00700CF7" w:rsidP="008B6F48">
            <w:pPr>
              <w:pStyle w:val="NoSpacing"/>
            </w:pPr>
            <w:r>
              <w:rPr>
                <w:i/>
                <w:iCs/>
                <w:lang w:val="en-US"/>
              </w:rPr>
              <w:t>No</w:t>
            </w:r>
          </w:p>
        </w:tc>
        <w:tc>
          <w:tcPr>
            <w:tcW w:w="1251" w:type="dxa"/>
            <w:tcMar>
              <w:top w:w="0" w:type="dxa"/>
              <w:left w:w="108" w:type="dxa"/>
              <w:bottom w:w="0" w:type="dxa"/>
              <w:right w:w="108" w:type="dxa"/>
            </w:tcMar>
          </w:tcPr>
          <w:p w14:paraId="6A01496F" w14:textId="77777777" w:rsidR="00700CF7" w:rsidRPr="00FF61E7" w:rsidRDefault="00700CF7" w:rsidP="008B6F48">
            <w:pPr>
              <w:keepNext/>
              <w:rPr>
                <w:i/>
                <w:iCs/>
                <w:lang w:val="en-US"/>
              </w:rPr>
            </w:pPr>
            <w:r>
              <w:rPr>
                <w:i/>
                <w:iCs/>
                <w:lang w:val="en-US"/>
              </w:rPr>
              <w:t>JsonObject</w:t>
            </w:r>
          </w:p>
        </w:tc>
        <w:tc>
          <w:tcPr>
            <w:tcW w:w="4459" w:type="dxa"/>
            <w:tcMar>
              <w:top w:w="0" w:type="dxa"/>
              <w:left w:w="108" w:type="dxa"/>
              <w:bottom w:w="0" w:type="dxa"/>
              <w:right w:w="108" w:type="dxa"/>
            </w:tcMar>
          </w:tcPr>
          <w:p w14:paraId="4E6B2A13" w14:textId="77777777" w:rsidR="00700CF7" w:rsidRPr="0020006D" w:rsidRDefault="00700CF7" w:rsidP="008B6F48">
            <w:pPr>
              <w:pStyle w:val="NoSpacing"/>
            </w:pPr>
            <w:r>
              <w:t>List of switching times</w:t>
            </w:r>
          </w:p>
        </w:tc>
      </w:tr>
      <w:tr w:rsidR="00700CF7" w:rsidRPr="002F3D10" w14:paraId="0F1E6490" w14:textId="77777777" w:rsidTr="008B6F48">
        <w:tc>
          <w:tcPr>
            <w:tcW w:w="2395" w:type="dxa"/>
            <w:tcMar>
              <w:top w:w="0" w:type="dxa"/>
              <w:left w:w="108" w:type="dxa"/>
              <w:bottom w:w="0" w:type="dxa"/>
              <w:right w:w="108" w:type="dxa"/>
            </w:tcMar>
          </w:tcPr>
          <w:p w14:paraId="4A385127"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dayCategory</w:t>
            </w:r>
          </w:p>
        </w:tc>
        <w:tc>
          <w:tcPr>
            <w:tcW w:w="1251" w:type="dxa"/>
            <w:tcMar>
              <w:top w:w="0" w:type="dxa"/>
              <w:left w:w="108" w:type="dxa"/>
              <w:bottom w:w="0" w:type="dxa"/>
              <w:right w:w="108" w:type="dxa"/>
            </w:tcMar>
          </w:tcPr>
          <w:p w14:paraId="6D8E2021" w14:textId="77777777" w:rsidR="00700CF7" w:rsidRPr="0020006D" w:rsidRDefault="00700CF7" w:rsidP="008B6F48">
            <w:pPr>
              <w:pStyle w:val="NoSpacing"/>
            </w:pPr>
            <w:r w:rsidRPr="002F3D10">
              <w:rPr>
                <w:i/>
                <w:iCs/>
                <w:lang w:val="en-US"/>
              </w:rPr>
              <w:t>Yes</w:t>
            </w:r>
          </w:p>
        </w:tc>
        <w:tc>
          <w:tcPr>
            <w:tcW w:w="1251" w:type="dxa"/>
            <w:tcMar>
              <w:top w:w="0" w:type="dxa"/>
              <w:left w:w="108" w:type="dxa"/>
              <w:bottom w:w="0" w:type="dxa"/>
              <w:right w:w="108" w:type="dxa"/>
            </w:tcMar>
          </w:tcPr>
          <w:p w14:paraId="00738DD9" w14:textId="77777777" w:rsidR="00700CF7" w:rsidRPr="0020006D" w:rsidRDefault="00700CF7" w:rsidP="008B6F48">
            <w:pPr>
              <w:pStyle w:val="NoSpacing"/>
            </w:pPr>
            <w:r w:rsidRPr="002F3D10">
              <w:rPr>
                <w:i/>
                <w:iCs/>
                <w:lang w:val="en-US"/>
              </w:rPr>
              <w:t>String</w:t>
            </w:r>
          </w:p>
        </w:tc>
        <w:tc>
          <w:tcPr>
            <w:tcW w:w="4459" w:type="dxa"/>
            <w:tcMar>
              <w:top w:w="0" w:type="dxa"/>
              <w:left w:w="108" w:type="dxa"/>
              <w:bottom w:w="0" w:type="dxa"/>
              <w:right w:w="108" w:type="dxa"/>
            </w:tcMar>
          </w:tcPr>
          <w:p w14:paraId="6C157B0C" w14:textId="77777777" w:rsidR="00700CF7" w:rsidRPr="0020006D" w:rsidRDefault="00700CF7" w:rsidP="008B6F48">
            <w:pPr>
              <w:pStyle w:val="NoSpacing"/>
            </w:pPr>
            <w:r w:rsidRPr="0020006D">
              <w:t>Day category</w:t>
            </w:r>
          </w:p>
        </w:tc>
      </w:tr>
      <w:tr w:rsidR="00700CF7" w:rsidRPr="002F3D10" w14:paraId="75544BCF" w14:textId="77777777" w:rsidTr="008B6F48">
        <w:tc>
          <w:tcPr>
            <w:tcW w:w="2395" w:type="dxa"/>
            <w:tcMar>
              <w:top w:w="0" w:type="dxa"/>
              <w:left w:w="108" w:type="dxa"/>
              <w:bottom w:w="0" w:type="dxa"/>
              <w:right w:w="108" w:type="dxa"/>
            </w:tcMar>
          </w:tcPr>
          <w:p w14:paraId="1C04A83B"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switchTime</w:t>
            </w:r>
          </w:p>
        </w:tc>
        <w:tc>
          <w:tcPr>
            <w:tcW w:w="1251" w:type="dxa"/>
            <w:tcMar>
              <w:top w:w="0" w:type="dxa"/>
              <w:left w:w="108" w:type="dxa"/>
              <w:bottom w:w="0" w:type="dxa"/>
              <w:right w:w="108" w:type="dxa"/>
            </w:tcMar>
          </w:tcPr>
          <w:p w14:paraId="79B69095" w14:textId="77777777" w:rsidR="00700CF7" w:rsidRPr="0020006D" w:rsidRDefault="00700CF7" w:rsidP="008B6F48">
            <w:pPr>
              <w:pStyle w:val="NoSpacing"/>
            </w:pPr>
            <w:r w:rsidRPr="002F3D10">
              <w:rPr>
                <w:i/>
                <w:iCs/>
                <w:lang w:val="en-US"/>
              </w:rPr>
              <w:t>Yes</w:t>
            </w:r>
          </w:p>
        </w:tc>
        <w:tc>
          <w:tcPr>
            <w:tcW w:w="1251" w:type="dxa"/>
            <w:tcMar>
              <w:top w:w="0" w:type="dxa"/>
              <w:left w:w="108" w:type="dxa"/>
              <w:bottom w:w="0" w:type="dxa"/>
              <w:right w:w="108" w:type="dxa"/>
            </w:tcMar>
          </w:tcPr>
          <w:p w14:paraId="6BD5AA53" w14:textId="77777777" w:rsidR="00700CF7" w:rsidRPr="0020006D" w:rsidRDefault="00700CF7" w:rsidP="008B6F48">
            <w:pPr>
              <w:pStyle w:val="NoSpacing"/>
            </w:pPr>
            <w:r w:rsidRPr="002F3D10">
              <w:rPr>
                <w:i/>
                <w:iCs/>
                <w:lang w:val="en-US"/>
              </w:rPr>
              <w:t>String</w:t>
            </w:r>
          </w:p>
        </w:tc>
        <w:tc>
          <w:tcPr>
            <w:tcW w:w="4459" w:type="dxa"/>
            <w:tcMar>
              <w:top w:w="0" w:type="dxa"/>
              <w:left w:w="108" w:type="dxa"/>
              <w:bottom w:w="0" w:type="dxa"/>
              <w:right w:w="108" w:type="dxa"/>
            </w:tcMar>
          </w:tcPr>
          <w:p w14:paraId="7EF41847" w14:textId="77777777" w:rsidR="00700CF7" w:rsidRPr="0020006D" w:rsidRDefault="00700CF7" w:rsidP="008B6F48">
            <w:pPr>
              <w:pStyle w:val="NoSpacing"/>
            </w:pPr>
            <w:r w:rsidRPr="0020006D">
              <w:t>Switch time</w:t>
            </w:r>
          </w:p>
        </w:tc>
      </w:tr>
      <w:tr w:rsidR="00700CF7" w:rsidRPr="002F3D10" w14:paraId="29FB17F0" w14:textId="77777777" w:rsidTr="008B6F48">
        <w:tc>
          <w:tcPr>
            <w:tcW w:w="2395" w:type="dxa"/>
            <w:tcMar>
              <w:top w:w="0" w:type="dxa"/>
              <w:left w:w="108" w:type="dxa"/>
              <w:bottom w:w="0" w:type="dxa"/>
              <w:right w:w="108" w:type="dxa"/>
            </w:tcMar>
          </w:tcPr>
          <w:p w14:paraId="3DED3351" w14:textId="77777777" w:rsidR="00700CF7" w:rsidRPr="00FF61E7" w:rsidRDefault="00700CF7" w:rsidP="008B6F48">
            <w:pPr>
              <w:keepNext/>
              <w:rPr>
                <w:rFonts w:ascii="Courier New" w:hAnsi="Courier New" w:cs="Courier New"/>
                <w:i/>
                <w:iCs/>
                <w:lang w:val="en-US"/>
              </w:rPr>
            </w:pPr>
            <w:r w:rsidRPr="009E74B8">
              <w:rPr>
                <w:rFonts w:ascii="Courier New" w:hAnsi="Courier New" w:cs="Courier New"/>
                <w:i/>
                <w:iCs/>
                <w:lang w:val="en-US"/>
              </w:rPr>
              <w:t>switchType</w:t>
            </w:r>
          </w:p>
        </w:tc>
        <w:tc>
          <w:tcPr>
            <w:tcW w:w="1251" w:type="dxa"/>
            <w:tcMar>
              <w:top w:w="0" w:type="dxa"/>
              <w:left w:w="108" w:type="dxa"/>
              <w:bottom w:w="0" w:type="dxa"/>
              <w:right w:w="108" w:type="dxa"/>
            </w:tcMar>
          </w:tcPr>
          <w:p w14:paraId="4FD692A7" w14:textId="77777777" w:rsidR="00700CF7" w:rsidRPr="0020006D" w:rsidRDefault="00700CF7" w:rsidP="008B6F48">
            <w:pPr>
              <w:pStyle w:val="NoSpacing"/>
            </w:pPr>
            <w:r w:rsidRPr="002F3D10">
              <w:rPr>
                <w:i/>
                <w:iCs/>
                <w:lang w:val="en-US"/>
              </w:rPr>
              <w:t>Yes</w:t>
            </w:r>
          </w:p>
        </w:tc>
        <w:tc>
          <w:tcPr>
            <w:tcW w:w="1251" w:type="dxa"/>
            <w:tcMar>
              <w:top w:w="0" w:type="dxa"/>
              <w:left w:w="108" w:type="dxa"/>
              <w:bottom w:w="0" w:type="dxa"/>
              <w:right w:w="108" w:type="dxa"/>
            </w:tcMar>
          </w:tcPr>
          <w:p w14:paraId="75C4DD8B" w14:textId="77777777" w:rsidR="00700CF7" w:rsidRPr="0020006D" w:rsidRDefault="00700CF7" w:rsidP="008B6F48">
            <w:pPr>
              <w:pStyle w:val="NoSpacing"/>
            </w:pPr>
            <w:r w:rsidRPr="002F3D10">
              <w:rPr>
                <w:i/>
                <w:iCs/>
                <w:lang w:val="en-US"/>
              </w:rPr>
              <w:t>String</w:t>
            </w:r>
          </w:p>
        </w:tc>
        <w:tc>
          <w:tcPr>
            <w:tcW w:w="4459" w:type="dxa"/>
            <w:tcMar>
              <w:top w:w="0" w:type="dxa"/>
              <w:left w:w="108" w:type="dxa"/>
              <w:bottom w:w="0" w:type="dxa"/>
              <w:right w:w="108" w:type="dxa"/>
            </w:tcMar>
          </w:tcPr>
          <w:p w14:paraId="1C740546" w14:textId="77777777" w:rsidR="00700CF7" w:rsidRPr="0020006D" w:rsidRDefault="00700CF7" w:rsidP="008B6F48">
            <w:pPr>
              <w:pStyle w:val="NoSpacing"/>
            </w:pPr>
            <w:r w:rsidRPr="0020006D">
              <w:t>Switch type</w:t>
            </w:r>
          </w:p>
        </w:tc>
      </w:tr>
    </w:tbl>
    <w:p w14:paraId="20D20CEF" w14:textId="77777777" w:rsidR="00700CF7" w:rsidRPr="002F3D10" w:rsidRDefault="00700CF7" w:rsidP="00700CF7">
      <w:pPr>
        <w:rPr>
          <w:lang w:val="en-GB" w:eastAsia="x-none"/>
        </w:rPr>
      </w:pPr>
    </w:p>
    <w:p w14:paraId="3546EFE3" w14:textId="77777777" w:rsidR="00700CF7" w:rsidRPr="002F3D10" w:rsidRDefault="00700CF7" w:rsidP="00700CF7">
      <w:pPr>
        <w:rPr>
          <w:lang w:val="en-GB" w:eastAsia="x-none"/>
        </w:rPr>
      </w:pPr>
      <w:r w:rsidRPr="002F3D10">
        <w:rPr>
          <w:lang w:val="en-GB" w:eastAsia="x-none"/>
        </w:rPr>
        <w:t>Example:</w:t>
      </w:r>
    </w:p>
    <w:p w14:paraId="7D6DA0BE" w14:textId="6DC11028" w:rsidR="00700CF7" w:rsidRPr="0051437A" w:rsidRDefault="00700CF7" w:rsidP="00700CF7">
      <w:pPr>
        <w:ind w:firstLine="708"/>
      </w:pPr>
      <w:r>
        <w:t>PUT</w:t>
      </w:r>
      <w:r w:rsidRPr="0051437A">
        <w:t xml:space="preserve"> http://</w:t>
      </w:r>
      <w:r w:rsidR="00A62CE3">
        <w:rPr>
          <w:lang w:val="en-US" w:eastAsia="x-none"/>
        </w:rPr>
        <w:t>prov.server.net</w:t>
      </w:r>
      <w:r w:rsidRPr="0051437A">
        <w:t>/sa/rest/v1/</w:t>
      </w:r>
      <w:r w:rsidRPr="0051437A">
        <w:rPr>
          <w:lang w:val="en-GB" w:eastAsia="x-none"/>
        </w:rPr>
        <w:t>service/</w:t>
      </w:r>
      <w:r>
        <w:rPr>
          <w:lang w:val="en-GB" w:eastAsia="x-none"/>
        </w:rPr>
        <w:t>dndgm</w:t>
      </w:r>
      <w:r w:rsidRPr="0051437A">
        <w:rPr>
          <w:lang w:val="en-GB" w:eastAsia="x-none"/>
        </w:rPr>
        <w:t>/</w:t>
      </w:r>
      <w:r w:rsidRPr="0051437A">
        <w:t>38641000100</w:t>
      </w:r>
      <w:r>
        <w:t>/member/FFA0000001</w:t>
      </w:r>
    </w:p>
    <w:p w14:paraId="71BC8B96" w14:textId="77777777" w:rsidR="00700CF7" w:rsidRPr="002F3D10" w:rsidRDefault="00700CF7" w:rsidP="00700CF7">
      <w:pPr>
        <w:rPr>
          <w:lang w:val="en-GB" w:eastAsia="x-none"/>
        </w:rPr>
      </w:pPr>
    </w:p>
    <w:p w14:paraId="6943EF5A" w14:textId="77777777" w:rsidR="00700CF7" w:rsidRDefault="00700CF7" w:rsidP="00700CF7">
      <w:pPr>
        <w:pStyle w:val="NoSpacing"/>
      </w:pPr>
      <w:r w:rsidRPr="00DC3396">
        <w:t>Request bo</w:t>
      </w:r>
      <w:r>
        <w:t>d</w:t>
      </w:r>
      <w:r w:rsidRPr="00DC3396">
        <w:t>y:</w:t>
      </w:r>
    </w:p>
    <w:p w14:paraId="6E424541" w14:textId="77777777" w:rsidR="00700CF7" w:rsidRDefault="00700CF7" w:rsidP="00B34E80">
      <w:pPr>
        <w:pStyle w:val="NoSpacing"/>
        <w:keepLines w:val="0"/>
        <w:numPr>
          <w:ilvl w:val="0"/>
          <w:numId w:val="12"/>
        </w:numPr>
        <w:ind w:left="709"/>
        <w:jc w:val="left"/>
      </w:pPr>
      <w:r>
        <w:t>Automatic mode:</w:t>
      </w:r>
    </w:p>
    <w:p w14:paraId="7F67CE96" w14:textId="77777777" w:rsidR="00700CF7" w:rsidRDefault="00700CF7" w:rsidP="00700CF7">
      <w:pPr>
        <w:pStyle w:val="Code0"/>
      </w:pPr>
      <w:r>
        <w:t>{</w:t>
      </w:r>
    </w:p>
    <w:p w14:paraId="4C6D59FC" w14:textId="77777777" w:rsidR="00700CF7" w:rsidRDefault="00700CF7" w:rsidP="00700CF7">
      <w:pPr>
        <w:pStyle w:val="Code0"/>
      </w:pPr>
      <w:r>
        <w:t xml:space="preserve">  "mode": "automatic",</w:t>
      </w:r>
    </w:p>
    <w:p w14:paraId="1A21FE61" w14:textId="77777777" w:rsidR="00700CF7" w:rsidRDefault="00700CF7" w:rsidP="00700CF7">
      <w:pPr>
        <w:pStyle w:val="Code0"/>
      </w:pPr>
      <w:r>
        <w:t xml:space="preserve">  "activation": "yes", // Ignored</w:t>
      </w:r>
    </w:p>
    <w:p w14:paraId="25287CF2" w14:textId="77777777" w:rsidR="00700CF7" w:rsidRDefault="00700CF7" w:rsidP="00700CF7">
      <w:pPr>
        <w:pStyle w:val="Code0"/>
      </w:pPr>
      <w:r>
        <w:lastRenderedPageBreak/>
        <w:t xml:space="preserve">  "timeList": [</w:t>
      </w:r>
    </w:p>
    <w:p w14:paraId="1D4E221D" w14:textId="47DA26BB" w:rsidR="00700CF7" w:rsidRDefault="00700CF7" w:rsidP="00700CF7">
      <w:pPr>
        <w:pStyle w:val="Code0"/>
      </w:pPr>
      <w:r>
        <w:t xml:space="preserve">    {</w:t>
      </w:r>
      <w:r w:rsidR="0031196E">
        <w:t xml:space="preserve"> // Work day example</w:t>
      </w:r>
    </w:p>
    <w:p w14:paraId="597F6FFA" w14:textId="77777777" w:rsidR="00700CF7" w:rsidRDefault="00700CF7" w:rsidP="00700CF7">
      <w:pPr>
        <w:pStyle w:val="Code0"/>
      </w:pPr>
      <w:r>
        <w:t xml:space="preserve">      "dayCategory": "workDay",</w:t>
      </w:r>
    </w:p>
    <w:p w14:paraId="08F7A191" w14:textId="77777777" w:rsidR="00700CF7" w:rsidRDefault="00700CF7" w:rsidP="00700CF7">
      <w:pPr>
        <w:pStyle w:val="Code0"/>
      </w:pPr>
      <w:r>
        <w:t xml:space="preserve">      "switchTime": "00:00",</w:t>
      </w:r>
    </w:p>
    <w:p w14:paraId="1EFDDFB1" w14:textId="77777777" w:rsidR="00700CF7" w:rsidRDefault="00700CF7" w:rsidP="00700CF7">
      <w:pPr>
        <w:pStyle w:val="Code0"/>
      </w:pPr>
      <w:r>
        <w:t xml:space="preserve">      "switchType": "off"</w:t>
      </w:r>
    </w:p>
    <w:p w14:paraId="0C7B3CA1" w14:textId="77777777" w:rsidR="00700CF7" w:rsidRDefault="00700CF7" w:rsidP="00700CF7">
      <w:pPr>
        <w:pStyle w:val="Code0"/>
      </w:pPr>
      <w:r>
        <w:t xml:space="preserve">    },</w:t>
      </w:r>
    </w:p>
    <w:p w14:paraId="6ED1B039" w14:textId="77777777" w:rsidR="00700CF7" w:rsidRDefault="00700CF7" w:rsidP="00700CF7">
      <w:pPr>
        <w:pStyle w:val="Code0"/>
      </w:pPr>
      <w:r>
        <w:t xml:space="preserve">    {</w:t>
      </w:r>
    </w:p>
    <w:p w14:paraId="7D625C56" w14:textId="77777777" w:rsidR="00700CF7" w:rsidRDefault="00700CF7" w:rsidP="00700CF7">
      <w:pPr>
        <w:pStyle w:val="Code0"/>
      </w:pPr>
      <w:r>
        <w:t xml:space="preserve">      "dayCategory": "workDay",</w:t>
      </w:r>
    </w:p>
    <w:p w14:paraId="417D4328" w14:textId="77777777" w:rsidR="00700CF7" w:rsidRDefault="00700CF7" w:rsidP="00700CF7">
      <w:pPr>
        <w:pStyle w:val="Code0"/>
      </w:pPr>
      <w:r>
        <w:t xml:space="preserve">      "switchTime": "23:00",</w:t>
      </w:r>
    </w:p>
    <w:p w14:paraId="7D862F5E" w14:textId="77777777" w:rsidR="00700CF7" w:rsidRDefault="00700CF7" w:rsidP="00700CF7">
      <w:pPr>
        <w:pStyle w:val="Code0"/>
      </w:pPr>
      <w:r>
        <w:t xml:space="preserve">      "switchType": "on"</w:t>
      </w:r>
    </w:p>
    <w:p w14:paraId="1FD42130" w14:textId="77777777" w:rsidR="00700CF7" w:rsidRDefault="00700CF7" w:rsidP="00700CF7">
      <w:pPr>
        <w:pStyle w:val="Code0"/>
      </w:pPr>
      <w:r>
        <w:t xml:space="preserve">    },</w:t>
      </w:r>
    </w:p>
    <w:p w14:paraId="2809E19E" w14:textId="170CBA4A" w:rsidR="00700CF7" w:rsidRDefault="00700CF7" w:rsidP="00700CF7">
      <w:pPr>
        <w:pStyle w:val="Code0"/>
      </w:pPr>
      <w:r>
        <w:t xml:space="preserve">    {</w:t>
      </w:r>
      <w:r w:rsidR="0031196E">
        <w:t xml:space="preserve"> // Weekend example</w:t>
      </w:r>
    </w:p>
    <w:p w14:paraId="1E212033" w14:textId="77777777" w:rsidR="00700CF7" w:rsidRDefault="00700CF7" w:rsidP="00700CF7">
      <w:pPr>
        <w:pStyle w:val="Code0"/>
      </w:pPr>
      <w:r>
        <w:t xml:space="preserve">      "dayCategory": "weekend",</w:t>
      </w:r>
    </w:p>
    <w:p w14:paraId="77DD0809" w14:textId="77777777" w:rsidR="00700CF7" w:rsidRDefault="00700CF7" w:rsidP="00700CF7">
      <w:pPr>
        <w:pStyle w:val="Code0"/>
      </w:pPr>
      <w:r>
        <w:t xml:space="preserve">      "switchTime": "00:00",</w:t>
      </w:r>
    </w:p>
    <w:p w14:paraId="758A345B" w14:textId="77777777" w:rsidR="00700CF7" w:rsidRDefault="00700CF7" w:rsidP="00700CF7">
      <w:pPr>
        <w:pStyle w:val="Code0"/>
      </w:pPr>
      <w:r>
        <w:t xml:space="preserve">      "switchType": "off"</w:t>
      </w:r>
    </w:p>
    <w:p w14:paraId="52078743" w14:textId="77777777" w:rsidR="00700CF7" w:rsidRDefault="00700CF7" w:rsidP="00700CF7">
      <w:pPr>
        <w:pStyle w:val="Code0"/>
      </w:pPr>
      <w:r>
        <w:t xml:space="preserve">    },</w:t>
      </w:r>
    </w:p>
    <w:p w14:paraId="05DCE717" w14:textId="77777777" w:rsidR="00700CF7" w:rsidRDefault="00700CF7" w:rsidP="00700CF7">
      <w:pPr>
        <w:pStyle w:val="Code0"/>
      </w:pPr>
      <w:r>
        <w:t xml:space="preserve">    {</w:t>
      </w:r>
    </w:p>
    <w:p w14:paraId="069A175B" w14:textId="77777777" w:rsidR="00700CF7" w:rsidRDefault="00700CF7" w:rsidP="00700CF7">
      <w:pPr>
        <w:pStyle w:val="Code0"/>
      </w:pPr>
      <w:r>
        <w:t xml:space="preserve">      "dayCategory": "weekend",</w:t>
      </w:r>
    </w:p>
    <w:p w14:paraId="607EA1CC" w14:textId="77777777" w:rsidR="00700CF7" w:rsidRDefault="00700CF7" w:rsidP="00700CF7">
      <w:pPr>
        <w:pStyle w:val="Code0"/>
      </w:pPr>
      <w:r>
        <w:t xml:space="preserve">      "switchTime": "23:00",</w:t>
      </w:r>
    </w:p>
    <w:p w14:paraId="75120199" w14:textId="77777777" w:rsidR="00700CF7" w:rsidRDefault="00700CF7" w:rsidP="00700CF7">
      <w:pPr>
        <w:pStyle w:val="Code0"/>
      </w:pPr>
      <w:r>
        <w:t xml:space="preserve">      "switchType": "on"</w:t>
      </w:r>
    </w:p>
    <w:p w14:paraId="4ED43967" w14:textId="008A8924" w:rsidR="00700CF7" w:rsidRDefault="00700CF7" w:rsidP="00700CF7">
      <w:pPr>
        <w:pStyle w:val="Code0"/>
      </w:pPr>
      <w:r>
        <w:t xml:space="preserve">    }</w:t>
      </w:r>
      <w:r w:rsidR="0031196E">
        <w:t>,</w:t>
      </w:r>
    </w:p>
    <w:p w14:paraId="0E90FA35" w14:textId="75C79A4B" w:rsidR="0031196E" w:rsidRDefault="0031196E" w:rsidP="0031196E">
      <w:pPr>
        <w:pStyle w:val="Code0"/>
      </w:pPr>
      <w:r>
        <w:t xml:space="preserve">    </w:t>
      </w:r>
      <w:r w:rsidRPr="0031196E">
        <w:t>{</w:t>
      </w:r>
      <w:r>
        <w:t xml:space="preserve"> //Holliday example</w:t>
      </w:r>
    </w:p>
    <w:p w14:paraId="3E629415" w14:textId="0E90A5CF" w:rsidR="0031196E" w:rsidRDefault="0031196E" w:rsidP="0031196E">
      <w:pPr>
        <w:pStyle w:val="Code0"/>
      </w:pPr>
      <w:r>
        <w:tab/>
      </w:r>
      <w:r w:rsidRPr="0031196E">
        <w:t>"dayCategory":"holiday",</w:t>
      </w:r>
    </w:p>
    <w:p w14:paraId="7CBDB7EB" w14:textId="77777777" w:rsidR="0031196E" w:rsidRDefault="0031196E" w:rsidP="0031196E">
      <w:pPr>
        <w:pStyle w:val="Code0"/>
        <w:ind w:firstLine="708"/>
      </w:pPr>
      <w:r w:rsidRPr="0031196E">
        <w:t>"switchTime":"00:00",</w:t>
      </w:r>
    </w:p>
    <w:p w14:paraId="2FB22E33" w14:textId="77777777" w:rsidR="0031196E" w:rsidRDefault="0031196E" w:rsidP="0031196E">
      <w:pPr>
        <w:pStyle w:val="Code0"/>
        <w:ind w:firstLine="708"/>
      </w:pPr>
      <w:r w:rsidRPr="0031196E">
        <w:t>"switchType":"off"},</w:t>
      </w:r>
    </w:p>
    <w:p w14:paraId="3580331F" w14:textId="5DBBC846" w:rsidR="0031196E" w:rsidRDefault="0031196E" w:rsidP="0031196E">
      <w:pPr>
        <w:pStyle w:val="Code0"/>
      </w:pPr>
      <w:r>
        <w:t xml:space="preserve">    </w:t>
      </w:r>
      <w:r w:rsidRPr="0031196E">
        <w:t>{</w:t>
      </w:r>
      <w:r>
        <w:t>,</w:t>
      </w:r>
    </w:p>
    <w:p w14:paraId="4BC6BB36" w14:textId="1235F924" w:rsidR="0031196E" w:rsidRDefault="0031196E" w:rsidP="0031196E">
      <w:pPr>
        <w:pStyle w:val="Code0"/>
        <w:ind w:firstLine="708"/>
      </w:pPr>
      <w:r w:rsidRPr="0031196E">
        <w:t>"dayCategory": "holiday",</w:t>
      </w:r>
    </w:p>
    <w:p w14:paraId="4847694F" w14:textId="77777777" w:rsidR="0031196E" w:rsidRDefault="0031196E" w:rsidP="0031196E">
      <w:pPr>
        <w:pStyle w:val="Code0"/>
        <w:ind w:firstLine="708"/>
      </w:pPr>
      <w:r w:rsidRPr="0031196E">
        <w:t>"switchTime": "23:00",</w:t>
      </w:r>
    </w:p>
    <w:p w14:paraId="608BD183" w14:textId="6A435E29" w:rsidR="0031196E" w:rsidRDefault="0031196E" w:rsidP="0031196E">
      <w:pPr>
        <w:pStyle w:val="Code0"/>
        <w:ind w:firstLine="708"/>
      </w:pPr>
      <w:r w:rsidRPr="0031196E">
        <w:t>"switchType":"on"</w:t>
      </w:r>
    </w:p>
    <w:p w14:paraId="20C65219" w14:textId="5DBBE9E1" w:rsidR="0031196E" w:rsidRDefault="0031196E" w:rsidP="0031196E">
      <w:pPr>
        <w:pStyle w:val="Code0"/>
      </w:pPr>
      <w:r>
        <w:t xml:space="preserve">    </w:t>
      </w:r>
      <w:r w:rsidRPr="0031196E">
        <w:t>}</w:t>
      </w:r>
      <w:r>
        <w:t>,</w:t>
      </w:r>
    </w:p>
    <w:p w14:paraId="74939F5F" w14:textId="05772BDB" w:rsidR="0031196E" w:rsidRDefault="0031196E" w:rsidP="0031196E">
      <w:pPr>
        <w:pStyle w:val="Code0"/>
      </w:pPr>
      <w:r>
        <w:t xml:space="preserve">    {  //Day Before example</w:t>
      </w:r>
    </w:p>
    <w:p w14:paraId="5E55F958" w14:textId="6E31AFF7" w:rsidR="0031196E" w:rsidRDefault="0031196E" w:rsidP="0031196E">
      <w:pPr>
        <w:pStyle w:val="Code0"/>
        <w:ind w:left="1416"/>
      </w:pPr>
      <w:r>
        <w:t>"dayCategory":"DayBeforeHoliday",</w:t>
      </w:r>
    </w:p>
    <w:p w14:paraId="234B8C4C" w14:textId="007FA753" w:rsidR="0031196E" w:rsidRDefault="0031196E" w:rsidP="0031196E">
      <w:pPr>
        <w:pStyle w:val="Code0"/>
        <w:ind w:left="1416"/>
      </w:pPr>
      <w:r>
        <w:t>"switchTime":"00:00",</w:t>
      </w:r>
    </w:p>
    <w:p w14:paraId="24520598" w14:textId="2A554ED4" w:rsidR="0031196E" w:rsidRDefault="0031196E" w:rsidP="0031196E">
      <w:pPr>
        <w:pStyle w:val="Code0"/>
        <w:ind w:left="1416"/>
      </w:pPr>
      <w:r>
        <w:t>"switchType":"off"</w:t>
      </w:r>
    </w:p>
    <w:p w14:paraId="79AD64B8" w14:textId="3E674F75" w:rsidR="0031196E" w:rsidRDefault="0031196E" w:rsidP="0031196E">
      <w:pPr>
        <w:pStyle w:val="Code0"/>
      </w:pPr>
      <w:r>
        <w:t xml:space="preserve">    },</w:t>
      </w:r>
    </w:p>
    <w:p w14:paraId="0BFDD225" w14:textId="1C5FFF17" w:rsidR="0031196E" w:rsidRDefault="0031196E" w:rsidP="0031196E">
      <w:pPr>
        <w:pStyle w:val="Code0"/>
      </w:pPr>
      <w:r>
        <w:t xml:space="preserve">    {  </w:t>
      </w:r>
    </w:p>
    <w:p w14:paraId="23738D1D" w14:textId="3BF72DDE" w:rsidR="0031196E" w:rsidRDefault="0031196E" w:rsidP="0031196E">
      <w:pPr>
        <w:pStyle w:val="Code0"/>
        <w:ind w:left="1416"/>
      </w:pPr>
      <w:r>
        <w:t>"dayCategory":"DayBeforeHoliday",</w:t>
      </w:r>
    </w:p>
    <w:p w14:paraId="22F969CE" w14:textId="628D4482" w:rsidR="0031196E" w:rsidRDefault="0031196E" w:rsidP="0031196E">
      <w:pPr>
        <w:pStyle w:val="Code0"/>
        <w:ind w:left="1416"/>
      </w:pPr>
      <w:r>
        <w:t>"switchTime":"23:00",</w:t>
      </w:r>
    </w:p>
    <w:p w14:paraId="555CB643" w14:textId="03B299EC" w:rsidR="0031196E" w:rsidRDefault="0031196E" w:rsidP="0031196E">
      <w:pPr>
        <w:pStyle w:val="Code0"/>
        <w:ind w:left="1416"/>
      </w:pPr>
      <w:r>
        <w:t>"switchType":"on"</w:t>
      </w:r>
    </w:p>
    <w:p w14:paraId="07FF06FE" w14:textId="29C9E90D" w:rsidR="0031196E" w:rsidRDefault="0031196E" w:rsidP="0031196E">
      <w:pPr>
        <w:pStyle w:val="Code0"/>
      </w:pPr>
      <w:r>
        <w:t xml:space="preserve">    }</w:t>
      </w:r>
    </w:p>
    <w:p w14:paraId="3EAAF0C5" w14:textId="77777777" w:rsidR="00700CF7" w:rsidRDefault="00700CF7" w:rsidP="00700CF7">
      <w:pPr>
        <w:pStyle w:val="Code0"/>
      </w:pPr>
      <w:r>
        <w:t xml:space="preserve">  ]</w:t>
      </w:r>
    </w:p>
    <w:p w14:paraId="3EE392ED" w14:textId="77777777" w:rsidR="00700CF7" w:rsidRDefault="00700CF7" w:rsidP="00700CF7">
      <w:pPr>
        <w:pStyle w:val="Code0"/>
      </w:pPr>
      <w:r>
        <w:t>}</w:t>
      </w:r>
    </w:p>
    <w:p w14:paraId="47303DF9" w14:textId="77777777" w:rsidR="0031196E" w:rsidRDefault="0031196E" w:rsidP="00700CF7">
      <w:pPr>
        <w:pStyle w:val="Code0"/>
      </w:pPr>
    </w:p>
    <w:p w14:paraId="3B887460" w14:textId="77777777" w:rsidR="00700CF7" w:rsidRPr="00DF4028" w:rsidRDefault="00700CF7" w:rsidP="00B34E80">
      <w:pPr>
        <w:pStyle w:val="NoSpacing"/>
        <w:keepLines w:val="0"/>
        <w:numPr>
          <w:ilvl w:val="0"/>
          <w:numId w:val="12"/>
        </w:numPr>
        <w:ind w:left="709"/>
        <w:jc w:val="left"/>
      </w:pPr>
      <w:r>
        <w:t>Manual mode – service activated:</w:t>
      </w:r>
    </w:p>
    <w:p w14:paraId="7CE55E63" w14:textId="77777777" w:rsidR="00700CF7" w:rsidRDefault="00700CF7" w:rsidP="00700CF7">
      <w:pPr>
        <w:pStyle w:val="Code0"/>
      </w:pPr>
      <w:r>
        <w:t>{</w:t>
      </w:r>
    </w:p>
    <w:p w14:paraId="0663022A" w14:textId="77777777" w:rsidR="00700CF7" w:rsidRDefault="00700CF7" w:rsidP="00700CF7">
      <w:pPr>
        <w:pStyle w:val="Code0"/>
      </w:pPr>
      <w:r>
        <w:t xml:space="preserve">  "mode": "manual",</w:t>
      </w:r>
    </w:p>
    <w:p w14:paraId="1F56C506" w14:textId="77777777" w:rsidR="00700CF7" w:rsidRDefault="00700CF7" w:rsidP="00700CF7">
      <w:pPr>
        <w:pStyle w:val="Code0"/>
      </w:pPr>
      <w:r>
        <w:t xml:space="preserve">  "activation": "yes"</w:t>
      </w:r>
    </w:p>
    <w:p w14:paraId="5ED140C2" w14:textId="77777777" w:rsidR="00700CF7" w:rsidRPr="00DF4028" w:rsidRDefault="00700CF7" w:rsidP="00700CF7">
      <w:pPr>
        <w:pStyle w:val="Code0"/>
      </w:pPr>
      <w:r>
        <w:t>}</w:t>
      </w:r>
    </w:p>
    <w:p w14:paraId="1CAE3A8E" w14:textId="77777777" w:rsidR="00700CF7" w:rsidRPr="00DF4028" w:rsidRDefault="00700CF7" w:rsidP="00B34E80">
      <w:pPr>
        <w:pStyle w:val="NoSpacing"/>
        <w:keepLines w:val="0"/>
        <w:numPr>
          <w:ilvl w:val="0"/>
          <w:numId w:val="12"/>
        </w:numPr>
        <w:ind w:left="709"/>
        <w:jc w:val="left"/>
      </w:pPr>
      <w:r>
        <w:t>Manual mode – service deactivated:</w:t>
      </w:r>
    </w:p>
    <w:p w14:paraId="63091886" w14:textId="77777777" w:rsidR="00700CF7" w:rsidRPr="00DF4028" w:rsidRDefault="00700CF7" w:rsidP="00700CF7">
      <w:pPr>
        <w:pStyle w:val="Code0"/>
      </w:pPr>
      <w:r w:rsidRPr="00DF4028">
        <w:t>{</w:t>
      </w:r>
    </w:p>
    <w:p w14:paraId="6EFEBCB2" w14:textId="77777777" w:rsidR="00700CF7" w:rsidRPr="00DF4028" w:rsidRDefault="00700CF7" w:rsidP="00700CF7">
      <w:pPr>
        <w:pStyle w:val="Code0"/>
      </w:pPr>
      <w:r w:rsidRPr="00DF4028">
        <w:t xml:space="preserve">  "mode": "manual",</w:t>
      </w:r>
    </w:p>
    <w:p w14:paraId="3D99E7B5" w14:textId="2FADF068" w:rsidR="00700CF7" w:rsidRPr="00DF4028" w:rsidRDefault="00621DB4" w:rsidP="00700CF7">
      <w:pPr>
        <w:pStyle w:val="Code0"/>
      </w:pPr>
      <w:r>
        <w:t xml:space="preserve">  "activation": "</w:t>
      </w:r>
      <w:r w:rsidR="00700CF7" w:rsidRPr="00DF4028">
        <w:t>n</w:t>
      </w:r>
      <w:r>
        <w:t>o</w:t>
      </w:r>
      <w:r w:rsidR="00700CF7" w:rsidRPr="00DF4028">
        <w:t>"</w:t>
      </w:r>
    </w:p>
    <w:p w14:paraId="545AEC16" w14:textId="77777777" w:rsidR="00700CF7" w:rsidRDefault="00700CF7" w:rsidP="00700CF7">
      <w:pPr>
        <w:pStyle w:val="Code0"/>
      </w:pPr>
      <w:r w:rsidRPr="00DF4028">
        <w:t>}</w:t>
      </w:r>
    </w:p>
    <w:p w14:paraId="3F1FDFF5" w14:textId="77777777" w:rsidR="00700CF7" w:rsidRDefault="00700CF7" w:rsidP="00700CF7">
      <w:pPr>
        <w:rPr>
          <w:b/>
          <w:lang w:val="en-US" w:eastAsia="x-none"/>
        </w:rPr>
      </w:pPr>
    </w:p>
    <w:p w14:paraId="44DF9D49" w14:textId="77777777" w:rsidR="00700CF7" w:rsidRPr="002F3D10" w:rsidRDefault="00700CF7" w:rsidP="00700CF7">
      <w:pPr>
        <w:rPr>
          <w:b/>
          <w:lang w:val="en-US" w:eastAsia="x-none"/>
        </w:rPr>
      </w:pPr>
      <w:r w:rsidRPr="002F3D10">
        <w:rPr>
          <w:b/>
          <w:lang w:val="en-US" w:eastAsia="x-none"/>
        </w:rPr>
        <w:t>Response</w:t>
      </w:r>
    </w:p>
    <w:p w14:paraId="51A1C6D8" w14:textId="77777777" w:rsidR="00700CF7" w:rsidRDefault="00700CF7" w:rsidP="00700CF7">
      <w:r>
        <w:t xml:space="preserve">Same as </w:t>
      </w:r>
      <w:r>
        <w:fldChar w:fldCharType="begin"/>
      </w:r>
      <w:r>
        <w:instrText xml:space="preserve"> REF _Ref458763678 \w \h </w:instrText>
      </w:r>
      <w:r>
        <w:fldChar w:fldCharType="separate"/>
      </w:r>
      <w:r>
        <w:t>6.5.1</w:t>
      </w:r>
      <w:r>
        <w:fldChar w:fldCharType="end"/>
      </w:r>
      <w:r>
        <w:t xml:space="preserve"> </w:t>
      </w:r>
      <w:r>
        <w:fldChar w:fldCharType="begin"/>
      </w:r>
      <w:r>
        <w:instrText xml:space="preserve"> REF _Ref458763678 \h </w:instrText>
      </w:r>
      <w:r>
        <w:fldChar w:fldCharType="separate"/>
      </w:r>
      <w:r>
        <w:t>Get service status</w:t>
      </w:r>
      <w:r>
        <w:fldChar w:fldCharType="end"/>
      </w:r>
      <w:r>
        <w:t>.</w:t>
      </w:r>
    </w:p>
    <w:p w14:paraId="465637B1" w14:textId="77777777" w:rsidR="00700CF7" w:rsidRDefault="00700CF7" w:rsidP="00700CF7">
      <w:pPr>
        <w:rPr>
          <w:lang w:val="en-GB" w:eastAsia="x-none"/>
        </w:rPr>
      </w:pPr>
    </w:p>
    <w:p w14:paraId="74A3585D" w14:textId="77777777" w:rsidR="00700CF7" w:rsidRPr="002F3D10" w:rsidRDefault="00700CF7" w:rsidP="00700CF7">
      <w:pPr>
        <w:rPr>
          <w:lang w:val="en-GB" w:eastAsia="x-none"/>
        </w:rPr>
      </w:pPr>
    </w:p>
    <w:p w14:paraId="3981EA89" w14:textId="77777777" w:rsidR="00700CF7" w:rsidRDefault="00700CF7" w:rsidP="00700CF7">
      <w:pPr>
        <w:rPr>
          <w:lang w:val="en-GB" w:eastAsia="x-none"/>
        </w:rPr>
      </w:pPr>
      <w:r w:rsidRPr="002F3D10">
        <w:rPr>
          <w:lang w:val="en-GB" w:eastAsia="x-none"/>
        </w:rPr>
        <w:lastRenderedPageBreak/>
        <w:t>In case of error check chapter 2.2 for error responses.</w:t>
      </w:r>
    </w:p>
    <w:p w14:paraId="480F6242" w14:textId="77777777" w:rsidR="00700CF7" w:rsidRDefault="00700CF7" w:rsidP="00700CF7">
      <w:pPr>
        <w:keepLines w:val="0"/>
        <w:spacing w:line="240" w:lineRule="auto"/>
        <w:jc w:val="left"/>
        <w:rPr>
          <w:lang w:val="en-GB" w:eastAsia="x-none"/>
        </w:rPr>
      </w:pPr>
    </w:p>
    <w:p w14:paraId="11396BAD" w14:textId="77777777" w:rsidR="00700CF7" w:rsidRDefault="00700CF7" w:rsidP="00700CF7">
      <w:pPr>
        <w:pStyle w:val="Heading1"/>
        <w:numPr>
          <w:ilvl w:val="0"/>
          <w:numId w:val="1"/>
        </w:numPr>
        <w:rPr>
          <w:lang w:val="en-GB"/>
        </w:rPr>
      </w:pPr>
      <w:bookmarkStart w:id="142" w:name="_Toc473185660"/>
      <w:r>
        <w:rPr>
          <w:lang w:val="en-GB"/>
        </w:rPr>
        <w:t>User Api</w:t>
      </w:r>
      <w:bookmarkEnd w:id="142"/>
    </w:p>
    <w:p w14:paraId="52B4B82D" w14:textId="0C5DED38" w:rsidR="0071109F" w:rsidRPr="002F3D10" w:rsidRDefault="0071109F" w:rsidP="0071109F">
      <w:pPr>
        <w:rPr>
          <w:rFonts w:cs="Arial"/>
          <w:lang w:val="en-US"/>
        </w:rPr>
      </w:pPr>
      <w:r w:rsidRPr="002F3D10">
        <w:rPr>
          <w:lang w:val="en-US" w:eastAsia="x-none"/>
        </w:rPr>
        <w:t xml:space="preserve">API for </w:t>
      </w:r>
      <w:r>
        <w:rPr>
          <w:lang w:val="en-US" w:eastAsia="x-none"/>
        </w:rPr>
        <w:t>user management</w:t>
      </w:r>
      <w:r>
        <w:rPr>
          <w:rFonts w:cs="Arial"/>
          <w:lang w:val="en-US"/>
        </w:rPr>
        <w:t>: to manage users</w:t>
      </w:r>
      <w:r w:rsidR="003A4B0B">
        <w:rPr>
          <w:rFonts w:cs="Arial"/>
          <w:lang w:val="en-US"/>
        </w:rPr>
        <w:t xml:space="preserve"> and residential or agency telephone numbers</w:t>
      </w:r>
      <w:r>
        <w:rPr>
          <w:rFonts w:cs="Arial"/>
          <w:lang w:val="en-US"/>
        </w:rPr>
        <w:t>. API can be used by service provider administrator users: “admin” and “onlineUser” and also by agency admin for his group.</w:t>
      </w:r>
    </w:p>
    <w:p w14:paraId="79E7F526" w14:textId="77777777" w:rsidR="0071109F" w:rsidRPr="0071109F" w:rsidRDefault="0071109F" w:rsidP="0071109F">
      <w:pPr>
        <w:rPr>
          <w:lang w:val="en-GB"/>
        </w:rPr>
      </w:pPr>
    </w:p>
    <w:p w14:paraId="59CCE5C1" w14:textId="6326B335" w:rsidR="00BE470F" w:rsidRPr="001D5A14" w:rsidRDefault="00F71AC6" w:rsidP="00BE470F">
      <w:pPr>
        <w:pStyle w:val="Heading2"/>
        <w:numPr>
          <w:ilvl w:val="1"/>
          <w:numId w:val="1"/>
        </w:numPr>
        <w:rPr>
          <w:lang w:val="en-US"/>
        </w:rPr>
      </w:pPr>
      <w:bookmarkStart w:id="143" w:name="_Ref471806189"/>
      <w:bookmarkStart w:id="144" w:name="_Toc473185662"/>
      <w:r>
        <w:rPr>
          <w:lang w:val="en-US"/>
        </w:rPr>
        <w:t>Create or update</w:t>
      </w:r>
      <w:r w:rsidR="00BE470F" w:rsidRPr="001D5A14">
        <w:rPr>
          <w:lang w:val="en-US"/>
        </w:rPr>
        <w:t xml:space="preserve"> user </w:t>
      </w:r>
      <w:bookmarkEnd w:id="143"/>
      <w:bookmarkEnd w:id="144"/>
    </w:p>
    <w:p w14:paraId="2497051E" w14:textId="45D834D7" w:rsidR="00BE470F" w:rsidRPr="001D5A14" w:rsidRDefault="00BE470F" w:rsidP="00BE470F">
      <w:pPr>
        <w:rPr>
          <w:lang w:val="en-US"/>
        </w:rPr>
      </w:pPr>
      <w:r w:rsidRPr="001D5A14">
        <w:rPr>
          <w:lang w:val="en-US"/>
        </w:rPr>
        <w:t xml:space="preserve">Method Creates/updates user and assign it to existing resident </w:t>
      </w:r>
      <w:r w:rsidR="003A4B0B">
        <w:rPr>
          <w:lang w:val="en-US"/>
        </w:rPr>
        <w:t xml:space="preserve">or agency </w:t>
      </w:r>
      <w:r w:rsidR="008A4556">
        <w:rPr>
          <w:lang w:val="en-US"/>
        </w:rPr>
        <w:t>DN</w:t>
      </w:r>
      <w:r w:rsidRPr="001D5A14">
        <w:rPr>
          <w:lang w:val="en-US"/>
        </w:rPr>
        <w:t xml:space="preserve">. </w:t>
      </w:r>
    </w:p>
    <w:p w14:paraId="50AC07DF" w14:textId="77777777" w:rsidR="00BE470F" w:rsidRPr="001D5A14" w:rsidRDefault="00BE470F" w:rsidP="00BE470F">
      <w:pPr>
        <w:rPr>
          <w:lang w:val="en-US"/>
        </w:rPr>
      </w:pPr>
    </w:p>
    <w:p w14:paraId="4DF2A75B" w14:textId="710B2918" w:rsidR="004F3E73" w:rsidRPr="001D5A14" w:rsidRDefault="004F3E73" w:rsidP="00BE470F">
      <w:pPr>
        <w:rPr>
          <w:b/>
          <w:lang w:val="en-US"/>
        </w:rPr>
      </w:pPr>
      <w:r w:rsidRPr="001D5A14">
        <w:rPr>
          <w:b/>
          <w:lang w:val="en-US"/>
        </w:rPr>
        <w:t>Request</w:t>
      </w:r>
    </w:p>
    <w:p w14:paraId="30D74805" w14:textId="59224FD9" w:rsidR="004F3E73" w:rsidRDefault="003A4B0B" w:rsidP="00BE470F">
      <w:pPr>
        <w:rPr>
          <w:lang w:val="en-US"/>
        </w:rPr>
      </w:pPr>
      <w:r>
        <w:rPr>
          <w:lang w:val="en-US"/>
        </w:rPr>
        <w:t xml:space="preserve">Request URI to assign user to provided </w:t>
      </w:r>
      <w:r w:rsidR="00D01D8A">
        <w:rPr>
          <w:lang w:val="en-US"/>
        </w:rPr>
        <w:t>DN</w:t>
      </w:r>
    </w:p>
    <w:p w14:paraId="126FEFE1" w14:textId="77777777" w:rsidR="003A4B0B" w:rsidRPr="001D5A14" w:rsidRDefault="003A4B0B" w:rsidP="00BE470F">
      <w:pPr>
        <w:rPr>
          <w:lang w:val="en-US"/>
        </w:rPr>
      </w:pPr>
    </w:p>
    <w:p w14:paraId="72B6C3C9" w14:textId="77777777" w:rsidR="00BE470F" w:rsidRPr="003A4B0B" w:rsidRDefault="00BE470F" w:rsidP="003A4B0B">
      <w:pPr>
        <w:ind w:firstLine="708"/>
        <w:rPr>
          <w:b/>
          <w:color w:val="auto"/>
          <w:lang w:val="en-US"/>
        </w:rPr>
      </w:pPr>
      <w:r w:rsidRPr="003A4B0B">
        <w:rPr>
          <w:b/>
          <w:color w:val="auto"/>
          <w:lang w:val="en-US"/>
        </w:rPr>
        <w:t xml:space="preserve">PUT </w:t>
      </w:r>
      <w:hyperlink w:history="1">
        <w:r w:rsidRPr="003A4B0B">
          <w:rPr>
            <w:rStyle w:val="Hyperlink"/>
            <w:b/>
            <w:color w:val="auto"/>
            <w:lang w:val="en-US"/>
          </w:rPr>
          <w:t>http://&lt;hostname&gt;/sa/rest/v1/users/&lt;username</w:t>
        </w:r>
      </w:hyperlink>
      <w:r w:rsidRPr="003A4B0B">
        <w:rPr>
          <w:b/>
          <w:color w:val="auto"/>
          <w:lang w:val="en-US"/>
        </w:rPr>
        <w:t>&gt;</w:t>
      </w:r>
    </w:p>
    <w:p w14:paraId="37668D6A" w14:textId="77777777" w:rsidR="00E915F5" w:rsidRDefault="00E915F5" w:rsidP="00E915F5">
      <w:pPr>
        <w:rPr>
          <w:lang w:val="en-US"/>
        </w:rPr>
      </w:pPr>
    </w:p>
    <w:p w14:paraId="76765B25" w14:textId="77777777" w:rsidR="00E915F5" w:rsidRPr="001D5A14" w:rsidRDefault="00E915F5" w:rsidP="00E915F5">
      <w:pPr>
        <w:rPr>
          <w:lang w:val="en-US"/>
        </w:rPr>
      </w:pPr>
      <w:r>
        <w:rPr>
          <w:lang w:val="en-US"/>
        </w:rPr>
        <w:t xml:space="preserve">Request </w:t>
      </w:r>
      <w:r w:rsidRPr="001D5A14">
        <w:rPr>
          <w:lang w:val="en-US"/>
        </w:rPr>
        <w:t>URI example</w:t>
      </w:r>
    </w:p>
    <w:p w14:paraId="35938CDC" w14:textId="77777777" w:rsidR="00E915F5" w:rsidRPr="001D5A14" w:rsidRDefault="00E915F5" w:rsidP="00E915F5">
      <w:pPr>
        <w:rPr>
          <w:lang w:val="en-US"/>
        </w:rPr>
      </w:pPr>
    </w:p>
    <w:p w14:paraId="788F957B" w14:textId="454875C9" w:rsidR="00E915F5" w:rsidRPr="00E915F5" w:rsidRDefault="000605BD" w:rsidP="00E915F5">
      <w:pPr>
        <w:ind w:firstLine="708"/>
        <w:rPr>
          <w:rFonts w:cs="Arial"/>
          <w:color w:val="auto"/>
          <w:lang w:val="en-US"/>
        </w:rPr>
      </w:pPr>
      <w:hyperlink r:id="rId20" w:history="1">
        <w:r w:rsidR="00E915F5" w:rsidRPr="00E915F5">
          <w:rPr>
            <w:rStyle w:val="Hyperlink"/>
            <w:rFonts w:cs="Arial"/>
            <w:color w:val="auto"/>
            <w:lang w:val="en-US"/>
          </w:rPr>
          <w:t>http://</w:t>
        </w:r>
        <w:r w:rsidR="00A62CE3">
          <w:rPr>
            <w:lang w:val="en-US" w:eastAsia="x-none"/>
          </w:rPr>
          <w:t>prov.server.net</w:t>
        </w:r>
        <w:r w:rsidR="00E915F5" w:rsidRPr="00E915F5">
          <w:rPr>
            <w:rStyle w:val="Hyperlink"/>
            <w:rFonts w:cs="Arial"/>
            <w:color w:val="auto"/>
            <w:lang w:val="en-US"/>
          </w:rPr>
          <w:t>/sa/rest/v1/users/</w:t>
        </w:r>
        <w:r w:rsidR="00E915F5" w:rsidRPr="00E915F5">
          <w:rPr>
            <w:rFonts w:cs="Arial"/>
            <w:color w:val="auto"/>
            <w:szCs w:val="22"/>
            <w:lang w:val="en-US" w:eastAsia="en-US"/>
          </w:rPr>
          <w:t>38011114114</w:t>
        </w:r>
      </w:hyperlink>
    </w:p>
    <w:p w14:paraId="6881E4B0" w14:textId="77777777" w:rsidR="00BE470F" w:rsidRDefault="00BE470F" w:rsidP="00BE470F">
      <w:pPr>
        <w:rPr>
          <w:color w:val="auto"/>
          <w:lang w:val="en-US"/>
        </w:rPr>
      </w:pPr>
    </w:p>
    <w:p w14:paraId="06BF5D99" w14:textId="77777777" w:rsidR="00E915F5" w:rsidRDefault="00E915F5" w:rsidP="00BE470F">
      <w:pPr>
        <w:rPr>
          <w:color w:val="auto"/>
          <w:lang w:val="en-US"/>
        </w:rPr>
      </w:pPr>
    </w:p>
    <w:p w14:paraId="5EB5EC04" w14:textId="77777777" w:rsidR="00F71AC6" w:rsidRDefault="00F71AC6" w:rsidP="00BE470F">
      <w:pPr>
        <w:rPr>
          <w:color w:val="auto"/>
          <w:lang w:val="en-US"/>
        </w:rPr>
      </w:pPr>
    </w:p>
    <w:p w14:paraId="042C47A6" w14:textId="77777777" w:rsidR="00F71AC6" w:rsidRDefault="00F71AC6" w:rsidP="00BE470F">
      <w:pPr>
        <w:rPr>
          <w:color w:val="auto"/>
          <w:lang w:val="en-US"/>
        </w:rPr>
      </w:pPr>
    </w:p>
    <w:p w14:paraId="31C557E3" w14:textId="77777777" w:rsidR="00F71AC6" w:rsidRPr="001D5A14" w:rsidRDefault="00F71AC6" w:rsidP="00BE470F">
      <w:pPr>
        <w:rPr>
          <w:color w:val="auto"/>
          <w:lang w:val="en-US"/>
        </w:rPr>
      </w:pPr>
    </w:p>
    <w:p w14:paraId="534322FA" w14:textId="2C615C87" w:rsidR="004F3E73" w:rsidRPr="001D5A14" w:rsidRDefault="004F3E73" w:rsidP="004F3E73">
      <w:pPr>
        <w:pStyle w:val="NoSpacing"/>
        <w:rPr>
          <w:lang w:val="en-US"/>
        </w:rPr>
      </w:pPr>
      <w:r w:rsidRPr="001D5A14">
        <w:rPr>
          <w:lang w:val="en-US"/>
        </w:rPr>
        <w:t>Parameters in request body:</w:t>
      </w:r>
    </w:p>
    <w:p w14:paraId="51A1C269" w14:textId="77777777" w:rsidR="004F3E73" w:rsidRPr="001D5A14" w:rsidRDefault="004F3E73" w:rsidP="004F3E73">
      <w:pPr>
        <w:pStyle w:val="NoSpacing"/>
        <w:rPr>
          <w:lang w:val="en-US"/>
        </w:rPr>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4F3E73" w:rsidRPr="001D5A14" w14:paraId="37DCC8AD" w14:textId="77777777" w:rsidTr="00D83310">
        <w:tc>
          <w:tcPr>
            <w:tcW w:w="1842" w:type="dxa"/>
            <w:hideMark/>
          </w:tcPr>
          <w:p w14:paraId="45AC1E12" w14:textId="77777777" w:rsidR="004F3E73" w:rsidRPr="001D5A14" w:rsidRDefault="004F3E73" w:rsidP="00D83310">
            <w:pPr>
              <w:pStyle w:val="NoSpacing"/>
              <w:rPr>
                <w:b/>
                <w:color w:val="auto"/>
                <w:lang w:val="en-US" w:eastAsia="en-US"/>
              </w:rPr>
            </w:pPr>
            <w:r w:rsidRPr="001D5A14">
              <w:rPr>
                <w:b/>
                <w:color w:val="auto"/>
                <w:lang w:val="en-US"/>
              </w:rPr>
              <w:t>Name</w:t>
            </w:r>
          </w:p>
        </w:tc>
        <w:tc>
          <w:tcPr>
            <w:tcW w:w="1842" w:type="dxa"/>
            <w:hideMark/>
          </w:tcPr>
          <w:p w14:paraId="770A6FE7" w14:textId="77777777" w:rsidR="004F3E73" w:rsidRPr="001D5A14" w:rsidRDefault="004F3E73" w:rsidP="00D83310">
            <w:pPr>
              <w:pStyle w:val="NoSpacing"/>
              <w:rPr>
                <w:b/>
                <w:color w:val="auto"/>
                <w:lang w:val="en-US" w:eastAsia="en-US"/>
              </w:rPr>
            </w:pPr>
            <w:r w:rsidRPr="001D5A14">
              <w:rPr>
                <w:b/>
                <w:color w:val="auto"/>
                <w:lang w:val="en-US"/>
              </w:rPr>
              <w:t>Required</w:t>
            </w:r>
          </w:p>
        </w:tc>
        <w:tc>
          <w:tcPr>
            <w:tcW w:w="1842" w:type="dxa"/>
            <w:hideMark/>
          </w:tcPr>
          <w:p w14:paraId="6673E92D" w14:textId="77777777" w:rsidR="004F3E73" w:rsidRPr="001D5A14" w:rsidRDefault="004F3E73" w:rsidP="00D83310">
            <w:pPr>
              <w:pStyle w:val="NoSpacing"/>
              <w:rPr>
                <w:b/>
                <w:color w:val="auto"/>
                <w:lang w:val="en-US" w:eastAsia="en-US"/>
              </w:rPr>
            </w:pPr>
            <w:r w:rsidRPr="001D5A14">
              <w:rPr>
                <w:b/>
                <w:color w:val="auto"/>
                <w:lang w:val="en-US"/>
              </w:rPr>
              <w:t>Example</w:t>
            </w:r>
          </w:p>
        </w:tc>
        <w:tc>
          <w:tcPr>
            <w:tcW w:w="2946" w:type="dxa"/>
            <w:hideMark/>
          </w:tcPr>
          <w:p w14:paraId="07C551B9" w14:textId="77777777" w:rsidR="004F3E73" w:rsidRPr="001D5A14" w:rsidRDefault="004F3E73" w:rsidP="00D83310">
            <w:pPr>
              <w:pStyle w:val="NoSpacing"/>
              <w:rPr>
                <w:b/>
                <w:color w:val="auto"/>
                <w:lang w:val="en-US" w:eastAsia="en-US"/>
              </w:rPr>
            </w:pPr>
            <w:r w:rsidRPr="001D5A14">
              <w:rPr>
                <w:b/>
                <w:color w:val="auto"/>
                <w:lang w:val="en-US"/>
              </w:rPr>
              <w:t>Description</w:t>
            </w:r>
          </w:p>
        </w:tc>
      </w:tr>
      <w:tr w:rsidR="004F3E73" w:rsidRPr="001D5A14" w14:paraId="75F2AC40" w14:textId="77777777" w:rsidTr="00D83310">
        <w:tc>
          <w:tcPr>
            <w:tcW w:w="1842" w:type="dxa"/>
            <w:hideMark/>
          </w:tcPr>
          <w:p w14:paraId="2C0B5D9B" w14:textId="77777777" w:rsidR="004F3E73" w:rsidRPr="001D5A14" w:rsidRDefault="004F3E73" w:rsidP="00D83310">
            <w:pPr>
              <w:pStyle w:val="NoSpacing"/>
              <w:rPr>
                <w:rFonts w:cs="Arial"/>
                <w:i/>
                <w:lang w:val="en-US" w:eastAsia="en-US"/>
              </w:rPr>
            </w:pPr>
            <w:r w:rsidRPr="001D5A14">
              <w:rPr>
                <w:rFonts w:cs="Arial"/>
                <w:i/>
                <w:lang w:val="en-US"/>
              </w:rPr>
              <w:t>username</w:t>
            </w:r>
          </w:p>
        </w:tc>
        <w:tc>
          <w:tcPr>
            <w:tcW w:w="1842" w:type="dxa"/>
            <w:hideMark/>
          </w:tcPr>
          <w:p w14:paraId="4B12C518" w14:textId="77777777" w:rsidR="004F3E73" w:rsidRPr="001D5A14" w:rsidRDefault="004F3E73" w:rsidP="00D83310">
            <w:pPr>
              <w:pStyle w:val="NoSpacing"/>
              <w:rPr>
                <w:rFonts w:cs="Arial"/>
                <w:i/>
                <w:lang w:val="en-US" w:eastAsia="en-US"/>
              </w:rPr>
            </w:pPr>
            <w:r w:rsidRPr="001D5A14">
              <w:rPr>
                <w:rFonts w:cs="Arial"/>
                <w:i/>
                <w:lang w:val="en-US"/>
              </w:rPr>
              <w:t>yes</w:t>
            </w:r>
          </w:p>
        </w:tc>
        <w:tc>
          <w:tcPr>
            <w:tcW w:w="1842" w:type="dxa"/>
            <w:hideMark/>
          </w:tcPr>
          <w:p w14:paraId="2A2015FE" w14:textId="77777777" w:rsidR="004F3E73" w:rsidRPr="001D5A14" w:rsidRDefault="004F3E73" w:rsidP="00D83310">
            <w:pPr>
              <w:pStyle w:val="NoSpacing"/>
              <w:rPr>
                <w:rFonts w:cs="Arial"/>
                <w:i/>
                <w:lang w:val="en-US" w:eastAsia="en-US"/>
              </w:rPr>
            </w:pPr>
            <w:r w:rsidRPr="001D5A14">
              <w:rPr>
                <w:rFonts w:cs="Arial"/>
                <w:i/>
                <w:lang w:val="en-US"/>
              </w:rPr>
              <w:t>380152222</w:t>
            </w:r>
          </w:p>
        </w:tc>
        <w:tc>
          <w:tcPr>
            <w:tcW w:w="2946" w:type="dxa"/>
            <w:hideMark/>
          </w:tcPr>
          <w:p w14:paraId="2BF876CF" w14:textId="77777777" w:rsidR="004F3E73" w:rsidRPr="003A4B0B" w:rsidRDefault="004F3E73" w:rsidP="00D83310">
            <w:pPr>
              <w:pStyle w:val="NoSpacing"/>
              <w:rPr>
                <w:rFonts w:cs="Arial"/>
                <w:lang w:val="en-US" w:eastAsia="en-US"/>
              </w:rPr>
            </w:pPr>
            <w:r w:rsidRPr="003A4B0B">
              <w:rPr>
                <w:rFonts w:cs="Arial"/>
                <w:lang w:val="en-US"/>
              </w:rPr>
              <w:t>Residents username</w:t>
            </w:r>
          </w:p>
        </w:tc>
      </w:tr>
      <w:tr w:rsidR="004F3E73" w:rsidRPr="001D5A14" w14:paraId="7418CE83" w14:textId="77777777" w:rsidTr="00D83310">
        <w:tc>
          <w:tcPr>
            <w:tcW w:w="1842" w:type="dxa"/>
          </w:tcPr>
          <w:p w14:paraId="79C71745" w14:textId="77777777" w:rsidR="004F3E73" w:rsidRPr="001D5A14" w:rsidRDefault="004F3E73" w:rsidP="00D83310">
            <w:pPr>
              <w:pStyle w:val="NoSpacing"/>
              <w:rPr>
                <w:rFonts w:cs="Arial"/>
                <w:i/>
                <w:lang w:val="en-US"/>
              </w:rPr>
            </w:pPr>
            <w:r w:rsidRPr="001D5A14">
              <w:rPr>
                <w:rFonts w:cs="Arial"/>
                <w:i/>
                <w:color w:val="auto"/>
                <w:szCs w:val="22"/>
                <w:lang w:val="en-US" w:eastAsia="en-US"/>
              </w:rPr>
              <w:t>firstName</w:t>
            </w:r>
          </w:p>
        </w:tc>
        <w:tc>
          <w:tcPr>
            <w:tcW w:w="1842" w:type="dxa"/>
          </w:tcPr>
          <w:p w14:paraId="65D4B45D" w14:textId="3961B5B7" w:rsidR="004F3E73" w:rsidRPr="001D5A14" w:rsidRDefault="00A12AE4" w:rsidP="00D83310">
            <w:pPr>
              <w:pStyle w:val="NoSpacing"/>
              <w:rPr>
                <w:rFonts w:cs="Arial"/>
                <w:i/>
                <w:lang w:val="en-US"/>
              </w:rPr>
            </w:pPr>
            <w:r>
              <w:rPr>
                <w:rFonts w:cs="Arial"/>
                <w:i/>
                <w:lang w:val="en-US"/>
              </w:rPr>
              <w:t>n</w:t>
            </w:r>
            <w:r w:rsidR="004F3E73" w:rsidRPr="001D5A14">
              <w:rPr>
                <w:rFonts w:cs="Arial"/>
                <w:i/>
                <w:lang w:val="en-US"/>
              </w:rPr>
              <w:t>o*</w:t>
            </w:r>
          </w:p>
        </w:tc>
        <w:tc>
          <w:tcPr>
            <w:tcW w:w="1842" w:type="dxa"/>
          </w:tcPr>
          <w:p w14:paraId="2C184F32" w14:textId="77777777" w:rsidR="004F3E73" w:rsidRPr="001D5A14" w:rsidRDefault="004F3E73" w:rsidP="00D83310">
            <w:pPr>
              <w:pStyle w:val="NoSpacing"/>
              <w:rPr>
                <w:rFonts w:cs="Arial"/>
                <w:i/>
                <w:lang w:val="en-US"/>
              </w:rPr>
            </w:pPr>
          </w:p>
        </w:tc>
        <w:tc>
          <w:tcPr>
            <w:tcW w:w="2946" w:type="dxa"/>
          </w:tcPr>
          <w:p w14:paraId="3BA2EADC" w14:textId="77777777" w:rsidR="004F3E73" w:rsidRPr="003A4B0B" w:rsidRDefault="004F3E73" w:rsidP="00D83310">
            <w:pPr>
              <w:pStyle w:val="NoSpacing"/>
              <w:rPr>
                <w:rFonts w:cs="Arial"/>
                <w:lang w:val="en-US"/>
              </w:rPr>
            </w:pPr>
            <w:r w:rsidRPr="003A4B0B">
              <w:rPr>
                <w:rFonts w:cs="Arial"/>
                <w:lang w:val="en-US"/>
              </w:rPr>
              <w:t>Users first name</w:t>
            </w:r>
          </w:p>
        </w:tc>
      </w:tr>
      <w:tr w:rsidR="004F3E73" w:rsidRPr="001D5A14" w14:paraId="27B832D8" w14:textId="77777777" w:rsidTr="00D83310">
        <w:tc>
          <w:tcPr>
            <w:tcW w:w="1842" w:type="dxa"/>
          </w:tcPr>
          <w:p w14:paraId="76B77A90" w14:textId="77777777" w:rsidR="004F3E73" w:rsidRPr="001D5A14" w:rsidRDefault="004F3E73" w:rsidP="00D83310">
            <w:pPr>
              <w:pStyle w:val="NoSpacing"/>
              <w:rPr>
                <w:rFonts w:cs="Arial"/>
                <w:i/>
                <w:lang w:val="en-US"/>
              </w:rPr>
            </w:pPr>
            <w:r w:rsidRPr="001D5A14">
              <w:rPr>
                <w:rFonts w:cs="Arial"/>
                <w:i/>
                <w:color w:val="auto"/>
                <w:szCs w:val="22"/>
                <w:lang w:val="en-US" w:eastAsia="en-US"/>
              </w:rPr>
              <w:t>middleName</w:t>
            </w:r>
          </w:p>
        </w:tc>
        <w:tc>
          <w:tcPr>
            <w:tcW w:w="1842" w:type="dxa"/>
          </w:tcPr>
          <w:p w14:paraId="77E5D3A1" w14:textId="301773B6" w:rsidR="004F3E73" w:rsidRPr="001D5A14" w:rsidRDefault="00A12AE4" w:rsidP="00D83310">
            <w:pPr>
              <w:pStyle w:val="NoSpacing"/>
              <w:rPr>
                <w:rFonts w:cs="Arial"/>
                <w:i/>
                <w:lang w:val="en-US"/>
              </w:rPr>
            </w:pPr>
            <w:r>
              <w:rPr>
                <w:rFonts w:cs="Arial"/>
                <w:i/>
                <w:lang w:val="en-US"/>
              </w:rPr>
              <w:t>n</w:t>
            </w:r>
            <w:r w:rsidR="004F3E73" w:rsidRPr="001D5A14">
              <w:rPr>
                <w:rFonts w:cs="Arial"/>
                <w:i/>
                <w:lang w:val="en-US"/>
              </w:rPr>
              <w:t>o</w:t>
            </w:r>
            <w:r>
              <w:rPr>
                <w:rFonts w:cs="Arial"/>
                <w:i/>
                <w:lang w:val="en-US"/>
              </w:rPr>
              <w:t>*</w:t>
            </w:r>
          </w:p>
        </w:tc>
        <w:tc>
          <w:tcPr>
            <w:tcW w:w="1842" w:type="dxa"/>
          </w:tcPr>
          <w:p w14:paraId="46F4C84A" w14:textId="77777777" w:rsidR="004F3E73" w:rsidRPr="001D5A14" w:rsidRDefault="004F3E73" w:rsidP="00D83310">
            <w:pPr>
              <w:pStyle w:val="NoSpacing"/>
              <w:rPr>
                <w:rFonts w:cs="Arial"/>
                <w:i/>
                <w:lang w:val="en-US"/>
              </w:rPr>
            </w:pPr>
          </w:p>
        </w:tc>
        <w:tc>
          <w:tcPr>
            <w:tcW w:w="2946" w:type="dxa"/>
          </w:tcPr>
          <w:p w14:paraId="37B4A204" w14:textId="77777777" w:rsidR="004F3E73" w:rsidRPr="003A4B0B" w:rsidRDefault="004F3E73" w:rsidP="00D83310">
            <w:pPr>
              <w:pStyle w:val="NoSpacing"/>
              <w:rPr>
                <w:rFonts w:cs="Arial"/>
                <w:lang w:val="en-US"/>
              </w:rPr>
            </w:pPr>
            <w:r w:rsidRPr="003A4B0B">
              <w:rPr>
                <w:rFonts w:cs="Arial"/>
                <w:lang w:val="en-US"/>
              </w:rPr>
              <w:t>Users middle name</w:t>
            </w:r>
          </w:p>
        </w:tc>
      </w:tr>
      <w:tr w:rsidR="004F3E73" w:rsidRPr="001D5A14" w14:paraId="3AB65577" w14:textId="77777777" w:rsidTr="00D83310">
        <w:tc>
          <w:tcPr>
            <w:tcW w:w="1842" w:type="dxa"/>
          </w:tcPr>
          <w:p w14:paraId="60835591" w14:textId="77777777" w:rsidR="004F3E73" w:rsidRPr="001D5A14" w:rsidRDefault="004F3E73" w:rsidP="00D83310">
            <w:pPr>
              <w:pStyle w:val="NoSpacing"/>
              <w:rPr>
                <w:rFonts w:cs="Arial"/>
                <w:i/>
                <w:lang w:val="en-US"/>
              </w:rPr>
            </w:pPr>
            <w:r w:rsidRPr="001D5A14">
              <w:rPr>
                <w:rFonts w:cs="Arial"/>
                <w:i/>
                <w:color w:val="auto"/>
                <w:szCs w:val="22"/>
                <w:lang w:val="en-US" w:eastAsia="en-US"/>
              </w:rPr>
              <w:t>lastName</w:t>
            </w:r>
          </w:p>
        </w:tc>
        <w:tc>
          <w:tcPr>
            <w:tcW w:w="1842" w:type="dxa"/>
          </w:tcPr>
          <w:p w14:paraId="2976985C" w14:textId="4950BD79" w:rsidR="004F3E73" w:rsidRPr="001D5A14" w:rsidRDefault="00A12AE4" w:rsidP="00D83310">
            <w:pPr>
              <w:pStyle w:val="NoSpacing"/>
              <w:rPr>
                <w:rFonts w:cs="Arial"/>
                <w:i/>
                <w:lang w:val="en-US"/>
              </w:rPr>
            </w:pPr>
            <w:r>
              <w:rPr>
                <w:rFonts w:cs="Arial"/>
                <w:i/>
                <w:lang w:val="en-US"/>
              </w:rPr>
              <w:t>n</w:t>
            </w:r>
            <w:r w:rsidR="004F3E73" w:rsidRPr="001D5A14">
              <w:rPr>
                <w:rFonts w:cs="Arial"/>
                <w:i/>
                <w:lang w:val="en-US"/>
              </w:rPr>
              <w:t>o</w:t>
            </w:r>
            <w:r>
              <w:rPr>
                <w:rFonts w:cs="Arial"/>
                <w:i/>
                <w:lang w:val="en-US"/>
              </w:rPr>
              <w:t>*</w:t>
            </w:r>
          </w:p>
        </w:tc>
        <w:tc>
          <w:tcPr>
            <w:tcW w:w="1842" w:type="dxa"/>
          </w:tcPr>
          <w:p w14:paraId="45BFBE7D" w14:textId="77777777" w:rsidR="004F3E73" w:rsidRPr="001D5A14" w:rsidRDefault="004F3E73" w:rsidP="00D83310">
            <w:pPr>
              <w:pStyle w:val="NoSpacing"/>
              <w:rPr>
                <w:rFonts w:cs="Arial"/>
                <w:i/>
                <w:lang w:val="en-US"/>
              </w:rPr>
            </w:pPr>
          </w:p>
        </w:tc>
        <w:tc>
          <w:tcPr>
            <w:tcW w:w="2946" w:type="dxa"/>
          </w:tcPr>
          <w:p w14:paraId="67FB9CAC" w14:textId="77777777" w:rsidR="004F3E73" w:rsidRPr="003A4B0B" w:rsidRDefault="004F3E73" w:rsidP="00D83310">
            <w:pPr>
              <w:pStyle w:val="NoSpacing"/>
              <w:rPr>
                <w:rFonts w:cs="Arial"/>
                <w:lang w:val="en-US"/>
              </w:rPr>
            </w:pPr>
            <w:r w:rsidRPr="003A4B0B">
              <w:rPr>
                <w:rFonts w:cs="Arial"/>
                <w:lang w:val="en-US"/>
              </w:rPr>
              <w:t>Users last name</w:t>
            </w:r>
          </w:p>
        </w:tc>
      </w:tr>
      <w:tr w:rsidR="004F3E73" w:rsidRPr="001D5A14" w14:paraId="7A99DE51" w14:textId="77777777" w:rsidTr="00D83310">
        <w:tc>
          <w:tcPr>
            <w:tcW w:w="1842" w:type="dxa"/>
          </w:tcPr>
          <w:p w14:paraId="7FF98E0B" w14:textId="77777777" w:rsidR="004F3E73" w:rsidRPr="001D5A14" w:rsidRDefault="004F3E73" w:rsidP="00D83310">
            <w:pPr>
              <w:pStyle w:val="NoSpacing"/>
              <w:rPr>
                <w:rFonts w:cs="Arial"/>
                <w:i/>
                <w:lang w:val="en-US"/>
              </w:rPr>
            </w:pPr>
            <w:r w:rsidRPr="001D5A14">
              <w:rPr>
                <w:rFonts w:cs="Arial"/>
                <w:i/>
                <w:color w:val="auto"/>
                <w:szCs w:val="22"/>
                <w:lang w:val="en-US" w:eastAsia="en-US"/>
              </w:rPr>
              <w:t>email</w:t>
            </w:r>
          </w:p>
        </w:tc>
        <w:tc>
          <w:tcPr>
            <w:tcW w:w="1842" w:type="dxa"/>
          </w:tcPr>
          <w:p w14:paraId="23CB37B4" w14:textId="77777777" w:rsidR="004F3E73" w:rsidRPr="001D5A14" w:rsidRDefault="004F3E73" w:rsidP="00D83310">
            <w:pPr>
              <w:pStyle w:val="NoSpacing"/>
              <w:rPr>
                <w:rFonts w:cs="Arial"/>
                <w:i/>
                <w:lang w:val="en-US"/>
              </w:rPr>
            </w:pPr>
            <w:r w:rsidRPr="001D5A14">
              <w:rPr>
                <w:rFonts w:cs="Arial"/>
                <w:i/>
                <w:lang w:val="en-US"/>
              </w:rPr>
              <w:t>yes</w:t>
            </w:r>
          </w:p>
        </w:tc>
        <w:tc>
          <w:tcPr>
            <w:tcW w:w="1842" w:type="dxa"/>
          </w:tcPr>
          <w:p w14:paraId="4624CA09" w14:textId="77777777" w:rsidR="004F3E73" w:rsidRPr="001D5A14" w:rsidRDefault="004F3E73" w:rsidP="00D83310">
            <w:pPr>
              <w:pStyle w:val="NoSpacing"/>
              <w:rPr>
                <w:rFonts w:cs="Arial"/>
                <w:i/>
                <w:lang w:val="en-US"/>
              </w:rPr>
            </w:pPr>
          </w:p>
        </w:tc>
        <w:tc>
          <w:tcPr>
            <w:tcW w:w="2946" w:type="dxa"/>
          </w:tcPr>
          <w:p w14:paraId="0C67865A" w14:textId="77777777" w:rsidR="004F3E73" w:rsidRPr="003A4B0B" w:rsidRDefault="004F3E73" w:rsidP="00D83310">
            <w:pPr>
              <w:pStyle w:val="NoSpacing"/>
              <w:rPr>
                <w:rFonts w:cs="Arial"/>
                <w:lang w:val="en-US"/>
              </w:rPr>
            </w:pPr>
            <w:r w:rsidRPr="003A4B0B">
              <w:rPr>
                <w:rFonts w:cs="Arial"/>
                <w:lang w:val="en-US"/>
              </w:rPr>
              <w:t>Users email</w:t>
            </w:r>
          </w:p>
        </w:tc>
      </w:tr>
      <w:tr w:rsidR="004F3E73" w:rsidRPr="001D5A14" w14:paraId="09F1E372" w14:textId="77777777" w:rsidTr="00D83310">
        <w:tc>
          <w:tcPr>
            <w:tcW w:w="1842" w:type="dxa"/>
          </w:tcPr>
          <w:p w14:paraId="7BF2CF65" w14:textId="77777777" w:rsidR="004F3E73" w:rsidRPr="001D5A14" w:rsidRDefault="004F3E73" w:rsidP="00D83310">
            <w:pPr>
              <w:pStyle w:val="NoSpacing"/>
              <w:rPr>
                <w:rFonts w:cs="Arial"/>
                <w:b/>
                <w:i/>
                <w:lang w:val="en-US"/>
              </w:rPr>
            </w:pPr>
            <w:r w:rsidRPr="001D5A14">
              <w:rPr>
                <w:rFonts w:cs="Arial"/>
                <w:i/>
                <w:color w:val="auto"/>
                <w:szCs w:val="22"/>
                <w:lang w:val="en-US" w:eastAsia="en-US"/>
              </w:rPr>
              <w:t>dns</w:t>
            </w:r>
          </w:p>
        </w:tc>
        <w:tc>
          <w:tcPr>
            <w:tcW w:w="1842" w:type="dxa"/>
          </w:tcPr>
          <w:p w14:paraId="2D0B4D34" w14:textId="77777777" w:rsidR="004F3E73" w:rsidRPr="001D5A14" w:rsidRDefault="004F3E73" w:rsidP="00D83310">
            <w:pPr>
              <w:pStyle w:val="NoSpacing"/>
              <w:rPr>
                <w:rFonts w:cs="Arial"/>
                <w:i/>
                <w:lang w:val="en-US"/>
              </w:rPr>
            </w:pPr>
            <w:r w:rsidRPr="001D5A14">
              <w:rPr>
                <w:rFonts w:cs="Arial"/>
                <w:i/>
                <w:lang w:val="en-US"/>
              </w:rPr>
              <w:t>yes</w:t>
            </w:r>
          </w:p>
        </w:tc>
        <w:tc>
          <w:tcPr>
            <w:tcW w:w="1842" w:type="dxa"/>
          </w:tcPr>
          <w:p w14:paraId="259D92F1" w14:textId="77777777" w:rsidR="004F3E73" w:rsidRPr="001D5A14" w:rsidRDefault="004F3E73" w:rsidP="00D83310">
            <w:pPr>
              <w:pStyle w:val="NoSpacing"/>
              <w:rPr>
                <w:rFonts w:cs="Arial"/>
                <w:i/>
                <w:lang w:val="en-US"/>
              </w:rPr>
            </w:pPr>
          </w:p>
        </w:tc>
        <w:tc>
          <w:tcPr>
            <w:tcW w:w="2946" w:type="dxa"/>
          </w:tcPr>
          <w:p w14:paraId="291AF33B" w14:textId="77777777" w:rsidR="004F3E73" w:rsidRPr="003A4B0B" w:rsidRDefault="004F3E73" w:rsidP="00D83310">
            <w:pPr>
              <w:pStyle w:val="NoSpacing"/>
              <w:rPr>
                <w:rFonts w:cs="Arial"/>
                <w:b/>
                <w:lang w:val="en-US"/>
              </w:rPr>
            </w:pPr>
            <w:r w:rsidRPr="003A4B0B">
              <w:rPr>
                <w:rFonts w:cs="Arial"/>
                <w:bCs/>
                <w:iCs/>
                <w:lang w:val="en-US"/>
              </w:rPr>
              <w:t>Telephone number, which must be in international format (country code – national destination code + number e.g. 38642071221).</w:t>
            </w:r>
          </w:p>
        </w:tc>
      </w:tr>
      <w:tr w:rsidR="004F3E73" w:rsidRPr="001D5A14" w14:paraId="2B398DD2" w14:textId="77777777" w:rsidTr="00D83310">
        <w:tc>
          <w:tcPr>
            <w:tcW w:w="1842" w:type="dxa"/>
          </w:tcPr>
          <w:p w14:paraId="1FAF4B0E" w14:textId="77777777" w:rsidR="004F3E73" w:rsidRPr="001D5A14" w:rsidRDefault="004F3E73" w:rsidP="00D83310">
            <w:pPr>
              <w:pStyle w:val="NoSpacing"/>
              <w:rPr>
                <w:rFonts w:cs="Arial"/>
                <w:i/>
                <w:color w:val="auto"/>
                <w:szCs w:val="22"/>
                <w:lang w:val="en-US" w:eastAsia="en-US"/>
              </w:rPr>
            </w:pPr>
            <w:r w:rsidRPr="001D5A14">
              <w:rPr>
                <w:rFonts w:cs="Arial"/>
                <w:i/>
                <w:color w:val="auto"/>
                <w:szCs w:val="22"/>
                <w:lang w:val="en-US" w:eastAsia="en-US"/>
              </w:rPr>
              <w:t>bgid</w:t>
            </w:r>
          </w:p>
        </w:tc>
        <w:tc>
          <w:tcPr>
            <w:tcW w:w="1842" w:type="dxa"/>
          </w:tcPr>
          <w:p w14:paraId="22DF2C3C" w14:textId="77777777" w:rsidR="004F3E73" w:rsidRPr="001D5A14" w:rsidRDefault="004F3E73" w:rsidP="00D83310">
            <w:pPr>
              <w:pStyle w:val="NoSpacing"/>
              <w:rPr>
                <w:rFonts w:cs="Arial"/>
                <w:i/>
                <w:lang w:val="en-US"/>
              </w:rPr>
            </w:pPr>
            <w:r w:rsidRPr="001D5A14">
              <w:rPr>
                <w:rFonts w:cs="Arial"/>
                <w:i/>
                <w:lang w:val="en-US"/>
              </w:rPr>
              <w:t>no</w:t>
            </w:r>
          </w:p>
        </w:tc>
        <w:tc>
          <w:tcPr>
            <w:tcW w:w="1842" w:type="dxa"/>
          </w:tcPr>
          <w:p w14:paraId="66B0AC99" w14:textId="77777777" w:rsidR="004F3E73" w:rsidRPr="001D5A14" w:rsidRDefault="004F3E73" w:rsidP="00D83310">
            <w:pPr>
              <w:pStyle w:val="NoSpacing"/>
              <w:rPr>
                <w:rFonts w:cs="Arial"/>
                <w:i/>
                <w:lang w:val="en-US"/>
              </w:rPr>
            </w:pPr>
            <w:r w:rsidRPr="001D5A14">
              <w:rPr>
                <w:rFonts w:cs="Arial"/>
                <w:i/>
                <w:lang w:val="en-US"/>
              </w:rPr>
              <w:t>1</w:t>
            </w:r>
          </w:p>
        </w:tc>
        <w:tc>
          <w:tcPr>
            <w:tcW w:w="2946" w:type="dxa"/>
          </w:tcPr>
          <w:p w14:paraId="22DA4944" w14:textId="77777777" w:rsidR="004F3E73" w:rsidRPr="003A4B0B" w:rsidRDefault="004F3E73" w:rsidP="00D83310">
            <w:pPr>
              <w:pStyle w:val="NoSpacing"/>
              <w:rPr>
                <w:rFonts w:cs="Arial"/>
                <w:lang w:val="en-US"/>
              </w:rPr>
            </w:pPr>
            <w:r w:rsidRPr="003A4B0B">
              <w:rPr>
                <w:rFonts w:cs="Arial"/>
                <w:lang w:val="en-US"/>
              </w:rPr>
              <w:t>If paramter set, it should have value 1 or null.</w:t>
            </w:r>
          </w:p>
        </w:tc>
      </w:tr>
      <w:tr w:rsidR="00A13069" w:rsidRPr="001D5A14" w14:paraId="74AEF994" w14:textId="77777777" w:rsidTr="00D83310">
        <w:tc>
          <w:tcPr>
            <w:tcW w:w="1842" w:type="dxa"/>
          </w:tcPr>
          <w:p w14:paraId="64D38D36" w14:textId="77A99EC5" w:rsidR="00A13069" w:rsidRPr="001D5A14" w:rsidRDefault="00A13069" w:rsidP="00D83310">
            <w:pPr>
              <w:pStyle w:val="NoSpacing"/>
              <w:rPr>
                <w:rFonts w:cs="Arial"/>
                <w:i/>
                <w:color w:val="auto"/>
                <w:szCs w:val="22"/>
                <w:lang w:val="en-US" w:eastAsia="en-US"/>
              </w:rPr>
            </w:pPr>
            <w:r>
              <w:rPr>
                <w:rFonts w:cs="Arial"/>
                <w:i/>
                <w:color w:val="auto"/>
                <w:szCs w:val="22"/>
                <w:lang w:val="en-US" w:eastAsia="en-US"/>
              </w:rPr>
              <w:t>timeZone</w:t>
            </w:r>
          </w:p>
        </w:tc>
        <w:tc>
          <w:tcPr>
            <w:tcW w:w="1842" w:type="dxa"/>
          </w:tcPr>
          <w:p w14:paraId="22DD42BC" w14:textId="413CDD15" w:rsidR="00A13069" w:rsidRPr="001D5A14" w:rsidRDefault="00A13069" w:rsidP="00D83310">
            <w:pPr>
              <w:pStyle w:val="NoSpacing"/>
              <w:rPr>
                <w:rFonts w:cs="Arial"/>
                <w:i/>
                <w:lang w:val="en-US"/>
              </w:rPr>
            </w:pPr>
            <w:r>
              <w:rPr>
                <w:rFonts w:cs="Arial"/>
                <w:i/>
                <w:lang w:val="en-US"/>
              </w:rPr>
              <w:t>no</w:t>
            </w:r>
          </w:p>
        </w:tc>
        <w:tc>
          <w:tcPr>
            <w:tcW w:w="1842" w:type="dxa"/>
          </w:tcPr>
          <w:p w14:paraId="1D55F247" w14:textId="56FA4FA9" w:rsidR="00A13069" w:rsidRPr="001D5A14" w:rsidRDefault="00A13069" w:rsidP="00D83310">
            <w:pPr>
              <w:pStyle w:val="NoSpacing"/>
              <w:rPr>
                <w:rFonts w:cs="Arial"/>
                <w:i/>
                <w:lang w:val="en-US"/>
              </w:rPr>
            </w:pPr>
            <w:r>
              <w:rPr>
                <w:rFonts w:cs="Arial"/>
                <w:i/>
                <w:lang w:val="en-US"/>
              </w:rPr>
              <w:t>CET</w:t>
            </w:r>
          </w:p>
        </w:tc>
        <w:tc>
          <w:tcPr>
            <w:tcW w:w="2946" w:type="dxa"/>
          </w:tcPr>
          <w:p w14:paraId="2F6D35FD" w14:textId="226CA3CD" w:rsidR="00A13069" w:rsidRPr="003A4B0B" w:rsidRDefault="00A13069" w:rsidP="00D83310">
            <w:pPr>
              <w:pStyle w:val="NoSpacing"/>
              <w:rPr>
                <w:rFonts w:cs="Arial"/>
                <w:lang w:val="en-US"/>
              </w:rPr>
            </w:pPr>
            <w:r w:rsidRPr="003A4B0B">
              <w:rPr>
                <w:rFonts w:cs="Arial"/>
                <w:lang w:val="en-US"/>
              </w:rPr>
              <w:t>Users time</w:t>
            </w:r>
            <w:r w:rsidR="00414C8A">
              <w:rPr>
                <w:rFonts w:cs="Arial"/>
                <w:lang w:val="en-US"/>
              </w:rPr>
              <w:t xml:space="preserve"> </w:t>
            </w:r>
            <w:r w:rsidRPr="003A4B0B">
              <w:rPr>
                <w:rFonts w:cs="Arial"/>
                <w:lang w:val="en-US"/>
              </w:rPr>
              <w:t xml:space="preserve">zone presented as short </w:t>
            </w:r>
            <w:r w:rsidR="000F057D">
              <w:rPr>
                <w:rFonts w:cs="Arial"/>
                <w:lang w:val="en-US"/>
              </w:rPr>
              <w:t xml:space="preserve">three letter </w:t>
            </w:r>
            <w:r w:rsidRPr="003A4B0B">
              <w:rPr>
                <w:rFonts w:cs="Arial"/>
                <w:lang w:val="en-US"/>
              </w:rPr>
              <w:t xml:space="preserve">string </w:t>
            </w:r>
            <w:r w:rsidR="00234510">
              <w:rPr>
                <w:rFonts w:cs="Arial"/>
                <w:lang w:val="en-US"/>
              </w:rPr>
              <w:t>(</w:t>
            </w:r>
            <w:r w:rsidRPr="003A4B0B">
              <w:rPr>
                <w:rFonts w:cs="Arial"/>
                <w:lang w:val="en-US"/>
              </w:rPr>
              <w:t>eg. GMT", "WET", "CET", "MET</w:t>
            </w:r>
            <w:r w:rsidR="000F057D">
              <w:rPr>
                <w:rFonts w:cs="Arial"/>
                <w:lang w:val="en-US"/>
              </w:rPr>
              <w:t>”</w:t>
            </w:r>
            <w:r w:rsidRPr="003A4B0B">
              <w:rPr>
                <w:rFonts w:cs="Arial"/>
                <w:lang w:val="en-US"/>
              </w:rPr>
              <w:t>…</w:t>
            </w:r>
            <w:r w:rsidR="00234510">
              <w:rPr>
                <w:rFonts w:cs="Arial"/>
                <w:lang w:val="en-US"/>
              </w:rPr>
              <w:t>)</w:t>
            </w:r>
          </w:p>
          <w:p w14:paraId="053C4851" w14:textId="5E53AC9C" w:rsidR="00A13069" w:rsidRPr="003A4B0B" w:rsidRDefault="00234510" w:rsidP="00A13069">
            <w:pPr>
              <w:pStyle w:val="NoSpacing"/>
              <w:rPr>
                <w:rFonts w:cs="Arial"/>
                <w:lang w:val="en-US"/>
              </w:rPr>
            </w:pPr>
            <w:r>
              <w:rPr>
                <w:rFonts w:cs="Arial"/>
                <w:lang w:val="en-US"/>
              </w:rPr>
              <w:t>If timeZone parameter not set</w:t>
            </w:r>
            <w:r w:rsidR="00A13069" w:rsidRPr="003A4B0B">
              <w:rPr>
                <w:rFonts w:cs="Arial"/>
                <w:lang w:val="en-US"/>
              </w:rPr>
              <w:t>, system timezone from config parameter will used.</w:t>
            </w:r>
          </w:p>
        </w:tc>
      </w:tr>
      <w:tr w:rsidR="003A4B0B" w:rsidRPr="003A4B0B" w14:paraId="15335651" w14:textId="77777777" w:rsidTr="00D83310">
        <w:tc>
          <w:tcPr>
            <w:tcW w:w="1842" w:type="dxa"/>
          </w:tcPr>
          <w:p w14:paraId="7CCFCFC6" w14:textId="1AFBDA66" w:rsidR="003A4B0B" w:rsidRPr="003A4B0B" w:rsidRDefault="003A4B0B" w:rsidP="00D83310">
            <w:pPr>
              <w:pStyle w:val="NoSpacing"/>
              <w:rPr>
                <w:rFonts w:cs="Arial"/>
                <w:i/>
                <w:color w:val="auto"/>
                <w:szCs w:val="22"/>
                <w:lang w:val="en-US" w:eastAsia="en-US"/>
              </w:rPr>
            </w:pPr>
            <w:r w:rsidRPr="003A4B0B">
              <w:rPr>
                <w:i/>
                <w:lang w:val="en-US"/>
              </w:rPr>
              <w:t>contactNumber</w:t>
            </w:r>
          </w:p>
        </w:tc>
        <w:tc>
          <w:tcPr>
            <w:tcW w:w="1842" w:type="dxa"/>
          </w:tcPr>
          <w:p w14:paraId="4B62CBE0" w14:textId="06973FD5" w:rsidR="003A4B0B" w:rsidRPr="003A4B0B" w:rsidRDefault="003A4B0B" w:rsidP="00D83310">
            <w:pPr>
              <w:pStyle w:val="NoSpacing"/>
              <w:rPr>
                <w:rFonts w:cs="Arial"/>
                <w:i/>
                <w:lang w:val="en-US"/>
              </w:rPr>
            </w:pPr>
            <w:r>
              <w:rPr>
                <w:rFonts w:cs="Arial"/>
                <w:i/>
                <w:lang w:val="en-US"/>
              </w:rPr>
              <w:t>No</w:t>
            </w:r>
          </w:p>
        </w:tc>
        <w:tc>
          <w:tcPr>
            <w:tcW w:w="1842" w:type="dxa"/>
          </w:tcPr>
          <w:p w14:paraId="283439CD" w14:textId="73788C6B" w:rsidR="003A4B0B" w:rsidRPr="003A4B0B" w:rsidRDefault="003A4B0B" w:rsidP="00D83310">
            <w:pPr>
              <w:pStyle w:val="NoSpacing"/>
              <w:rPr>
                <w:rFonts w:cs="Arial"/>
                <w:i/>
                <w:lang w:val="en-US"/>
              </w:rPr>
            </w:pPr>
            <w:r>
              <w:rPr>
                <w:rFonts w:cs="Arial"/>
                <w:i/>
                <w:lang w:val="en-US"/>
              </w:rPr>
              <w:t>1234</w:t>
            </w:r>
          </w:p>
        </w:tc>
        <w:tc>
          <w:tcPr>
            <w:tcW w:w="2946" w:type="dxa"/>
          </w:tcPr>
          <w:p w14:paraId="769A36C0" w14:textId="72AFCDFE" w:rsidR="003A4B0B" w:rsidRPr="003A4B0B" w:rsidRDefault="003A4B0B" w:rsidP="00D83310">
            <w:pPr>
              <w:pStyle w:val="NoSpacing"/>
              <w:rPr>
                <w:rFonts w:cs="Arial"/>
                <w:lang w:val="en-US"/>
              </w:rPr>
            </w:pPr>
            <w:r>
              <w:rPr>
                <w:rFonts w:cs="Arial"/>
                <w:lang w:val="en-US"/>
              </w:rPr>
              <w:t>Users contact number</w:t>
            </w:r>
          </w:p>
        </w:tc>
      </w:tr>
      <w:tr w:rsidR="003A4B0B" w:rsidRPr="003A4B0B" w14:paraId="3C248A17" w14:textId="77777777" w:rsidTr="00D83310">
        <w:tc>
          <w:tcPr>
            <w:tcW w:w="1842" w:type="dxa"/>
          </w:tcPr>
          <w:p w14:paraId="2D1BF44B" w14:textId="19807FF2" w:rsidR="003A4B0B" w:rsidRPr="003A4B0B" w:rsidRDefault="003A4B0B" w:rsidP="00D83310">
            <w:pPr>
              <w:pStyle w:val="NoSpacing"/>
              <w:rPr>
                <w:rFonts w:cs="Arial"/>
                <w:i/>
                <w:color w:val="auto"/>
                <w:szCs w:val="22"/>
                <w:lang w:val="en-US" w:eastAsia="en-US"/>
              </w:rPr>
            </w:pPr>
            <w:r w:rsidRPr="003A4B0B">
              <w:rPr>
                <w:i/>
                <w:lang w:val="en-US"/>
              </w:rPr>
              <w:t>address</w:t>
            </w:r>
          </w:p>
        </w:tc>
        <w:tc>
          <w:tcPr>
            <w:tcW w:w="1842" w:type="dxa"/>
          </w:tcPr>
          <w:p w14:paraId="2477B1DF" w14:textId="5D7E837B" w:rsidR="003A4B0B" w:rsidRPr="003A4B0B" w:rsidRDefault="003A4B0B" w:rsidP="00D83310">
            <w:pPr>
              <w:pStyle w:val="NoSpacing"/>
              <w:rPr>
                <w:rFonts w:cs="Arial"/>
                <w:i/>
                <w:lang w:val="en-US"/>
              </w:rPr>
            </w:pPr>
            <w:r>
              <w:rPr>
                <w:rFonts w:cs="Arial"/>
                <w:i/>
                <w:lang w:val="en-US"/>
              </w:rPr>
              <w:t>no</w:t>
            </w:r>
          </w:p>
        </w:tc>
        <w:tc>
          <w:tcPr>
            <w:tcW w:w="1842" w:type="dxa"/>
          </w:tcPr>
          <w:p w14:paraId="1EEF7C93" w14:textId="5986E969" w:rsidR="003A4B0B" w:rsidRPr="003A4B0B" w:rsidRDefault="003A4B0B" w:rsidP="00D83310">
            <w:pPr>
              <w:pStyle w:val="NoSpacing"/>
              <w:rPr>
                <w:rFonts w:cs="Arial"/>
                <w:i/>
                <w:lang w:val="en-US"/>
              </w:rPr>
            </w:pPr>
            <w:r>
              <w:rPr>
                <w:rFonts w:cs="Arial"/>
                <w:i/>
                <w:lang w:val="en-US"/>
              </w:rPr>
              <w:t>Pohorska 1</w:t>
            </w:r>
          </w:p>
        </w:tc>
        <w:tc>
          <w:tcPr>
            <w:tcW w:w="2946" w:type="dxa"/>
          </w:tcPr>
          <w:p w14:paraId="648ACE98" w14:textId="27B55848" w:rsidR="003A4B0B" w:rsidRPr="003A4B0B" w:rsidRDefault="003A4B0B" w:rsidP="00D83310">
            <w:pPr>
              <w:pStyle w:val="NoSpacing"/>
              <w:rPr>
                <w:rFonts w:cs="Arial"/>
                <w:lang w:val="en-US"/>
              </w:rPr>
            </w:pPr>
            <w:r>
              <w:rPr>
                <w:rFonts w:cs="Arial"/>
                <w:lang w:val="en-US"/>
              </w:rPr>
              <w:t>Users address</w:t>
            </w:r>
          </w:p>
        </w:tc>
      </w:tr>
    </w:tbl>
    <w:p w14:paraId="5A027C24" w14:textId="77777777" w:rsidR="004F3E73" w:rsidRDefault="004F3E73" w:rsidP="004F3E73">
      <w:pPr>
        <w:pStyle w:val="NoSpacing"/>
        <w:rPr>
          <w:rFonts w:ascii="Calibri" w:hAnsi="Calibri"/>
          <w:sz w:val="22"/>
          <w:szCs w:val="22"/>
          <w:lang w:val="en-US" w:eastAsia="en-US"/>
        </w:rPr>
      </w:pPr>
    </w:p>
    <w:p w14:paraId="6D752ABE" w14:textId="4A5CEFC8" w:rsidR="008A0CC7" w:rsidRDefault="008A0CC7" w:rsidP="004F3E73">
      <w:pPr>
        <w:pStyle w:val="NoSpacing"/>
        <w:rPr>
          <w:rFonts w:ascii="Calibri" w:hAnsi="Calibri"/>
          <w:sz w:val="22"/>
          <w:szCs w:val="22"/>
          <w:lang w:val="en-US" w:eastAsia="en-US"/>
        </w:rPr>
      </w:pPr>
      <w:r>
        <w:rPr>
          <w:rFonts w:ascii="Calibri" w:hAnsi="Calibri"/>
          <w:sz w:val="22"/>
          <w:szCs w:val="22"/>
          <w:lang w:val="en-US" w:eastAsia="en-US"/>
        </w:rPr>
        <w:t>*At least one of parameters (firstName, lastName, middleName) must have a value.</w:t>
      </w:r>
    </w:p>
    <w:p w14:paraId="42F5BF7F" w14:textId="77777777" w:rsidR="008A0CC7" w:rsidRPr="001D5A14" w:rsidRDefault="008A0CC7" w:rsidP="004F3E73">
      <w:pPr>
        <w:pStyle w:val="NoSpacing"/>
        <w:rPr>
          <w:rFonts w:ascii="Calibri" w:hAnsi="Calibri"/>
          <w:sz w:val="22"/>
          <w:szCs w:val="22"/>
          <w:lang w:val="en-US" w:eastAsia="en-US"/>
        </w:rPr>
      </w:pPr>
    </w:p>
    <w:p w14:paraId="5A2F18B7" w14:textId="744BED8D" w:rsidR="00BE470F" w:rsidRPr="00E915F5" w:rsidRDefault="00E915F5" w:rsidP="00BE470F">
      <w:pPr>
        <w:rPr>
          <w:lang w:val="en-US"/>
        </w:rPr>
      </w:pPr>
      <w:r w:rsidRPr="00E915F5">
        <w:rPr>
          <w:lang w:val="en-US"/>
        </w:rPr>
        <w:lastRenderedPageBreak/>
        <w:t>Request body example:</w:t>
      </w:r>
    </w:p>
    <w:p w14:paraId="046BF54D" w14:textId="7C96975E" w:rsidR="00BE470F" w:rsidRPr="001D5A14" w:rsidRDefault="00BE470F" w:rsidP="004F3E73">
      <w:pPr>
        <w:pStyle w:val="NoSpacing"/>
        <w:rPr>
          <w:b/>
          <w:lang w:val="en-US"/>
        </w:rPr>
      </w:pPr>
    </w:p>
    <w:p w14:paraId="3839ED88" w14:textId="6CA06615" w:rsidR="004F3E73" w:rsidRPr="001D5A14" w:rsidRDefault="005A3D02" w:rsidP="004F3E73">
      <w:pPr>
        <w:pStyle w:val="NoSpacing"/>
        <w:rPr>
          <w:lang w:val="en-US"/>
        </w:rPr>
      </w:pPr>
      <w:r>
        <w:rPr>
          <w:lang w:val="en-US"/>
        </w:rPr>
        <w:t>HTTP b</w:t>
      </w:r>
      <w:r w:rsidR="004F3E73" w:rsidRPr="001D5A14">
        <w:rPr>
          <w:lang w:val="en-US"/>
        </w:rPr>
        <w:t>ody</w:t>
      </w:r>
      <w:r>
        <w:rPr>
          <w:lang w:val="en-US"/>
        </w:rPr>
        <w:t>:</w:t>
      </w:r>
    </w:p>
    <w:p w14:paraId="1F945E21" w14:textId="77777777" w:rsidR="00A13069" w:rsidRPr="00A13069" w:rsidRDefault="00A13069" w:rsidP="00A13069">
      <w:pPr>
        <w:pStyle w:val="Code0"/>
        <w:rPr>
          <w:lang w:val="en-US"/>
        </w:rPr>
      </w:pPr>
      <w:r w:rsidRPr="00A13069">
        <w:rPr>
          <w:lang w:val="en-US"/>
        </w:rPr>
        <w:t>{</w:t>
      </w:r>
    </w:p>
    <w:p w14:paraId="19EBD9EE" w14:textId="77777777" w:rsidR="00A13069" w:rsidRPr="00A13069" w:rsidRDefault="00A13069" w:rsidP="00A13069">
      <w:pPr>
        <w:pStyle w:val="Code0"/>
        <w:ind w:left="1416"/>
        <w:rPr>
          <w:lang w:val="en-US"/>
        </w:rPr>
      </w:pPr>
      <w:r w:rsidRPr="00A13069">
        <w:rPr>
          <w:lang w:val="en-US"/>
        </w:rPr>
        <w:t>"username": "38044256356",</w:t>
      </w:r>
    </w:p>
    <w:p w14:paraId="08142CF2" w14:textId="77777777" w:rsidR="00A13069" w:rsidRPr="00A13069" w:rsidRDefault="00A13069" w:rsidP="00A13069">
      <w:pPr>
        <w:pStyle w:val="Code0"/>
        <w:ind w:left="1416"/>
        <w:rPr>
          <w:lang w:val="en-US"/>
        </w:rPr>
      </w:pPr>
      <w:r w:rsidRPr="00A13069">
        <w:rPr>
          <w:lang w:val="en-US"/>
        </w:rPr>
        <w:t>"firstName": "38044256356",</w:t>
      </w:r>
    </w:p>
    <w:p w14:paraId="090CFD36" w14:textId="77777777" w:rsidR="00A13069" w:rsidRPr="00A13069" w:rsidRDefault="00A13069" w:rsidP="00A13069">
      <w:pPr>
        <w:pStyle w:val="Code0"/>
        <w:ind w:left="1416"/>
        <w:rPr>
          <w:lang w:val="en-US"/>
        </w:rPr>
      </w:pPr>
      <w:r w:rsidRPr="00A13069">
        <w:rPr>
          <w:lang w:val="en-US"/>
        </w:rPr>
        <w:t>"middleName": "",</w:t>
      </w:r>
    </w:p>
    <w:p w14:paraId="525AA40F" w14:textId="77777777" w:rsidR="00A13069" w:rsidRPr="00A13069" w:rsidRDefault="00A13069" w:rsidP="00A13069">
      <w:pPr>
        <w:pStyle w:val="Code0"/>
        <w:ind w:left="1416"/>
        <w:rPr>
          <w:lang w:val="en-US"/>
        </w:rPr>
      </w:pPr>
      <w:r w:rsidRPr="00A13069">
        <w:rPr>
          <w:lang w:val="en-US"/>
        </w:rPr>
        <w:t>"lastName": "",</w:t>
      </w:r>
    </w:p>
    <w:p w14:paraId="7A54AA10" w14:textId="77777777" w:rsidR="00A13069" w:rsidRPr="00A13069" w:rsidRDefault="00A13069" w:rsidP="00A13069">
      <w:pPr>
        <w:pStyle w:val="Code0"/>
        <w:ind w:left="1416"/>
        <w:rPr>
          <w:lang w:val="en-US"/>
        </w:rPr>
      </w:pPr>
      <w:r w:rsidRPr="00A13069">
        <w:rPr>
          <w:lang w:val="en-US"/>
        </w:rPr>
        <w:t>"email": "janez@example.com",</w:t>
      </w:r>
    </w:p>
    <w:p w14:paraId="1D0D271E" w14:textId="77777777" w:rsidR="00A13069" w:rsidRPr="00A13069" w:rsidRDefault="00A13069" w:rsidP="00A13069">
      <w:pPr>
        <w:pStyle w:val="Code0"/>
        <w:ind w:left="1416"/>
        <w:rPr>
          <w:lang w:val="en-US"/>
        </w:rPr>
      </w:pPr>
      <w:r w:rsidRPr="00A13069">
        <w:rPr>
          <w:lang w:val="en-US"/>
        </w:rPr>
        <w:t>"dns": [</w:t>
      </w:r>
    </w:p>
    <w:p w14:paraId="1CA274C1" w14:textId="77777777" w:rsidR="00A13069" w:rsidRPr="00A13069" w:rsidRDefault="00A13069" w:rsidP="00A13069">
      <w:pPr>
        <w:pStyle w:val="Code0"/>
        <w:ind w:left="1416"/>
        <w:rPr>
          <w:lang w:val="en-US"/>
        </w:rPr>
      </w:pPr>
      <w:r w:rsidRPr="00A13069">
        <w:rPr>
          <w:lang w:val="en-US"/>
        </w:rPr>
        <w:t xml:space="preserve">  "38044256356"</w:t>
      </w:r>
    </w:p>
    <w:p w14:paraId="1F65D533" w14:textId="77777777" w:rsidR="00A13069" w:rsidRPr="00A13069" w:rsidRDefault="00A13069" w:rsidP="00CF5908">
      <w:pPr>
        <w:pStyle w:val="Code0"/>
        <w:ind w:left="1416" w:firstLine="708"/>
        <w:rPr>
          <w:lang w:val="en-US"/>
        </w:rPr>
      </w:pPr>
      <w:r w:rsidRPr="00A13069">
        <w:rPr>
          <w:lang w:val="en-US"/>
        </w:rPr>
        <w:t>],</w:t>
      </w:r>
    </w:p>
    <w:p w14:paraId="20B0CB23" w14:textId="77777777" w:rsidR="00A13069" w:rsidRPr="00A13069" w:rsidRDefault="00A13069" w:rsidP="00A13069">
      <w:pPr>
        <w:pStyle w:val="Code0"/>
        <w:ind w:left="1416"/>
        <w:rPr>
          <w:lang w:val="en-US"/>
        </w:rPr>
      </w:pPr>
      <w:r w:rsidRPr="00A13069">
        <w:rPr>
          <w:lang w:val="en-US"/>
        </w:rPr>
        <w:t>"bgid": 1,</w:t>
      </w:r>
    </w:p>
    <w:p w14:paraId="396DCDBD" w14:textId="77777777" w:rsidR="00A13069" w:rsidRPr="00A13069" w:rsidRDefault="00A13069" w:rsidP="00A13069">
      <w:pPr>
        <w:pStyle w:val="Code0"/>
        <w:ind w:left="1416"/>
        <w:rPr>
          <w:lang w:val="en-US"/>
        </w:rPr>
      </w:pPr>
      <w:r w:rsidRPr="00A13069">
        <w:rPr>
          <w:lang w:val="en-US"/>
        </w:rPr>
        <w:t>"timeZone": "CET",</w:t>
      </w:r>
    </w:p>
    <w:p w14:paraId="447AA533" w14:textId="77777777" w:rsidR="00A13069" w:rsidRPr="00A13069" w:rsidRDefault="00A13069" w:rsidP="00A13069">
      <w:pPr>
        <w:pStyle w:val="Code0"/>
        <w:ind w:left="1416"/>
        <w:rPr>
          <w:lang w:val="en-US"/>
        </w:rPr>
      </w:pPr>
      <w:r w:rsidRPr="00A13069">
        <w:rPr>
          <w:lang w:val="en-US"/>
        </w:rPr>
        <w:t>"contactNumber": null,</w:t>
      </w:r>
    </w:p>
    <w:p w14:paraId="302071B1" w14:textId="6C2557E3" w:rsidR="00A13069" w:rsidRPr="00A13069" w:rsidRDefault="00A13069" w:rsidP="00A13069">
      <w:pPr>
        <w:pStyle w:val="Code0"/>
        <w:ind w:left="1416"/>
        <w:rPr>
          <w:lang w:val="en-US"/>
        </w:rPr>
      </w:pPr>
      <w:r w:rsidRPr="00A13069">
        <w:rPr>
          <w:lang w:val="en-US"/>
        </w:rPr>
        <w:t xml:space="preserve">"address": </w:t>
      </w:r>
      <w:r w:rsidR="00CF5908">
        <w:rPr>
          <w:lang w:val="en-US"/>
        </w:rPr>
        <w:t>"Pohorska 1"</w:t>
      </w:r>
    </w:p>
    <w:p w14:paraId="36F31980" w14:textId="67B656CF" w:rsidR="000C36D8" w:rsidRDefault="00A13069" w:rsidP="00A13069">
      <w:pPr>
        <w:pStyle w:val="Code0"/>
        <w:rPr>
          <w:lang w:val="en-US"/>
        </w:rPr>
      </w:pPr>
      <w:r w:rsidRPr="00A13069">
        <w:rPr>
          <w:lang w:val="en-US"/>
        </w:rPr>
        <w:t>}</w:t>
      </w:r>
    </w:p>
    <w:p w14:paraId="512F6CF9" w14:textId="77777777" w:rsidR="00CF5908" w:rsidRDefault="00CF5908" w:rsidP="00A13069">
      <w:pPr>
        <w:pStyle w:val="Code0"/>
      </w:pPr>
    </w:p>
    <w:p w14:paraId="2726152C" w14:textId="21ED7615" w:rsidR="000C36D8" w:rsidRDefault="004F3E73" w:rsidP="004F3E73">
      <w:pPr>
        <w:rPr>
          <w:rFonts w:cs="Arial"/>
          <w:b/>
          <w:color w:val="auto"/>
          <w:szCs w:val="22"/>
          <w:lang w:val="en-US" w:eastAsia="en-US"/>
        </w:rPr>
      </w:pPr>
      <w:r w:rsidRPr="004F3E73">
        <w:rPr>
          <w:rFonts w:cs="Arial"/>
          <w:b/>
          <w:color w:val="auto"/>
          <w:szCs w:val="22"/>
          <w:lang w:val="en-US" w:eastAsia="en-US"/>
        </w:rPr>
        <w:t>Response</w:t>
      </w:r>
    </w:p>
    <w:p w14:paraId="31E877E3" w14:textId="77777777" w:rsidR="004F3E73" w:rsidRDefault="004F3E73" w:rsidP="004F3E73">
      <w:pPr>
        <w:rPr>
          <w:rFonts w:cs="Arial"/>
          <w:b/>
          <w:color w:val="auto"/>
          <w:szCs w:val="22"/>
          <w:lang w:val="en-US" w:eastAsia="en-US"/>
        </w:rPr>
      </w:pPr>
    </w:p>
    <w:p w14:paraId="360CE6A1" w14:textId="6DB37E3C" w:rsidR="00EC1DCF" w:rsidRPr="00EC1DCF" w:rsidRDefault="009368E3" w:rsidP="004F3E73">
      <w:pPr>
        <w:rPr>
          <w:rFonts w:cs="Arial"/>
          <w:color w:val="auto"/>
          <w:szCs w:val="22"/>
          <w:lang w:val="en-US" w:eastAsia="en-US"/>
        </w:rPr>
      </w:pPr>
      <w:r>
        <w:rPr>
          <w:rFonts w:cs="Arial"/>
          <w:color w:val="auto"/>
          <w:szCs w:val="22"/>
          <w:lang w:val="en-US" w:eastAsia="en-US"/>
        </w:rPr>
        <w:t>For</w:t>
      </w:r>
      <w:r w:rsidR="00625DCA">
        <w:rPr>
          <w:rFonts w:cs="Arial"/>
          <w:color w:val="auto"/>
          <w:szCs w:val="22"/>
          <w:lang w:val="en-US" w:eastAsia="en-US"/>
        </w:rPr>
        <w:t xml:space="preserve"> response parameters</w:t>
      </w:r>
      <w:r>
        <w:rPr>
          <w:rFonts w:cs="Arial"/>
          <w:color w:val="auto"/>
          <w:szCs w:val="22"/>
          <w:lang w:val="en-US" w:eastAsia="en-US"/>
        </w:rPr>
        <w:t xml:space="preserve"> description r</w:t>
      </w:r>
      <w:r w:rsidR="00EC1DCF" w:rsidRPr="00EC1DCF">
        <w:rPr>
          <w:rFonts w:cs="Arial"/>
          <w:color w:val="auto"/>
          <w:szCs w:val="22"/>
          <w:lang w:val="en-US" w:eastAsia="en-US"/>
        </w:rPr>
        <w:t>efer to the chapter</w:t>
      </w:r>
      <w:r w:rsidR="00EC1DCF">
        <w:rPr>
          <w:rFonts w:cs="Arial"/>
          <w:color w:val="auto"/>
          <w:szCs w:val="22"/>
          <w:lang w:val="en-US" w:eastAsia="en-US"/>
        </w:rPr>
        <w:t xml:space="preserve"> </w:t>
      </w:r>
      <w:r w:rsidR="00EC1DCF">
        <w:rPr>
          <w:rFonts w:cs="Arial"/>
          <w:color w:val="auto"/>
          <w:szCs w:val="22"/>
          <w:lang w:val="en-US" w:eastAsia="en-US"/>
        </w:rPr>
        <w:fldChar w:fldCharType="begin"/>
      </w:r>
      <w:r w:rsidR="00EC1DCF">
        <w:rPr>
          <w:rFonts w:cs="Arial"/>
          <w:color w:val="auto"/>
          <w:szCs w:val="22"/>
          <w:lang w:val="en-US" w:eastAsia="en-US"/>
        </w:rPr>
        <w:instrText xml:space="preserve"> REF _Ref471806031 \r \h </w:instrText>
      </w:r>
      <w:r w:rsidR="00EC1DCF">
        <w:rPr>
          <w:rFonts w:cs="Arial"/>
          <w:color w:val="auto"/>
          <w:szCs w:val="22"/>
          <w:lang w:val="en-US" w:eastAsia="en-US"/>
        </w:rPr>
      </w:r>
      <w:r w:rsidR="00EC1DCF">
        <w:rPr>
          <w:rFonts w:cs="Arial"/>
          <w:color w:val="auto"/>
          <w:szCs w:val="22"/>
          <w:lang w:val="en-US" w:eastAsia="en-US"/>
        </w:rPr>
        <w:fldChar w:fldCharType="separate"/>
      </w:r>
      <w:r w:rsidR="00EC1DCF">
        <w:rPr>
          <w:rFonts w:cs="Arial"/>
          <w:color w:val="auto"/>
          <w:szCs w:val="22"/>
          <w:lang w:val="en-US" w:eastAsia="en-US"/>
        </w:rPr>
        <w:t>8.1</w:t>
      </w:r>
      <w:r w:rsidR="00EC1DCF">
        <w:rPr>
          <w:rFonts w:cs="Arial"/>
          <w:color w:val="auto"/>
          <w:szCs w:val="22"/>
          <w:lang w:val="en-US" w:eastAsia="en-US"/>
        </w:rPr>
        <w:fldChar w:fldCharType="end"/>
      </w:r>
      <w:r w:rsidR="00EC1DCF">
        <w:rPr>
          <w:rFonts w:cs="Arial"/>
          <w:color w:val="auto"/>
          <w:szCs w:val="22"/>
          <w:lang w:val="en-US" w:eastAsia="en-US"/>
        </w:rPr>
        <w:t>.</w:t>
      </w:r>
      <w:r w:rsidR="00CF5908">
        <w:rPr>
          <w:rFonts w:cs="Arial"/>
          <w:color w:val="auto"/>
          <w:szCs w:val="22"/>
          <w:lang w:val="en-US" w:eastAsia="en-US"/>
        </w:rPr>
        <w:t xml:space="preserve"> – response section</w:t>
      </w:r>
    </w:p>
    <w:p w14:paraId="60543B9A" w14:textId="77777777" w:rsidR="00F71AC6" w:rsidRPr="007E6B6E" w:rsidRDefault="00F71AC6" w:rsidP="00F71AC6">
      <w:pPr>
        <w:pStyle w:val="Heading2"/>
        <w:numPr>
          <w:ilvl w:val="1"/>
          <w:numId w:val="1"/>
        </w:numPr>
        <w:rPr>
          <w:lang w:val="en-GB"/>
        </w:rPr>
      </w:pPr>
      <w:bookmarkStart w:id="145" w:name="_Ref471806031"/>
      <w:bookmarkStart w:id="146" w:name="_Ref471806035"/>
      <w:bookmarkStart w:id="147" w:name="_Toc473185661"/>
      <w:bookmarkStart w:id="148" w:name="_Toc473185663"/>
      <w:r w:rsidRPr="007E6B6E">
        <w:rPr>
          <w:lang w:val="en-GB"/>
        </w:rPr>
        <w:t>Get users Request</w:t>
      </w:r>
      <w:bookmarkEnd w:id="145"/>
      <w:bookmarkEnd w:id="146"/>
      <w:bookmarkEnd w:id="147"/>
    </w:p>
    <w:p w14:paraId="1A7F7523" w14:textId="77777777" w:rsidR="00F71AC6" w:rsidRDefault="00F71AC6" w:rsidP="00F71AC6">
      <w:pPr>
        <w:rPr>
          <w:lang w:val="en-GB"/>
        </w:rPr>
      </w:pPr>
      <w:r w:rsidRPr="003841F1">
        <w:rPr>
          <w:lang w:val="en-GB"/>
        </w:rPr>
        <w:t>Method returns user</w:t>
      </w:r>
      <w:r>
        <w:rPr>
          <w:lang w:val="en-GB"/>
        </w:rPr>
        <w:t xml:space="preserve"> </w:t>
      </w:r>
      <w:r w:rsidRPr="003841F1">
        <w:rPr>
          <w:lang w:val="en-GB"/>
        </w:rPr>
        <w:t>data</w:t>
      </w:r>
      <w:r>
        <w:rPr>
          <w:lang w:val="en-GB"/>
        </w:rPr>
        <w:t>.</w:t>
      </w:r>
    </w:p>
    <w:p w14:paraId="26BD92AA" w14:textId="77777777" w:rsidR="00F71AC6" w:rsidRDefault="00F71AC6" w:rsidP="00F71AC6">
      <w:pPr>
        <w:rPr>
          <w:lang w:val="en-GB"/>
        </w:rPr>
      </w:pPr>
    </w:p>
    <w:p w14:paraId="51B03A28" w14:textId="77777777" w:rsidR="00F71AC6" w:rsidRPr="004F3E73" w:rsidRDefault="00F71AC6" w:rsidP="00F71AC6">
      <w:pPr>
        <w:rPr>
          <w:b/>
          <w:lang w:val="en-GB"/>
        </w:rPr>
      </w:pPr>
      <w:r w:rsidRPr="004F3E73">
        <w:rPr>
          <w:b/>
          <w:lang w:val="en-GB"/>
        </w:rPr>
        <w:t>Request</w:t>
      </w:r>
    </w:p>
    <w:p w14:paraId="70B3E56C" w14:textId="77777777" w:rsidR="00F71AC6" w:rsidRDefault="00F71AC6" w:rsidP="00F71AC6">
      <w:pPr>
        <w:rPr>
          <w:lang w:val="en-GB"/>
        </w:rPr>
      </w:pPr>
    </w:p>
    <w:p w14:paraId="407558B8" w14:textId="77777777" w:rsidR="00F71AC6" w:rsidRDefault="00F71AC6" w:rsidP="00F71AC6">
      <w:pPr>
        <w:rPr>
          <w:lang w:val="en-GB"/>
        </w:rPr>
      </w:pPr>
      <w:r>
        <w:rPr>
          <w:lang w:val="en-GB"/>
        </w:rPr>
        <w:t>Request URI to retrieve users data:</w:t>
      </w:r>
    </w:p>
    <w:p w14:paraId="70D967AD" w14:textId="77777777" w:rsidR="00F71AC6" w:rsidRPr="003841F1" w:rsidRDefault="00F71AC6" w:rsidP="00F71AC6">
      <w:pPr>
        <w:rPr>
          <w:lang w:val="en-GB"/>
        </w:rPr>
      </w:pPr>
    </w:p>
    <w:p w14:paraId="5F6B5A12" w14:textId="77777777" w:rsidR="00F71AC6" w:rsidRPr="003A4B0B" w:rsidRDefault="00F71AC6" w:rsidP="00F71AC6">
      <w:pPr>
        <w:ind w:firstLine="708"/>
        <w:rPr>
          <w:b/>
          <w:color w:val="auto"/>
          <w:lang w:val="en-GB"/>
        </w:rPr>
      </w:pPr>
      <w:r w:rsidRPr="003A4B0B">
        <w:rPr>
          <w:b/>
          <w:color w:val="auto"/>
          <w:lang w:val="en-GB"/>
        </w:rPr>
        <w:t xml:space="preserve">GET </w:t>
      </w:r>
      <w:hyperlink w:history="1">
        <w:r w:rsidRPr="003A4B0B">
          <w:rPr>
            <w:rStyle w:val="Hyperlink"/>
            <w:b/>
            <w:color w:val="auto"/>
            <w:lang w:val="en-GB"/>
          </w:rPr>
          <w:t>http://&lt;hostname&gt;/sa/rest/v1/users/&lt;username</w:t>
        </w:r>
      </w:hyperlink>
      <w:r w:rsidRPr="003A4B0B">
        <w:rPr>
          <w:b/>
          <w:color w:val="auto"/>
          <w:lang w:val="en-GB"/>
        </w:rPr>
        <w:t>&gt;</w:t>
      </w:r>
    </w:p>
    <w:p w14:paraId="346B590E" w14:textId="77777777" w:rsidR="00F71AC6" w:rsidRPr="00C325B0" w:rsidRDefault="00F71AC6" w:rsidP="00F71AC6">
      <w:pPr>
        <w:rPr>
          <w:color w:val="auto"/>
          <w:lang w:val="en-GB"/>
        </w:rPr>
      </w:pPr>
    </w:p>
    <w:p w14:paraId="154432DF" w14:textId="77777777" w:rsidR="00F71AC6" w:rsidRDefault="00F71AC6" w:rsidP="00F71AC6">
      <w:pPr>
        <w:rPr>
          <w:b/>
          <w:lang w:val="en-GB"/>
        </w:rPr>
      </w:pPr>
    </w:p>
    <w:p w14:paraId="7460651B" w14:textId="77777777" w:rsidR="00F71AC6" w:rsidRPr="004F3E73" w:rsidRDefault="00F71AC6" w:rsidP="00F71AC6">
      <w:pPr>
        <w:rPr>
          <w:lang w:val="en-GB"/>
        </w:rPr>
      </w:pPr>
      <w:r>
        <w:rPr>
          <w:lang w:val="en-GB"/>
        </w:rPr>
        <w:t xml:space="preserve">Request </w:t>
      </w:r>
      <w:r w:rsidRPr="004F3E73">
        <w:rPr>
          <w:lang w:val="en-GB"/>
        </w:rPr>
        <w:t>URI example</w:t>
      </w:r>
    </w:p>
    <w:p w14:paraId="3113C3AE" w14:textId="77777777" w:rsidR="00F71AC6" w:rsidRPr="00801757" w:rsidRDefault="00F71AC6" w:rsidP="00F71AC6">
      <w:pPr>
        <w:rPr>
          <w:lang w:val="en-GB"/>
        </w:rPr>
      </w:pPr>
    </w:p>
    <w:p w14:paraId="5E46C240" w14:textId="5075CECA" w:rsidR="00F71AC6" w:rsidRPr="00066E2C" w:rsidRDefault="00066E2C" w:rsidP="00F71AC6">
      <w:pPr>
        <w:ind w:firstLine="708"/>
        <w:rPr>
          <w:color w:val="auto"/>
          <w:lang w:val="en-GB"/>
        </w:rPr>
      </w:pPr>
      <w:r>
        <w:rPr>
          <w:color w:val="auto"/>
        </w:rPr>
        <w:t xml:space="preserve">GET </w:t>
      </w:r>
      <w:hyperlink r:id="rId21" w:history="1">
        <w:r w:rsidR="00A62CE3" w:rsidRPr="00066E2C">
          <w:rPr>
            <w:rStyle w:val="Hyperlink"/>
            <w:color w:val="auto"/>
            <w:lang w:val="en-GB"/>
          </w:rPr>
          <w:t>http://</w:t>
        </w:r>
        <w:r w:rsidR="00A62CE3" w:rsidRPr="00066E2C">
          <w:rPr>
            <w:rStyle w:val="Hyperlink"/>
            <w:color w:val="auto"/>
            <w:lang w:val="en-US" w:eastAsia="x-none"/>
          </w:rPr>
          <w:t>prov.server.net</w:t>
        </w:r>
        <w:r w:rsidR="00A62CE3" w:rsidRPr="00066E2C">
          <w:rPr>
            <w:rStyle w:val="Hyperlink"/>
            <w:color w:val="auto"/>
            <w:lang w:val="en-GB"/>
          </w:rPr>
          <w:t>/sa/rest/v1/users/</w:t>
        </w:r>
        <w:r w:rsidR="00A62CE3" w:rsidRPr="00066E2C">
          <w:rPr>
            <w:rStyle w:val="Hyperlink"/>
            <w:color w:val="auto"/>
          </w:rPr>
          <w:t>38011665544</w:t>
        </w:r>
      </w:hyperlink>
    </w:p>
    <w:p w14:paraId="5B96FB7F" w14:textId="77777777" w:rsidR="00F71AC6" w:rsidRDefault="00F71AC6" w:rsidP="00F71AC6">
      <w:pPr>
        <w:rPr>
          <w:b/>
          <w:lang w:val="en-GB"/>
        </w:rPr>
      </w:pPr>
    </w:p>
    <w:p w14:paraId="4A3B26B4" w14:textId="77777777" w:rsidR="00F71AC6" w:rsidRDefault="00F71AC6" w:rsidP="00F71AC6">
      <w:pPr>
        <w:rPr>
          <w:b/>
          <w:lang w:val="en-GB"/>
        </w:rPr>
      </w:pPr>
    </w:p>
    <w:p w14:paraId="5A48B2FD" w14:textId="77777777" w:rsidR="00F71AC6" w:rsidRDefault="00F71AC6" w:rsidP="00F71AC6">
      <w:pPr>
        <w:rPr>
          <w:b/>
          <w:lang w:val="en-GB"/>
        </w:rPr>
      </w:pPr>
    </w:p>
    <w:p w14:paraId="32076775" w14:textId="77777777" w:rsidR="00F71AC6" w:rsidRPr="001D5A14" w:rsidRDefault="00F71AC6" w:rsidP="00F71AC6">
      <w:pPr>
        <w:pStyle w:val="NoSpacing"/>
        <w:rPr>
          <w:lang w:val="en-US"/>
        </w:rPr>
      </w:pPr>
      <w:r w:rsidRPr="001D5A14">
        <w:rPr>
          <w:lang w:val="en-US"/>
        </w:rPr>
        <w:t>Parameters</w:t>
      </w:r>
      <w:r>
        <w:rPr>
          <w:lang w:val="en-US"/>
        </w:rPr>
        <w:t xml:space="preserve"> in request URI:</w:t>
      </w: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F71AC6" w:rsidRPr="001D5A14" w14:paraId="39C79BB0" w14:textId="77777777" w:rsidTr="007C4A13">
        <w:tc>
          <w:tcPr>
            <w:tcW w:w="1842" w:type="dxa"/>
            <w:hideMark/>
          </w:tcPr>
          <w:p w14:paraId="6118BB49" w14:textId="77777777" w:rsidR="00F71AC6" w:rsidRPr="001D5A14" w:rsidRDefault="00F71AC6" w:rsidP="007C4A13">
            <w:pPr>
              <w:pStyle w:val="NoSpacing"/>
              <w:rPr>
                <w:b/>
                <w:color w:val="auto"/>
                <w:lang w:val="en-US" w:eastAsia="en-US"/>
              </w:rPr>
            </w:pPr>
            <w:r w:rsidRPr="001D5A14">
              <w:rPr>
                <w:b/>
                <w:color w:val="auto"/>
                <w:lang w:val="en-US"/>
              </w:rPr>
              <w:t>Name</w:t>
            </w:r>
          </w:p>
        </w:tc>
        <w:tc>
          <w:tcPr>
            <w:tcW w:w="1842" w:type="dxa"/>
            <w:hideMark/>
          </w:tcPr>
          <w:p w14:paraId="0CD5B9D0" w14:textId="77777777" w:rsidR="00F71AC6" w:rsidRPr="001D5A14" w:rsidRDefault="00F71AC6" w:rsidP="007C4A13">
            <w:pPr>
              <w:pStyle w:val="NoSpacing"/>
              <w:rPr>
                <w:b/>
                <w:color w:val="auto"/>
                <w:lang w:val="en-US" w:eastAsia="en-US"/>
              </w:rPr>
            </w:pPr>
            <w:r w:rsidRPr="001D5A14">
              <w:rPr>
                <w:b/>
                <w:color w:val="auto"/>
                <w:lang w:val="en-US"/>
              </w:rPr>
              <w:t>Required</w:t>
            </w:r>
          </w:p>
        </w:tc>
        <w:tc>
          <w:tcPr>
            <w:tcW w:w="1842" w:type="dxa"/>
            <w:hideMark/>
          </w:tcPr>
          <w:p w14:paraId="7E460F50" w14:textId="77777777" w:rsidR="00F71AC6" w:rsidRPr="001D5A14" w:rsidRDefault="00F71AC6" w:rsidP="007C4A13">
            <w:pPr>
              <w:pStyle w:val="NoSpacing"/>
              <w:rPr>
                <w:b/>
                <w:color w:val="auto"/>
                <w:lang w:val="en-US" w:eastAsia="en-US"/>
              </w:rPr>
            </w:pPr>
            <w:r w:rsidRPr="001D5A14">
              <w:rPr>
                <w:b/>
                <w:color w:val="auto"/>
                <w:lang w:val="en-US"/>
              </w:rPr>
              <w:t>Example</w:t>
            </w:r>
          </w:p>
        </w:tc>
        <w:tc>
          <w:tcPr>
            <w:tcW w:w="2946" w:type="dxa"/>
            <w:hideMark/>
          </w:tcPr>
          <w:p w14:paraId="60C67D73" w14:textId="77777777" w:rsidR="00F71AC6" w:rsidRPr="001D5A14" w:rsidRDefault="00F71AC6" w:rsidP="007C4A13">
            <w:pPr>
              <w:pStyle w:val="NoSpacing"/>
              <w:rPr>
                <w:b/>
                <w:color w:val="auto"/>
                <w:lang w:val="en-US" w:eastAsia="en-US"/>
              </w:rPr>
            </w:pPr>
            <w:r w:rsidRPr="001D5A14">
              <w:rPr>
                <w:b/>
                <w:color w:val="auto"/>
                <w:lang w:val="en-US"/>
              </w:rPr>
              <w:t>Description</w:t>
            </w:r>
          </w:p>
        </w:tc>
      </w:tr>
      <w:tr w:rsidR="00F71AC6" w:rsidRPr="001D5A14" w14:paraId="44699CFA" w14:textId="77777777" w:rsidTr="007C4A13">
        <w:tc>
          <w:tcPr>
            <w:tcW w:w="1842" w:type="dxa"/>
            <w:hideMark/>
          </w:tcPr>
          <w:p w14:paraId="39AC92E4" w14:textId="77777777" w:rsidR="00F71AC6" w:rsidRPr="001D5A14" w:rsidRDefault="00F71AC6" w:rsidP="007C4A13">
            <w:pPr>
              <w:pStyle w:val="NoSpacing"/>
              <w:rPr>
                <w:lang w:val="en-US" w:eastAsia="en-US"/>
              </w:rPr>
            </w:pPr>
            <w:r w:rsidRPr="001D5A14">
              <w:rPr>
                <w:lang w:val="en-US"/>
              </w:rPr>
              <w:t>username</w:t>
            </w:r>
          </w:p>
        </w:tc>
        <w:tc>
          <w:tcPr>
            <w:tcW w:w="1842" w:type="dxa"/>
            <w:hideMark/>
          </w:tcPr>
          <w:p w14:paraId="2C8C1A82" w14:textId="77777777" w:rsidR="00F71AC6" w:rsidRPr="001D5A14" w:rsidRDefault="00F71AC6" w:rsidP="007C4A13">
            <w:pPr>
              <w:pStyle w:val="NoSpacing"/>
              <w:rPr>
                <w:lang w:val="en-US" w:eastAsia="en-US"/>
              </w:rPr>
            </w:pPr>
            <w:r w:rsidRPr="001D5A14">
              <w:rPr>
                <w:lang w:val="en-US"/>
              </w:rPr>
              <w:t>yes</w:t>
            </w:r>
          </w:p>
        </w:tc>
        <w:tc>
          <w:tcPr>
            <w:tcW w:w="1842" w:type="dxa"/>
            <w:hideMark/>
          </w:tcPr>
          <w:p w14:paraId="15E1B35D" w14:textId="77777777" w:rsidR="00F71AC6" w:rsidRPr="001D5A14" w:rsidRDefault="00F71AC6" w:rsidP="007C4A13">
            <w:pPr>
              <w:pStyle w:val="NoSpacing"/>
              <w:rPr>
                <w:lang w:val="en-US" w:eastAsia="en-US"/>
              </w:rPr>
            </w:pPr>
            <w:r w:rsidRPr="001D5A14">
              <w:rPr>
                <w:lang w:val="en-US"/>
              </w:rPr>
              <w:t>380152222</w:t>
            </w:r>
          </w:p>
        </w:tc>
        <w:tc>
          <w:tcPr>
            <w:tcW w:w="2946" w:type="dxa"/>
            <w:hideMark/>
          </w:tcPr>
          <w:p w14:paraId="0EAAAADD" w14:textId="77777777" w:rsidR="00F71AC6" w:rsidRPr="001D5A14" w:rsidRDefault="00F71AC6" w:rsidP="007C4A13">
            <w:pPr>
              <w:pStyle w:val="NoSpacing"/>
              <w:rPr>
                <w:lang w:val="en-US" w:eastAsia="en-US"/>
              </w:rPr>
            </w:pPr>
            <w:r>
              <w:rPr>
                <w:lang w:val="en-US"/>
              </w:rPr>
              <w:t>Users u</w:t>
            </w:r>
            <w:r w:rsidRPr="001D5A14">
              <w:rPr>
                <w:lang w:val="en-US"/>
              </w:rPr>
              <w:t>sername</w:t>
            </w:r>
          </w:p>
        </w:tc>
      </w:tr>
    </w:tbl>
    <w:p w14:paraId="22B8019B" w14:textId="77777777" w:rsidR="00F71AC6" w:rsidRPr="001D5A14" w:rsidRDefault="00F71AC6" w:rsidP="00F71AC6">
      <w:pPr>
        <w:pStyle w:val="NoSpacing"/>
        <w:rPr>
          <w:rFonts w:ascii="Calibri" w:hAnsi="Calibri"/>
          <w:sz w:val="22"/>
          <w:szCs w:val="22"/>
          <w:lang w:val="en-US" w:eastAsia="en-US"/>
        </w:rPr>
      </w:pPr>
    </w:p>
    <w:p w14:paraId="08226889" w14:textId="77777777" w:rsidR="00F71AC6" w:rsidRPr="001D5A14" w:rsidRDefault="00F71AC6" w:rsidP="00F71AC6">
      <w:pPr>
        <w:pStyle w:val="NoSpacing"/>
        <w:rPr>
          <w:b/>
          <w:lang w:val="en-US"/>
        </w:rPr>
      </w:pPr>
      <w:r w:rsidRPr="001D5A14">
        <w:rPr>
          <w:b/>
          <w:lang w:val="en-US"/>
        </w:rPr>
        <w:t>Response</w:t>
      </w:r>
    </w:p>
    <w:p w14:paraId="2B10FF5A" w14:textId="77777777" w:rsidR="00F71AC6" w:rsidRPr="001D5A14" w:rsidRDefault="00F71AC6" w:rsidP="00F71AC6">
      <w:pPr>
        <w:rPr>
          <w:b/>
          <w:lang w:val="en-US"/>
        </w:rPr>
      </w:pPr>
    </w:p>
    <w:p w14:paraId="4620E049" w14:textId="77777777" w:rsidR="00F71AC6" w:rsidRPr="005C6ADF" w:rsidRDefault="00F71AC6" w:rsidP="00F71AC6">
      <w:pPr>
        <w:rPr>
          <w:lang w:val="en-US"/>
        </w:rPr>
      </w:pPr>
      <w:r w:rsidRPr="005C6ADF">
        <w:rPr>
          <w:lang w:val="en-US"/>
        </w:rPr>
        <w:t xml:space="preserve">For </w:t>
      </w:r>
      <w:r>
        <w:rPr>
          <w:lang w:val="en-US"/>
        </w:rPr>
        <w:t xml:space="preserve">parameter description refer to chapter </w:t>
      </w:r>
      <w:r>
        <w:rPr>
          <w:lang w:val="en-US"/>
        </w:rPr>
        <w:fldChar w:fldCharType="begin"/>
      </w:r>
      <w:r>
        <w:rPr>
          <w:lang w:val="en-US"/>
        </w:rPr>
        <w:instrText xml:space="preserve"> REF _Ref471806189 \r \h </w:instrText>
      </w:r>
      <w:r>
        <w:rPr>
          <w:lang w:val="en-US"/>
        </w:rPr>
      </w:r>
      <w:r>
        <w:rPr>
          <w:lang w:val="en-US"/>
        </w:rPr>
        <w:fldChar w:fldCharType="separate"/>
      </w:r>
      <w:r>
        <w:rPr>
          <w:lang w:val="en-US"/>
        </w:rPr>
        <w:t>8.2</w:t>
      </w:r>
      <w:r>
        <w:rPr>
          <w:lang w:val="en-US"/>
        </w:rPr>
        <w:fldChar w:fldCharType="end"/>
      </w:r>
      <w:r>
        <w:rPr>
          <w:lang w:val="en-US"/>
        </w:rPr>
        <w:t xml:space="preserve"> – parameters in request body.</w:t>
      </w:r>
    </w:p>
    <w:p w14:paraId="76491A05" w14:textId="77777777" w:rsidR="00F71AC6" w:rsidRDefault="00F71AC6" w:rsidP="00F71AC6">
      <w:pPr>
        <w:rPr>
          <w:b/>
          <w:lang w:val="en-US"/>
        </w:rPr>
      </w:pPr>
    </w:p>
    <w:p w14:paraId="6D783949" w14:textId="77777777" w:rsidR="00F71AC6" w:rsidRDefault="00F71AC6" w:rsidP="00F71AC6">
      <w:pPr>
        <w:rPr>
          <w:lang w:val="en-US"/>
        </w:rPr>
      </w:pPr>
      <w:r w:rsidRPr="008A4556">
        <w:rPr>
          <w:lang w:val="en-US"/>
        </w:rPr>
        <w:t xml:space="preserve">Response </w:t>
      </w:r>
      <w:r>
        <w:rPr>
          <w:lang w:val="en-US"/>
        </w:rPr>
        <w:t xml:space="preserve">body </w:t>
      </w:r>
      <w:r w:rsidRPr="008A4556">
        <w:rPr>
          <w:lang w:val="en-US"/>
        </w:rPr>
        <w:t>example:</w:t>
      </w:r>
    </w:p>
    <w:p w14:paraId="383A8EF2" w14:textId="77777777" w:rsidR="00F71AC6" w:rsidRPr="008A4556" w:rsidRDefault="00F71AC6" w:rsidP="00F71AC6">
      <w:pPr>
        <w:rPr>
          <w:lang w:val="en-US"/>
        </w:rPr>
      </w:pPr>
    </w:p>
    <w:p w14:paraId="398AA345" w14:textId="77777777" w:rsidR="00F71AC6" w:rsidRPr="001D5A14" w:rsidRDefault="00F71AC6" w:rsidP="00F71AC6">
      <w:pPr>
        <w:rPr>
          <w:lang w:val="en-US"/>
        </w:rPr>
      </w:pPr>
      <w:r>
        <w:rPr>
          <w:lang w:val="en-US"/>
        </w:rPr>
        <w:t>HTTP 200 OK</w:t>
      </w:r>
    </w:p>
    <w:p w14:paraId="16A6613D" w14:textId="77777777" w:rsidR="00F71AC6" w:rsidRPr="008A4556" w:rsidRDefault="00F71AC6" w:rsidP="00F71AC6">
      <w:pPr>
        <w:pStyle w:val="Code0"/>
      </w:pPr>
      <w:r w:rsidRPr="008A4556">
        <w:t>{</w:t>
      </w:r>
    </w:p>
    <w:p w14:paraId="07ED2C78" w14:textId="77777777" w:rsidR="00F71AC6" w:rsidRPr="008A4556" w:rsidRDefault="00F71AC6" w:rsidP="00F71AC6">
      <w:pPr>
        <w:pStyle w:val="Code0"/>
        <w:ind w:left="1416"/>
      </w:pPr>
      <w:r w:rsidRPr="008A4556">
        <w:t>"username": "38011665544",</w:t>
      </w:r>
    </w:p>
    <w:p w14:paraId="30CF99C3" w14:textId="77777777" w:rsidR="00F71AC6" w:rsidRPr="008A4556" w:rsidRDefault="00F71AC6" w:rsidP="00F71AC6">
      <w:pPr>
        <w:pStyle w:val="Code0"/>
        <w:ind w:left="1416"/>
      </w:pPr>
      <w:r w:rsidRPr="008A4556">
        <w:t>"firstName": "38011665544",</w:t>
      </w:r>
    </w:p>
    <w:p w14:paraId="274AA116" w14:textId="77777777" w:rsidR="00F71AC6" w:rsidRPr="008A4556" w:rsidRDefault="00F71AC6" w:rsidP="00F71AC6">
      <w:pPr>
        <w:pStyle w:val="Code0"/>
        <w:ind w:left="1416"/>
      </w:pPr>
      <w:r w:rsidRPr="008A4556">
        <w:t>"middleName": "",</w:t>
      </w:r>
    </w:p>
    <w:p w14:paraId="75129B43" w14:textId="77777777" w:rsidR="00F71AC6" w:rsidRPr="008A4556" w:rsidRDefault="00F71AC6" w:rsidP="00F71AC6">
      <w:pPr>
        <w:pStyle w:val="Code0"/>
        <w:ind w:left="1416"/>
      </w:pPr>
      <w:r w:rsidRPr="008A4556">
        <w:t>"lastName": "",</w:t>
      </w:r>
    </w:p>
    <w:p w14:paraId="65DB441C" w14:textId="77777777" w:rsidR="00F71AC6" w:rsidRPr="008A4556" w:rsidRDefault="00F71AC6" w:rsidP="00F71AC6">
      <w:pPr>
        <w:pStyle w:val="Code0"/>
        <w:ind w:left="1416"/>
      </w:pPr>
      <w:r w:rsidRPr="008A4556">
        <w:t>"email": "janez@example.com",</w:t>
      </w:r>
    </w:p>
    <w:p w14:paraId="27D0E03B" w14:textId="77777777" w:rsidR="00F71AC6" w:rsidRPr="008A4556" w:rsidRDefault="00F71AC6" w:rsidP="00F71AC6">
      <w:pPr>
        <w:pStyle w:val="Code0"/>
        <w:ind w:left="1416"/>
      </w:pPr>
      <w:r w:rsidRPr="008A4556">
        <w:lastRenderedPageBreak/>
        <w:t>"dns": [</w:t>
      </w:r>
    </w:p>
    <w:p w14:paraId="13370D28" w14:textId="77777777" w:rsidR="00F71AC6" w:rsidRPr="008A4556" w:rsidRDefault="00F71AC6" w:rsidP="00F71AC6">
      <w:pPr>
        <w:pStyle w:val="Code0"/>
        <w:ind w:left="1416"/>
      </w:pPr>
      <w:r w:rsidRPr="008A4556">
        <w:t>  "38011665544"</w:t>
      </w:r>
    </w:p>
    <w:p w14:paraId="42006337" w14:textId="77777777" w:rsidR="00F71AC6" w:rsidRPr="008A4556" w:rsidRDefault="00F71AC6" w:rsidP="00F71AC6">
      <w:pPr>
        <w:pStyle w:val="Code0"/>
        <w:ind w:left="1416" w:firstLine="708"/>
      </w:pPr>
      <w:r w:rsidRPr="008A4556">
        <w:t>],</w:t>
      </w:r>
    </w:p>
    <w:p w14:paraId="23EB0ADA" w14:textId="77777777" w:rsidR="00F71AC6" w:rsidRPr="008A4556" w:rsidRDefault="00F71AC6" w:rsidP="00F71AC6">
      <w:pPr>
        <w:pStyle w:val="Code0"/>
        <w:ind w:left="1416"/>
      </w:pPr>
      <w:r w:rsidRPr="008A4556">
        <w:t>"bgid": 1,</w:t>
      </w:r>
    </w:p>
    <w:p w14:paraId="0B0C06D2" w14:textId="77777777" w:rsidR="00F71AC6" w:rsidRPr="008A4556" w:rsidRDefault="00F71AC6" w:rsidP="00F71AC6">
      <w:pPr>
        <w:pStyle w:val="Code0"/>
        <w:ind w:left="1416"/>
      </w:pPr>
      <w:r w:rsidRPr="008A4556">
        <w:t>"timeZone": "CET",</w:t>
      </w:r>
    </w:p>
    <w:p w14:paraId="676E4D8D" w14:textId="77777777" w:rsidR="00F71AC6" w:rsidRPr="008A4556" w:rsidRDefault="00F71AC6" w:rsidP="00F71AC6">
      <w:pPr>
        <w:pStyle w:val="Code0"/>
        <w:ind w:left="1416"/>
      </w:pPr>
      <w:r w:rsidRPr="008A4556">
        <w:t>"contactNumber": null,</w:t>
      </w:r>
    </w:p>
    <w:p w14:paraId="0DA1FAF5" w14:textId="77777777" w:rsidR="00F71AC6" w:rsidRPr="008A4556" w:rsidRDefault="00F71AC6" w:rsidP="00F71AC6">
      <w:pPr>
        <w:pStyle w:val="Code0"/>
        <w:ind w:left="1416"/>
      </w:pPr>
      <w:r w:rsidRPr="008A4556">
        <w:t>"address": null</w:t>
      </w:r>
    </w:p>
    <w:p w14:paraId="1A254F97" w14:textId="77777777" w:rsidR="00F71AC6" w:rsidRPr="008A4556" w:rsidRDefault="00F71AC6" w:rsidP="00F71AC6">
      <w:pPr>
        <w:pStyle w:val="Code0"/>
      </w:pPr>
      <w:r w:rsidRPr="008A4556">
        <w:t>}</w:t>
      </w:r>
    </w:p>
    <w:p w14:paraId="246B0B61" w14:textId="77777777" w:rsidR="00F71AC6" w:rsidRPr="001D5A14" w:rsidRDefault="00F71AC6" w:rsidP="00F71AC6">
      <w:pPr>
        <w:rPr>
          <w:b/>
          <w:lang w:val="en-US"/>
        </w:rPr>
      </w:pPr>
    </w:p>
    <w:p w14:paraId="51C75419" w14:textId="4598EB21" w:rsidR="004F6890" w:rsidRDefault="004F6890" w:rsidP="004F6890">
      <w:pPr>
        <w:pStyle w:val="Heading2"/>
        <w:numPr>
          <w:ilvl w:val="1"/>
          <w:numId w:val="1"/>
        </w:numPr>
        <w:rPr>
          <w:lang w:val="en-GB"/>
        </w:rPr>
      </w:pPr>
      <w:r>
        <w:rPr>
          <w:lang w:val="en-GB"/>
        </w:rPr>
        <w:t>Delete user</w:t>
      </w:r>
      <w:bookmarkEnd w:id="148"/>
    </w:p>
    <w:p w14:paraId="418A8AAF" w14:textId="031DFBE5" w:rsidR="004F6890" w:rsidRDefault="004F6890" w:rsidP="004F6890">
      <w:pPr>
        <w:rPr>
          <w:lang w:val="en-GB"/>
        </w:rPr>
      </w:pPr>
      <w:r>
        <w:rPr>
          <w:lang w:val="en-GB"/>
        </w:rPr>
        <w:t>Deletes user</w:t>
      </w:r>
      <w:r w:rsidRPr="003841F1">
        <w:rPr>
          <w:lang w:val="en-GB"/>
        </w:rPr>
        <w:t xml:space="preserve"> data</w:t>
      </w:r>
      <w:r>
        <w:rPr>
          <w:lang w:val="en-GB"/>
        </w:rPr>
        <w:t>, but DN remains.</w:t>
      </w:r>
    </w:p>
    <w:p w14:paraId="7AF739AE" w14:textId="77777777" w:rsidR="004F6890" w:rsidRDefault="004F6890" w:rsidP="004F6890">
      <w:pPr>
        <w:rPr>
          <w:lang w:val="en-GB"/>
        </w:rPr>
      </w:pPr>
    </w:p>
    <w:p w14:paraId="0C7C9C12" w14:textId="6C0ADB42" w:rsidR="001B3FB4" w:rsidRPr="001B3FB4" w:rsidRDefault="001B3FB4" w:rsidP="004F6890">
      <w:pPr>
        <w:rPr>
          <w:b/>
          <w:lang w:val="en-GB"/>
        </w:rPr>
      </w:pPr>
      <w:r w:rsidRPr="001B3FB4">
        <w:rPr>
          <w:b/>
          <w:lang w:val="en-GB"/>
        </w:rPr>
        <w:t>Request</w:t>
      </w:r>
    </w:p>
    <w:p w14:paraId="237C2101" w14:textId="77777777" w:rsidR="001B3FB4" w:rsidRDefault="001B3FB4" w:rsidP="004F6890">
      <w:pPr>
        <w:rPr>
          <w:b/>
          <w:color w:val="auto"/>
          <w:lang w:val="en-GB"/>
        </w:rPr>
      </w:pPr>
    </w:p>
    <w:p w14:paraId="7BF075DC" w14:textId="52E67BE5" w:rsidR="0035433E" w:rsidRDefault="0035433E" w:rsidP="004F6890">
      <w:pPr>
        <w:rPr>
          <w:b/>
          <w:color w:val="auto"/>
          <w:lang w:val="en-GB"/>
        </w:rPr>
      </w:pPr>
      <w:r>
        <w:rPr>
          <w:b/>
          <w:color w:val="auto"/>
          <w:lang w:val="en-GB"/>
        </w:rPr>
        <w:t>Request URI to delete user</w:t>
      </w:r>
    </w:p>
    <w:p w14:paraId="58B6E809" w14:textId="77777777" w:rsidR="0035433E" w:rsidRPr="00CF5908" w:rsidRDefault="0035433E" w:rsidP="004F6890">
      <w:pPr>
        <w:rPr>
          <w:b/>
          <w:color w:val="auto"/>
          <w:lang w:val="en-GB"/>
        </w:rPr>
      </w:pPr>
    </w:p>
    <w:p w14:paraId="796CCDCE" w14:textId="3527BC49" w:rsidR="004F6890" w:rsidRPr="00CF5908" w:rsidRDefault="004F6890" w:rsidP="0035433E">
      <w:pPr>
        <w:ind w:firstLine="708"/>
        <w:rPr>
          <w:b/>
          <w:color w:val="auto"/>
          <w:lang w:val="en-GB"/>
        </w:rPr>
      </w:pPr>
      <w:r w:rsidRPr="00CF5908">
        <w:rPr>
          <w:b/>
          <w:color w:val="auto"/>
          <w:lang w:val="en-GB"/>
        </w:rPr>
        <w:t xml:space="preserve">DELETE </w:t>
      </w:r>
      <w:hyperlink w:history="1">
        <w:r w:rsidRPr="00CF5908">
          <w:rPr>
            <w:rStyle w:val="Hyperlink"/>
            <w:b/>
            <w:color w:val="auto"/>
            <w:lang w:val="en-GB"/>
          </w:rPr>
          <w:t>http://&lt;hostname&gt;/sa/rest/v1/users/&lt;username</w:t>
        </w:r>
      </w:hyperlink>
      <w:r w:rsidRPr="00CF5908">
        <w:rPr>
          <w:b/>
          <w:color w:val="auto"/>
          <w:lang w:val="en-GB"/>
        </w:rPr>
        <w:t>&gt;</w:t>
      </w:r>
    </w:p>
    <w:p w14:paraId="191AD22D" w14:textId="77777777" w:rsidR="004F6890" w:rsidRDefault="004F6890" w:rsidP="004F6890">
      <w:pPr>
        <w:rPr>
          <w:b/>
          <w:lang w:val="en-GB"/>
        </w:rPr>
      </w:pPr>
    </w:p>
    <w:p w14:paraId="34FDCE08" w14:textId="5D567442" w:rsidR="004F6890" w:rsidRPr="001B3FB4" w:rsidRDefault="0035433E" w:rsidP="004F6890">
      <w:pPr>
        <w:rPr>
          <w:lang w:val="en-GB"/>
        </w:rPr>
      </w:pPr>
      <w:r>
        <w:rPr>
          <w:lang w:val="en-GB"/>
        </w:rPr>
        <w:t xml:space="preserve">Request </w:t>
      </w:r>
      <w:r w:rsidR="004F6890" w:rsidRPr="001B3FB4">
        <w:rPr>
          <w:lang w:val="en-GB"/>
        </w:rPr>
        <w:t>URI example</w:t>
      </w:r>
    </w:p>
    <w:p w14:paraId="07D5DFE7" w14:textId="77777777" w:rsidR="004F6890" w:rsidRPr="00801757" w:rsidRDefault="004F6890" w:rsidP="004F6890">
      <w:pPr>
        <w:rPr>
          <w:lang w:val="en-GB"/>
        </w:rPr>
      </w:pPr>
    </w:p>
    <w:p w14:paraId="32FB4FF9" w14:textId="528AEAE2" w:rsidR="004F6890" w:rsidRPr="00066E2C" w:rsidRDefault="00066E2C" w:rsidP="0035433E">
      <w:pPr>
        <w:ind w:firstLine="708"/>
        <w:rPr>
          <w:color w:val="auto"/>
          <w:lang w:val="en-GB"/>
        </w:rPr>
      </w:pPr>
      <w:r>
        <w:rPr>
          <w:color w:val="auto"/>
        </w:rPr>
        <w:t xml:space="preserve">GET </w:t>
      </w:r>
      <w:hyperlink r:id="rId22" w:history="1">
        <w:r w:rsidR="00A62CE3" w:rsidRPr="00066E2C">
          <w:rPr>
            <w:rStyle w:val="Hyperlink"/>
            <w:color w:val="auto"/>
            <w:lang w:val="en-GB"/>
          </w:rPr>
          <w:t>http://</w:t>
        </w:r>
        <w:r w:rsidR="00A62CE3" w:rsidRPr="00066E2C">
          <w:rPr>
            <w:rStyle w:val="Hyperlink"/>
            <w:color w:val="auto"/>
            <w:lang w:val="en-US" w:eastAsia="x-none"/>
          </w:rPr>
          <w:t>prov.server.net</w:t>
        </w:r>
        <w:r w:rsidR="00A62CE3" w:rsidRPr="00066E2C">
          <w:rPr>
            <w:rStyle w:val="Hyperlink"/>
            <w:color w:val="auto"/>
            <w:lang w:val="en-GB"/>
          </w:rPr>
          <w:t>/sa/rest/v1/users/380152222</w:t>
        </w:r>
      </w:hyperlink>
    </w:p>
    <w:p w14:paraId="6E37DFFE" w14:textId="77777777" w:rsidR="004F6890" w:rsidRDefault="004F6890" w:rsidP="004F6890">
      <w:pPr>
        <w:rPr>
          <w:b/>
          <w:lang w:val="en-GB"/>
        </w:rPr>
      </w:pPr>
    </w:p>
    <w:p w14:paraId="7098F99F" w14:textId="07670C48" w:rsidR="004F6890" w:rsidRDefault="004F6890" w:rsidP="004F6890">
      <w:pPr>
        <w:pStyle w:val="NoSpacing"/>
      </w:pPr>
      <w:r>
        <w:t>Parameters</w:t>
      </w:r>
      <w:r w:rsidR="005A3D02">
        <w:t xml:space="preserve"> in URI request</w:t>
      </w:r>
      <w:r>
        <w:t>:</w:t>
      </w:r>
    </w:p>
    <w:p w14:paraId="0E62550A" w14:textId="77777777" w:rsidR="00BD17DD" w:rsidRDefault="00BD17DD" w:rsidP="004F6890">
      <w:pPr>
        <w:pStyle w:val="NoSpacing"/>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4F6890" w:rsidRPr="000C3CED" w14:paraId="1971770E" w14:textId="77777777" w:rsidTr="00D83310">
        <w:tc>
          <w:tcPr>
            <w:tcW w:w="1842" w:type="dxa"/>
            <w:hideMark/>
          </w:tcPr>
          <w:p w14:paraId="0E8CF534" w14:textId="77777777" w:rsidR="004F6890" w:rsidRPr="000C3CED" w:rsidRDefault="004F6890" w:rsidP="00D83310">
            <w:pPr>
              <w:pStyle w:val="NoSpacing"/>
              <w:rPr>
                <w:b/>
                <w:color w:val="auto"/>
                <w:lang w:val="en-US" w:eastAsia="en-US"/>
              </w:rPr>
            </w:pPr>
            <w:r w:rsidRPr="000C3CED">
              <w:rPr>
                <w:b/>
                <w:color w:val="auto"/>
              </w:rPr>
              <w:t>Name</w:t>
            </w:r>
          </w:p>
        </w:tc>
        <w:tc>
          <w:tcPr>
            <w:tcW w:w="1842" w:type="dxa"/>
            <w:hideMark/>
          </w:tcPr>
          <w:p w14:paraId="50A78AAE" w14:textId="77777777" w:rsidR="004F6890" w:rsidRPr="000C3CED" w:rsidRDefault="004F6890" w:rsidP="00D83310">
            <w:pPr>
              <w:pStyle w:val="NoSpacing"/>
              <w:rPr>
                <w:b/>
                <w:color w:val="auto"/>
                <w:lang w:val="en-US" w:eastAsia="en-US"/>
              </w:rPr>
            </w:pPr>
            <w:r w:rsidRPr="000C3CED">
              <w:rPr>
                <w:b/>
                <w:color w:val="auto"/>
              </w:rPr>
              <w:t>Required</w:t>
            </w:r>
          </w:p>
        </w:tc>
        <w:tc>
          <w:tcPr>
            <w:tcW w:w="1842" w:type="dxa"/>
            <w:hideMark/>
          </w:tcPr>
          <w:p w14:paraId="4680174B" w14:textId="77777777" w:rsidR="004F6890" w:rsidRPr="000C3CED" w:rsidRDefault="004F6890" w:rsidP="00D83310">
            <w:pPr>
              <w:pStyle w:val="NoSpacing"/>
              <w:rPr>
                <w:b/>
                <w:color w:val="auto"/>
                <w:lang w:val="en-US" w:eastAsia="en-US"/>
              </w:rPr>
            </w:pPr>
            <w:r w:rsidRPr="000C3CED">
              <w:rPr>
                <w:b/>
                <w:color w:val="auto"/>
              </w:rPr>
              <w:t>Example</w:t>
            </w:r>
          </w:p>
        </w:tc>
        <w:tc>
          <w:tcPr>
            <w:tcW w:w="2946" w:type="dxa"/>
            <w:hideMark/>
          </w:tcPr>
          <w:p w14:paraId="3B0A692B" w14:textId="77777777" w:rsidR="004F6890" w:rsidRPr="000C3CED" w:rsidRDefault="004F6890" w:rsidP="00D83310">
            <w:pPr>
              <w:pStyle w:val="NoSpacing"/>
              <w:rPr>
                <w:b/>
                <w:color w:val="auto"/>
                <w:lang w:val="en-US" w:eastAsia="en-US"/>
              </w:rPr>
            </w:pPr>
            <w:r w:rsidRPr="000C3CED">
              <w:rPr>
                <w:b/>
                <w:color w:val="auto"/>
              </w:rPr>
              <w:t>Description</w:t>
            </w:r>
          </w:p>
        </w:tc>
      </w:tr>
      <w:tr w:rsidR="004F6890" w14:paraId="0352BA05" w14:textId="77777777" w:rsidTr="00D83310">
        <w:tc>
          <w:tcPr>
            <w:tcW w:w="1842" w:type="dxa"/>
            <w:hideMark/>
          </w:tcPr>
          <w:p w14:paraId="30F12529" w14:textId="77777777" w:rsidR="004F6890" w:rsidRDefault="004F6890" w:rsidP="00D83310">
            <w:pPr>
              <w:pStyle w:val="NoSpacing"/>
              <w:rPr>
                <w:lang w:val="en-US" w:eastAsia="en-US"/>
              </w:rPr>
            </w:pPr>
            <w:r>
              <w:t>username</w:t>
            </w:r>
          </w:p>
        </w:tc>
        <w:tc>
          <w:tcPr>
            <w:tcW w:w="1842" w:type="dxa"/>
            <w:hideMark/>
          </w:tcPr>
          <w:p w14:paraId="2E2B5DE7" w14:textId="4F01CCE1" w:rsidR="004F6890" w:rsidRDefault="004F6890" w:rsidP="00D83310">
            <w:pPr>
              <w:pStyle w:val="NoSpacing"/>
              <w:rPr>
                <w:lang w:val="en-US" w:eastAsia="en-US"/>
              </w:rPr>
            </w:pPr>
            <w:r>
              <w:t>Yes</w:t>
            </w:r>
          </w:p>
        </w:tc>
        <w:tc>
          <w:tcPr>
            <w:tcW w:w="1842" w:type="dxa"/>
            <w:hideMark/>
          </w:tcPr>
          <w:p w14:paraId="50BE2FBF" w14:textId="77777777" w:rsidR="004F6890" w:rsidRDefault="004F6890" w:rsidP="00D83310">
            <w:pPr>
              <w:pStyle w:val="NoSpacing"/>
              <w:rPr>
                <w:lang w:val="en-US" w:eastAsia="en-US"/>
              </w:rPr>
            </w:pPr>
            <w:r>
              <w:t>380152222</w:t>
            </w:r>
          </w:p>
        </w:tc>
        <w:tc>
          <w:tcPr>
            <w:tcW w:w="2946" w:type="dxa"/>
            <w:hideMark/>
          </w:tcPr>
          <w:p w14:paraId="2B3AA182" w14:textId="49FC8B1F" w:rsidR="004F6890" w:rsidRDefault="005A3D02" w:rsidP="00D83310">
            <w:pPr>
              <w:pStyle w:val="NoSpacing"/>
              <w:rPr>
                <w:lang w:val="en-US" w:eastAsia="en-US"/>
              </w:rPr>
            </w:pPr>
            <w:r>
              <w:t>Users username</w:t>
            </w:r>
          </w:p>
        </w:tc>
      </w:tr>
    </w:tbl>
    <w:p w14:paraId="17B6F15D" w14:textId="77777777" w:rsidR="004F6890" w:rsidRDefault="004F6890" w:rsidP="004F6890">
      <w:pPr>
        <w:pStyle w:val="NoSpacing"/>
        <w:rPr>
          <w:rFonts w:ascii="Calibri" w:hAnsi="Calibri"/>
          <w:sz w:val="22"/>
          <w:szCs w:val="22"/>
          <w:lang w:val="en-US" w:eastAsia="en-US"/>
        </w:rPr>
      </w:pPr>
    </w:p>
    <w:p w14:paraId="60564252" w14:textId="7F3AC3F5" w:rsidR="004F6890" w:rsidRDefault="001B3FB4" w:rsidP="004F6890">
      <w:pPr>
        <w:pStyle w:val="NoSpacing"/>
        <w:rPr>
          <w:b/>
        </w:rPr>
      </w:pPr>
      <w:r w:rsidRPr="001B3FB4">
        <w:rPr>
          <w:b/>
        </w:rPr>
        <w:t>Response</w:t>
      </w:r>
    </w:p>
    <w:p w14:paraId="06BE3C97" w14:textId="77777777" w:rsidR="008F48B1" w:rsidRPr="001B3FB4" w:rsidRDefault="008F48B1" w:rsidP="004F6890">
      <w:pPr>
        <w:pStyle w:val="NoSpacing"/>
        <w:rPr>
          <w:b/>
        </w:rPr>
      </w:pPr>
    </w:p>
    <w:p w14:paraId="034394F5" w14:textId="77777777" w:rsidR="0035433E" w:rsidRDefault="0035433E" w:rsidP="0035433E">
      <w:pPr>
        <w:rPr>
          <w:lang w:val="en-GB" w:eastAsia="x-none"/>
        </w:rPr>
      </w:pPr>
      <w:r w:rsidRPr="00A52880">
        <w:rPr>
          <w:lang w:val="en-GB" w:eastAsia="x-none"/>
        </w:rPr>
        <w:t>In case of success 200 OK is returned.</w:t>
      </w:r>
    </w:p>
    <w:p w14:paraId="2C681669" w14:textId="77777777" w:rsidR="004F6890" w:rsidRDefault="004F6890" w:rsidP="004F6890">
      <w:pPr>
        <w:pStyle w:val="NoSpacing"/>
      </w:pPr>
    </w:p>
    <w:p w14:paraId="52B630E0" w14:textId="327DF238" w:rsidR="0035433E" w:rsidRDefault="0035433E" w:rsidP="004F6890">
      <w:pPr>
        <w:pStyle w:val="NoSpacing"/>
      </w:pPr>
      <w:r>
        <w:t>Response body example:</w:t>
      </w:r>
    </w:p>
    <w:p w14:paraId="4B27292C" w14:textId="77777777" w:rsidR="008F48B1" w:rsidRDefault="008F48B1" w:rsidP="00D01D8A">
      <w:pPr>
        <w:rPr>
          <w:lang w:val="en-GB"/>
        </w:rPr>
      </w:pPr>
    </w:p>
    <w:p w14:paraId="36B15483" w14:textId="3032BB43" w:rsidR="00700CF7" w:rsidRDefault="004F6890" w:rsidP="008D191D">
      <w:pPr>
        <w:ind w:firstLine="454"/>
        <w:rPr>
          <w:lang w:val="en-GB"/>
        </w:rPr>
      </w:pPr>
      <w:r>
        <w:rPr>
          <w:lang w:val="en-GB"/>
        </w:rPr>
        <w:t>HTTP 200 OK</w:t>
      </w:r>
    </w:p>
    <w:p w14:paraId="6032ABE5" w14:textId="77777777" w:rsidR="00A326F3" w:rsidRDefault="00A326F3" w:rsidP="008D191D">
      <w:pPr>
        <w:ind w:firstLine="454"/>
        <w:rPr>
          <w:lang w:val="en-GB"/>
        </w:rPr>
      </w:pPr>
    </w:p>
    <w:p w14:paraId="47C42AE6" w14:textId="77777777" w:rsidR="005A3D02" w:rsidRPr="005A3D02" w:rsidRDefault="005A3D02" w:rsidP="005A3D02">
      <w:pPr>
        <w:pStyle w:val="Code0"/>
        <w:rPr>
          <w:lang w:val="en-GB"/>
        </w:rPr>
      </w:pPr>
      <w:r w:rsidRPr="005A3D02">
        <w:rPr>
          <w:lang w:val="en-GB"/>
        </w:rPr>
        <w:t>{</w:t>
      </w:r>
    </w:p>
    <w:p w14:paraId="4BAE9CAF" w14:textId="77777777" w:rsidR="005A3D02" w:rsidRPr="005A3D02" w:rsidRDefault="005A3D02" w:rsidP="005A3D02">
      <w:pPr>
        <w:pStyle w:val="Code0"/>
        <w:ind w:left="1416"/>
        <w:rPr>
          <w:lang w:val="en-GB"/>
        </w:rPr>
      </w:pPr>
      <w:r w:rsidRPr="005A3D02">
        <w:rPr>
          <w:lang w:val="en-GB"/>
        </w:rPr>
        <w:t>"code": 200,</w:t>
      </w:r>
    </w:p>
    <w:p w14:paraId="04BDCB55" w14:textId="77777777" w:rsidR="005A3D02" w:rsidRPr="005A3D02" w:rsidRDefault="005A3D02" w:rsidP="005A3D02">
      <w:pPr>
        <w:pStyle w:val="Code0"/>
        <w:ind w:left="1416"/>
        <w:rPr>
          <w:lang w:val="en-GB"/>
        </w:rPr>
      </w:pPr>
      <w:r w:rsidRPr="005A3D02">
        <w:rPr>
          <w:lang w:val="en-GB"/>
        </w:rPr>
        <w:t>"msg": "User successfully deleted!"</w:t>
      </w:r>
    </w:p>
    <w:p w14:paraId="12F96682" w14:textId="002E229F" w:rsidR="00A326F3" w:rsidRDefault="005A3D02" w:rsidP="005A3D02">
      <w:pPr>
        <w:pStyle w:val="Code0"/>
        <w:rPr>
          <w:lang w:val="en-GB"/>
        </w:rPr>
      </w:pPr>
      <w:r w:rsidRPr="005A3D02">
        <w:rPr>
          <w:lang w:val="en-GB"/>
        </w:rPr>
        <w:t>}</w:t>
      </w:r>
    </w:p>
    <w:p w14:paraId="57B85AFB" w14:textId="77777777" w:rsidR="00E915F5" w:rsidRDefault="00E915F5" w:rsidP="005A3D02">
      <w:pPr>
        <w:pStyle w:val="Code0"/>
        <w:rPr>
          <w:lang w:val="en-GB"/>
        </w:rPr>
      </w:pPr>
    </w:p>
    <w:p w14:paraId="4C03EECC" w14:textId="77777777" w:rsidR="00700CF7" w:rsidRPr="00C25F20" w:rsidRDefault="00700CF7" w:rsidP="00700CF7">
      <w:pPr>
        <w:pStyle w:val="Heading1"/>
        <w:numPr>
          <w:ilvl w:val="0"/>
          <w:numId w:val="1"/>
        </w:numPr>
      </w:pPr>
      <w:bookmarkStart w:id="149" w:name="_Toc403039381"/>
      <w:bookmarkStart w:id="150" w:name="_Toc473185664"/>
      <w:r>
        <w:t>Address book Api</w:t>
      </w:r>
      <w:bookmarkEnd w:id="149"/>
      <w:bookmarkEnd w:id="150"/>
    </w:p>
    <w:p w14:paraId="4DECE458" w14:textId="77777777" w:rsidR="00700CF7" w:rsidRDefault="00700CF7" w:rsidP="00700CF7">
      <w:pPr>
        <w:pStyle w:val="Heading2"/>
        <w:numPr>
          <w:ilvl w:val="1"/>
          <w:numId w:val="1"/>
        </w:numPr>
        <w:rPr>
          <w:lang w:val="en-GB"/>
        </w:rPr>
      </w:pPr>
      <w:bookmarkStart w:id="151" w:name="_Ref473121608"/>
      <w:bookmarkStart w:id="152" w:name="_Toc473185665"/>
      <w:r>
        <w:rPr>
          <w:lang w:val="en-GB"/>
        </w:rPr>
        <w:t>Contacts</w:t>
      </w:r>
      <w:bookmarkEnd w:id="151"/>
      <w:bookmarkEnd w:id="152"/>
    </w:p>
    <w:p w14:paraId="4FD8BF5F" w14:textId="1BAD4B59" w:rsidR="00BD17DD" w:rsidRPr="00BD17DD" w:rsidRDefault="00BD17DD" w:rsidP="00BD17DD">
      <w:pPr>
        <w:rPr>
          <w:lang w:val="en-GB"/>
        </w:rPr>
      </w:pPr>
      <w:r>
        <w:rPr>
          <w:lang w:val="en-GB"/>
        </w:rPr>
        <w:t>Api to retrieve address</w:t>
      </w:r>
      <w:r w:rsidR="00625DCA">
        <w:rPr>
          <w:lang w:val="en-GB"/>
        </w:rPr>
        <w:t xml:space="preserve"> </w:t>
      </w:r>
      <w:r>
        <w:rPr>
          <w:lang w:val="en-GB"/>
        </w:rPr>
        <w:t>book contacts data of provided user.</w:t>
      </w:r>
    </w:p>
    <w:p w14:paraId="1400F4D0" w14:textId="77777777" w:rsidR="00700CF7" w:rsidRDefault="00700CF7" w:rsidP="00700CF7">
      <w:pPr>
        <w:pStyle w:val="Heading3"/>
        <w:numPr>
          <w:ilvl w:val="2"/>
          <w:numId w:val="1"/>
        </w:numPr>
        <w:rPr>
          <w:lang w:val="en-GB"/>
        </w:rPr>
      </w:pPr>
      <w:bookmarkStart w:id="153" w:name="_Ref473117749"/>
      <w:bookmarkStart w:id="154" w:name="_Ref473117962"/>
      <w:bookmarkStart w:id="155" w:name="_Toc473185666"/>
      <w:r>
        <w:rPr>
          <w:lang w:val="en-GB"/>
        </w:rPr>
        <w:t>Get contacts authorized for username</w:t>
      </w:r>
      <w:bookmarkEnd w:id="153"/>
      <w:bookmarkEnd w:id="154"/>
      <w:bookmarkEnd w:id="155"/>
    </w:p>
    <w:p w14:paraId="03BC982C" w14:textId="77777777" w:rsidR="00700CF7" w:rsidRDefault="00700CF7" w:rsidP="00700CF7">
      <w:pPr>
        <w:rPr>
          <w:lang w:val="en-GB"/>
        </w:rPr>
      </w:pPr>
      <w:r w:rsidRPr="00161B29">
        <w:rPr>
          <w:lang w:val="en-GB"/>
        </w:rPr>
        <w:t>Method returns all contacts in business group, all private contacts for user &lt;username&gt; and VIP contacts if user &lt;username&gt; is authorized for VIP contacs</w:t>
      </w:r>
      <w:r>
        <w:rPr>
          <w:lang w:val="en-GB"/>
        </w:rPr>
        <w:t>.</w:t>
      </w:r>
    </w:p>
    <w:p w14:paraId="752683D5" w14:textId="77777777" w:rsidR="00700CF7" w:rsidRDefault="00700CF7" w:rsidP="00700CF7">
      <w:pPr>
        <w:rPr>
          <w:lang w:val="en-GB"/>
        </w:rPr>
      </w:pPr>
    </w:p>
    <w:p w14:paraId="619C76E4" w14:textId="77777777" w:rsidR="00700CF7" w:rsidRDefault="00700CF7" w:rsidP="00700CF7">
      <w:pPr>
        <w:rPr>
          <w:b/>
          <w:lang w:val="en-GB"/>
        </w:rPr>
      </w:pPr>
      <w:r w:rsidRPr="00D26738">
        <w:rPr>
          <w:b/>
          <w:lang w:val="en-GB"/>
        </w:rPr>
        <w:lastRenderedPageBreak/>
        <w:t>Request</w:t>
      </w:r>
    </w:p>
    <w:p w14:paraId="4A89F40D" w14:textId="77777777" w:rsidR="00700CF7" w:rsidRPr="00D26738" w:rsidRDefault="00700CF7" w:rsidP="00700CF7">
      <w:pPr>
        <w:rPr>
          <w:b/>
          <w:lang w:val="en-GB"/>
        </w:rPr>
      </w:pPr>
    </w:p>
    <w:p w14:paraId="64125A9B" w14:textId="77777777" w:rsidR="00CF07A1" w:rsidRPr="00CF07A1" w:rsidRDefault="00CF07A1" w:rsidP="005A3D02">
      <w:pPr>
        <w:ind w:firstLine="708"/>
        <w:rPr>
          <w:b/>
          <w:color w:val="auto"/>
          <w:lang w:val="en-GB"/>
        </w:rPr>
      </w:pPr>
      <w:r w:rsidRPr="00CF07A1">
        <w:rPr>
          <w:b/>
          <w:color w:val="auto"/>
          <w:lang w:val="en-GB"/>
        </w:rPr>
        <w:t xml:space="preserve">GET </w:t>
      </w:r>
      <w:hyperlink w:history="1">
        <w:r w:rsidRPr="00CF07A1">
          <w:rPr>
            <w:rStyle w:val="Hyperlink"/>
            <w:b/>
            <w:color w:val="auto"/>
            <w:lang w:val="en-GB"/>
          </w:rPr>
          <w:t>http://&lt;hostname&gt;/sa/rest/v1/ab/contacts/&lt;username</w:t>
        </w:r>
      </w:hyperlink>
      <w:r w:rsidRPr="00CF07A1">
        <w:rPr>
          <w:b/>
          <w:color w:val="auto"/>
          <w:lang w:val="en-GB"/>
        </w:rPr>
        <w:t>&gt;</w:t>
      </w:r>
    </w:p>
    <w:p w14:paraId="0CD4BAC6" w14:textId="77777777" w:rsidR="00700CF7" w:rsidRDefault="00700CF7" w:rsidP="00700CF7">
      <w:pPr>
        <w:rPr>
          <w:lang w:val="en-GB"/>
        </w:rPr>
      </w:pPr>
    </w:p>
    <w:p w14:paraId="580DEFFB" w14:textId="77777777" w:rsidR="00700CF7" w:rsidRDefault="00700CF7" w:rsidP="00700CF7">
      <w:pPr>
        <w:rPr>
          <w:lang w:val="en-GB"/>
        </w:rPr>
      </w:pPr>
    </w:p>
    <w:p w14:paraId="29BC56E9" w14:textId="5C9A8DD3" w:rsidR="00700CF7" w:rsidRPr="00625DCA" w:rsidRDefault="00E915F5" w:rsidP="00700CF7">
      <w:pPr>
        <w:rPr>
          <w:lang w:val="en-GB"/>
        </w:rPr>
      </w:pPr>
      <w:r>
        <w:rPr>
          <w:lang w:val="en-GB"/>
        </w:rPr>
        <w:t xml:space="preserve">Request </w:t>
      </w:r>
      <w:r w:rsidR="00700CF7" w:rsidRPr="00625DCA">
        <w:rPr>
          <w:lang w:val="en-GB"/>
        </w:rPr>
        <w:t>URI example</w:t>
      </w:r>
    </w:p>
    <w:p w14:paraId="395F039C" w14:textId="77777777" w:rsidR="00700CF7" w:rsidRPr="00D26738" w:rsidRDefault="00700CF7" w:rsidP="00700CF7">
      <w:pPr>
        <w:rPr>
          <w:b/>
          <w:lang w:val="en-GB"/>
        </w:rPr>
      </w:pPr>
    </w:p>
    <w:p w14:paraId="0D1A3EC8" w14:textId="67F214BE" w:rsidR="00700CF7" w:rsidRPr="00B90023" w:rsidRDefault="00700CF7" w:rsidP="005A3D02">
      <w:pPr>
        <w:ind w:firstLine="708"/>
        <w:rPr>
          <w:color w:val="auto"/>
          <w:lang w:val="en-GB"/>
        </w:rPr>
      </w:pPr>
      <w:r w:rsidRPr="00B90023">
        <w:rPr>
          <w:color w:val="auto"/>
        </w:rPr>
        <w:t xml:space="preserve">GET </w:t>
      </w:r>
      <w:hyperlink r:id="rId23" w:history="1">
        <w:r w:rsidR="00A62CE3" w:rsidRPr="00B90023">
          <w:rPr>
            <w:rStyle w:val="Hyperlink"/>
            <w:color w:val="auto"/>
            <w:lang w:val="en-GB"/>
          </w:rPr>
          <w:t>http://</w:t>
        </w:r>
        <w:r w:rsidR="00A62CE3" w:rsidRPr="00B90023">
          <w:rPr>
            <w:rStyle w:val="Hyperlink"/>
            <w:color w:val="auto"/>
            <w:lang w:val="en-US" w:eastAsia="x-none"/>
          </w:rPr>
          <w:t>prov.server.net</w:t>
        </w:r>
        <w:r w:rsidR="00A62CE3" w:rsidRPr="00B90023">
          <w:rPr>
            <w:rStyle w:val="Hyperlink"/>
            <w:color w:val="auto"/>
            <w:lang w:val="en-GB"/>
          </w:rPr>
          <w:t>/sa/rest/v1/ab/contacts/</w:t>
        </w:r>
      </w:hyperlink>
      <w:r w:rsidRPr="00B90023">
        <w:rPr>
          <w:rStyle w:val="Hyperlink"/>
          <w:color w:val="auto"/>
          <w:lang w:val="en-GB"/>
        </w:rPr>
        <w:t>admin</w:t>
      </w:r>
    </w:p>
    <w:p w14:paraId="42E74098" w14:textId="77777777" w:rsidR="00700CF7" w:rsidRDefault="00700CF7" w:rsidP="00700CF7">
      <w:pPr>
        <w:rPr>
          <w:lang w:val="en-GB"/>
        </w:rPr>
      </w:pPr>
    </w:p>
    <w:p w14:paraId="3CA5DB10" w14:textId="4FBCDE69" w:rsidR="00700CF7" w:rsidRDefault="00700CF7" w:rsidP="00700CF7">
      <w:pPr>
        <w:pStyle w:val="NoSpacing"/>
      </w:pPr>
      <w:r w:rsidRPr="005A3D02">
        <w:t>Parameters</w:t>
      </w:r>
      <w:r w:rsidR="005A3D02" w:rsidRPr="005A3D02">
        <w:t xml:space="preserve"> in </w:t>
      </w:r>
      <w:r w:rsidR="00625DCA">
        <w:t xml:space="preserve">request </w:t>
      </w:r>
      <w:r w:rsidR="005A3D02" w:rsidRPr="005A3D02">
        <w:t>URI</w:t>
      </w:r>
      <w:r w:rsidRPr="005A3D02">
        <w:t>:</w:t>
      </w:r>
    </w:p>
    <w:p w14:paraId="6D651FA5" w14:textId="77777777" w:rsidR="00BD17DD" w:rsidRPr="005A3D02" w:rsidRDefault="00BD17DD" w:rsidP="00700CF7">
      <w:pPr>
        <w:pStyle w:val="NoSpacing"/>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4931265B" w14:textId="77777777" w:rsidTr="00BD17DD">
        <w:tc>
          <w:tcPr>
            <w:tcW w:w="1842" w:type="dxa"/>
            <w:hideMark/>
          </w:tcPr>
          <w:p w14:paraId="2A6A3D66" w14:textId="77777777" w:rsidR="00700CF7" w:rsidRPr="000C3CED" w:rsidRDefault="00700CF7" w:rsidP="00BD17DD">
            <w:pPr>
              <w:pStyle w:val="NoSpacing"/>
              <w:rPr>
                <w:b/>
                <w:color w:val="auto"/>
                <w:lang w:val="en-US" w:eastAsia="en-US"/>
              </w:rPr>
            </w:pPr>
            <w:r w:rsidRPr="000C3CED">
              <w:rPr>
                <w:b/>
                <w:color w:val="auto"/>
              </w:rPr>
              <w:t>Name</w:t>
            </w:r>
          </w:p>
        </w:tc>
        <w:tc>
          <w:tcPr>
            <w:tcW w:w="1842" w:type="dxa"/>
            <w:hideMark/>
          </w:tcPr>
          <w:p w14:paraId="48C248AC"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606AC76C"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7B716B5F"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2CEBD561" w14:textId="77777777" w:rsidTr="00BD17DD">
        <w:tc>
          <w:tcPr>
            <w:tcW w:w="1842" w:type="dxa"/>
            <w:hideMark/>
          </w:tcPr>
          <w:p w14:paraId="7D993ADC" w14:textId="77777777" w:rsidR="00700CF7" w:rsidRDefault="00700CF7" w:rsidP="008B6F48">
            <w:pPr>
              <w:pStyle w:val="NoSpacing"/>
              <w:rPr>
                <w:lang w:val="en-US" w:eastAsia="en-US"/>
              </w:rPr>
            </w:pPr>
            <w:r>
              <w:t>username</w:t>
            </w:r>
          </w:p>
        </w:tc>
        <w:tc>
          <w:tcPr>
            <w:tcW w:w="1842" w:type="dxa"/>
            <w:hideMark/>
          </w:tcPr>
          <w:p w14:paraId="7A7406E6" w14:textId="694C08AE" w:rsidR="00700CF7" w:rsidRDefault="004442D8" w:rsidP="008B6F48">
            <w:pPr>
              <w:pStyle w:val="NoSpacing"/>
              <w:rPr>
                <w:lang w:val="en-US" w:eastAsia="en-US"/>
              </w:rPr>
            </w:pPr>
            <w:r>
              <w:t>n</w:t>
            </w:r>
            <w:r w:rsidR="00B90023">
              <w:t>o*</w:t>
            </w:r>
          </w:p>
        </w:tc>
        <w:tc>
          <w:tcPr>
            <w:tcW w:w="1842" w:type="dxa"/>
            <w:hideMark/>
          </w:tcPr>
          <w:p w14:paraId="5039A4DB" w14:textId="77777777" w:rsidR="00700CF7" w:rsidRDefault="00700CF7" w:rsidP="008B6F48">
            <w:pPr>
              <w:pStyle w:val="NoSpacing"/>
              <w:rPr>
                <w:lang w:val="en-US" w:eastAsia="en-US"/>
              </w:rPr>
            </w:pPr>
            <w:r>
              <w:t>admin</w:t>
            </w:r>
          </w:p>
        </w:tc>
        <w:tc>
          <w:tcPr>
            <w:tcW w:w="2946" w:type="dxa"/>
            <w:hideMark/>
          </w:tcPr>
          <w:p w14:paraId="4E7656C6" w14:textId="77777777" w:rsidR="00700CF7" w:rsidRDefault="00700CF7" w:rsidP="008B6F48">
            <w:pPr>
              <w:pStyle w:val="NoSpacing"/>
              <w:rPr>
                <w:lang w:val="en-US" w:eastAsia="en-US"/>
              </w:rPr>
            </w:pPr>
            <w:r>
              <w:t>Username</w:t>
            </w:r>
          </w:p>
        </w:tc>
      </w:tr>
    </w:tbl>
    <w:p w14:paraId="6E65AFD8" w14:textId="77777777" w:rsidR="00700CF7" w:rsidRDefault="00700CF7" w:rsidP="00700CF7">
      <w:pPr>
        <w:pStyle w:val="NoSpacing"/>
        <w:rPr>
          <w:rFonts w:ascii="Calibri" w:hAnsi="Calibri"/>
          <w:sz w:val="22"/>
          <w:szCs w:val="22"/>
          <w:lang w:val="en-US" w:eastAsia="en-US"/>
        </w:rPr>
      </w:pPr>
    </w:p>
    <w:p w14:paraId="477CF5BD" w14:textId="49AD0261" w:rsidR="00B90023" w:rsidRDefault="004442D8" w:rsidP="00700CF7">
      <w:pPr>
        <w:pStyle w:val="NoSpacing"/>
        <w:rPr>
          <w:rFonts w:ascii="Calibri" w:hAnsi="Calibri"/>
          <w:sz w:val="22"/>
          <w:szCs w:val="22"/>
          <w:lang w:val="en-US" w:eastAsia="en-US"/>
        </w:rPr>
      </w:pPr>
      <w:r>
        <w:rPr>
          <w:rFonts w:ascii="Calibri" w:hAnsi="Calibri"/>
          <w:sz w:val="22"/>
          <w:szCs w:val="22"/>
          <w:lang w:val="en-US" w:eastAsia="en-US"/>
        </w:rPr>
        <w:t>*</w:t>
      </w:r>
      <w:r w:rsidR="00B90023">
        <w:rPr>
          <w:rFonts w:ascii="Calibri" w:hAnsi="Calibri"/>
          <w:sz w:val="22"/>
          <w:szCs w:val="22"/>
          <w:lang w:val="en-US" w:eastAsia="en-US"/>
        </w:rPr>
        <w:t xml:space="preserve">If username is </w:t>
      </w:r>
      <w:r w:rsidR="006E0B83">
        <w:rPr>
          <w:rFonts w:ascii="Calibri" w:hAnsi="Calibri"/>
          <w:sz w:val="22"/>
          <w:szCs w:val="22"/>
          <w:lang w:val="en-US" w:eastAsia="en-US"/>
        </w:rPr>
        <w:t xml:space="preserve">not </w:t>
      </w:r>
      <w:r w:rsidR="00B90023">
        <w:rPr>
          <w:rFonts w:ascii="Calibri" w:hAnsi="Calibri"/>
          <w:sz w:val="22"/>
          <w:szCs w:val="22"/>
          <w:lang w:val="en-US" w:eastAsia="en-US"/>
        </w:rPr>
        <w:t xml:space="preserve">provided in request URI, </w:t>
      </w:r>
      <w:r w:rsidR="006E0B83">
        <w:rPr>
          <w:rFonts w:ascii="Calibri" w:hAnsi="Calibri"/>
          <w:sz w:val="22"/>
          <w:szCs w:val="22"/>
          <w:lang w:val="en-US" w:eastAsia="en-US"/>
        </w:rPr>
        <w:t xml:space="preserve">then search will be performed for username from authorization. If authorized with SP ADMIN account, then you </w:t>
      </w:r>
      <w:r w:rsidR="005B4B28">
        <w:rPr>
          <w:rFonts w:ascii="Calibri" w:hAnsi="Calibri"/>
          <w:sz w:val="22"/>
          <w:szCs w:val="22"/>
          <w:lang w:val="en-US" w:eastAsia="en-US"/>
        </w:rPr>
        <w:t>may</w:t>
      </w:r>
      <w:r w:rsidR="006E0B83">
        <w:rPr>
          <w:rFonts w:ascii="Calibri" w:hAnsi="Calibri"/>
          <w:sz w:val="22"/>
          <w:szCs w:val="22"/>
          <w:lang w:val="en-US" w:eastAsia="en-US"/>
        </w:rPr>
        <w:t xml:space="preserve"> search all cantacts in all groups (without private contacts). If Authorized as Enterprise Admin, than you </w:t>
      </w:r>
      <w:r w:rsidR="005B4B28">
        <w:rPr>
          <w:rFonts w:ascii="Calibri" w:hAnsi="Calibri"/>
          <w:sz w:val="22"/>
          <w:szCs w:val="22"/>
          <w:lang w:val="en-US" w:eastAsia="en-US"/>
        </w:rPr>
        <w:t>may</w:t>
      </w:r>
      <w:r w:rsidR="006E0B83">
        <w:rPr>
          <w:rFonts w:ascii="Calibri" w:hAnsi="Calibri"/>
          <w:sz w:val="22"/>
          <w:szCs w:val="22"/>
          <w:lang w:val="en-US" w:eastAsia="en-US"/>
        </w:rPr>
        <w:t xml:space="preserve"> search all cantacts in your business group (without private contacts, unless you search for yourself). If Authorized as normal user then username in request URI must match with username form authorization. </w:t>
      </w:r>
      <w:r w:rsidR="005B4B28">
        <w:rPr>
          <w:rFonts w:ascii="Calibri" w:hAnsi="Calibri"/>
          <w:sz w:val="22"/>
          <w:szCs w:val="22"/>
          <w:lang w:val="en-US" w:eastAsia="en-US"/>
        </w:rPr>
        <w:t>Normal u</w:t>
      </w:r>
      <w:r w:rsidR="006E0B83">
        <w:rPr>
          <w:rFonts w:ascii="Calibri" w:hAnsi="Calibri"/>
          <w:sz w:val="22"/>
          <w:szCs w:val="22"/>
          <w:lang w:val="en-US" w:eastAsia="en-US"/>
        </w:rPr>
        <w:t xml:space="preserve">ser can also see his private contacts. </w:t>
      </w:r>
    </w:p>
    <w:p w14:paraId="46B6923D" w14:textId="77777777" w:rsidR="00B90023" w:rsidRDefault="00B90023" w:rsidP="00700CF7">
      <w:pPr>
        <w:pStyle w:val="NoSpacing"/>
        <w:rPr>
          <w:rFonts w:ascii="Calibri" w:hAnsi="Calibri"/>
          <w:sz w:val="22"/>
          <w:szCs w:val="22"/>
          <w:lang w:val="en-US" w:eastAsia="en-US"/>
        </w:rPr>
      </w:pPr>
    </w:p>
    <w:p w14:paraId="4E17E7DB" w14:textId="4B1DEB68" w:rsidR="00700CF7" w:rsidRDefault="00625DCA" w:rsidP="00700CF7">
      <w:pPr>
        <w:pStyle w:val="NoSpacing"/>
        <w:rPr>
          <w:b/>
        </w:rPr>
      </w:pPr>
      <w:r>
        <w:rPr>
          <w:b/>
        </w:rPr>
        <w:t>Response</w:t>
      </w:r>
    </w:p>
    <w:p w14:paraId="74E816C3" w14:textId="77777777" w:rsidR="008F48B1" w:rsidRDefault="008F48B1" w:rsidP="00700CF7">
      <w:pPr>
        <w:pStyle w:val="NoSpacing"/>
        <w:rPr>
          <w:b/>
        </w:rPr>
      </w:pPr>
    </w:p>
    <w:p w14:paraId="1712313C" w14:textId="4167764E" w:rsidR="00625DCA" w:rsidRDefault="00A77E34" w:rsidP="00700CF7">
      <w:pPr>
        <w:pStyle w:val="NoSpacing"/>
      </w:pPr>
      <w:r>
        <w:rPr>
          <w:lang w:val="en-GB"/>
        </w:rPr>
        <w:t>In case of success 200 OK</w:t>
      </w:r>
      <w:r w:rsidRPr="00AC2088">
        <w:rPr>
          <w:lang w:val="en-GB"/>
        </w:rPr>
        <w:t xml:space="preserve"> is returned.</w:t>
      </w:r>
    </w:p>
    <w:p w14:paraId="11F81343" w14:textId="77777777" w:rsidR="00A77E34" w:rsidRDefault="00A77E34" w:rsidP="00A77E34">
      <w:pPr>
        <w:pStyle w:val="NoSpacing"/>
      </w:pPr>
      <w:r w:rsidRPr="00625DCA">
        <w:t>For response parameters descri</w:t>
      </w:r>
      <w:r>
        <w:t>p</w:t>
      </w:r>
      <w:r w:rsidRPr="00625DCA">
        <w:t xml:space="preserve">tion refer to chapter </w:t>
      </w:r>
      <w:r w:rsidRPr="00625DCA">
        <w:fldChar w:fldCharType="begin"/>
      </w:r>
      <w:r w:rsidRPr="00625DCA">
        <w:instrText xml:space="preserve"> REF _Ref473117417 \r \h </w:instrText>
      </w:r>
      <w:r>
        <w:instrText xml:space="preserve"> \* MERGEFORMAT </w:instrText>
      </w:r>
      <w:r w:rsidRPr="00625DCA">
        <w:fldChar w:fldCharType="separate"/>
      </w:r>
      <w:r w:rsidRPr="00625DCA">
        <w:t>9.2</w:t>
      </w:r>
      <w:r w:rsidRPr="00625DCA">
        <w:fldChar w:fldCharType="end"/>
      </w:r>
      <w:r w:rsidRPr="00625DCA">
        <w:t xml:space="preserve"> – Contact section</w:t>
      </w:r>
      <w:r>
        <w:t>.</w:t>
      </w:r>
    </w:p>
    <w:p w14:paraId="6C062247" w14:textId="77777777" w:rsidR="00BD17DD" w:rsidRDefault="00BD17DD" w:rsidP="00700CF7">
      <w:pPr>
        <w:pStyle w:val="NoSpacing"/>
        <w:rPr>
          <w:b/>
        </w:rPr>
      </w:pPr>
    </w:p>
    <w:p w14:paraId="37E63F2B" w14:textId="2FF791C1" w:rsidR="00625DCA" w:rsidRDefault="00625DCA" w:rsidP="00700CF7">
      <w:pPr>
        <w:pStyle w:val="NoSpacing"/>
      </w:pPr>
      <w:r w:rsidRPr="00625DCA">
        <w:t>Response example:</w:t>
      </w:r>
    </w:p>
    <w:p w14:paraId="55DCD7B0" w14:textId="77777777" w:rsidR="00625DCA" w:rsidRPr="00625DCA" w:rsidRDefault="00625DCA" w:rsidP="00700CF7">
      <w:pPr>
        <w:pStyle w:val="NoSpacing"/>
      </w:pPr>
    </w:p>
    <w:p w14:paraId="0626961A" w14:textId="12F56A92" w:rsidR="00700CF7" w:rsidRDefault="00BD17DD" w:rsidP="00700CF7">
      <w:pPr>
        <w:pStyle w:val="NoSpacing"/>
        <w:ind w:left="708"/>
      </w:pPr>
      <w:r>
        <w:t>HTTP 200 OK</w:t>
      </w:r>
    </w:p>
    <w:p w14:paraId="1159193F" w14:textId="77777777" w:rsidR="00700CF7" w:rsidRDefault="00700CF7" w:rsidP="00700CF7">
      <w:pPr>
        <w:pStyle w:val="Code0"/>
      </w:pPr>
      <w:r>
        <w:t>[</w:t>
      </w:r>
    </w:p>
    <w:p w14:paraId="222A4966" w14:textId="77777777" w:rsidR="00700CF7" w:rsidRDefault="00700CF7" w:rsidP="00700CF7">
      <w:pPr>
        <w:pStyle w:val="Code0"/>
      </w:pPr>
      <w:r>
        <w:t xml:space="preserve">  {</w:t>
      </w:r>
    </w:p>
    <w:p w14:paraId="78224BB7" w14:textId="77777777" w:rsidR="00BD17DD" w:rsidRDefault="00BD17DD" w:rsidP="00BD17DD">
      <w:pPr>
        <w:pStyle w:val="Code0"/>
        <w:ind w:left="1416"/>
      </w:pPr>
      <w:r>
        <w:t>"id": 9,</w:t>
      </w:r>
    </w:p>
    <w:p w14:paraId="56BFA098" w14:textId="77777777" w:rsidR="00BD17DD" w:rsidRDefault="00BD17DD" w:rsidP="00BD17DD">
      <w:pPr>
        <w:pStyle w:val="Code0"/>
        <w:ind w:left="1416"/>
      </w:pPr>
      <w:r>
        <w:t>"bgid": 4,</w:t>
      </w:r>
    </w:p>
    <w:p w14:paraId="1080BD77" w14:textId="77777777" w:rsidR="00BD17DD" w:rsidRDefault="00BD17DD" w:rsidP="00BD17DD">
      <w:pPr>
        <w:pStyle w:val="Code0"/>
        <w:ind w:left="1416"/>
      </w:pPr>
      <w:r>
        <w:t>"firstName": "asdf",</w:t>
      </w:r>
    </w:p>
    <w:p w14:paraId="35F13454" w14:textId="77777777" w:rsidR="00BD17DD" w:rsidRDefault="00BD17DD" w:rsidP="00BD17DD">
      <w:pPr>
        <w:pStyle w:val="Code0"/>
        <w:ind w:left="1416"/>
      </w:pPr>
      <w:r>
        <w:t>"lastName": "",</w:t>
      </w:r>
    </w:p>
    <w:p w14:paraId="017159E7" w14:textId="77777777" w:rsidR="00BD17DD" w:rsidRDefault="00BD17DD" w:rsidP="00BD17DD">
      <w:pPr>
        <w:pStyle w:val="Code0"/>
        <w:ind w:left="1416"/>
      </w:pPr>
      <w:r>
        <w:t>"middleName": "asd",</w:t>
      </w:r>
    </w:p>
    <w:p w14:paraId="7492AF28" w14:textId="77777777" w:rsidR="00BD17DD" w:rsidRDefault="00BD17DD" w:rsidP="00BD17DD">
      <w:pPr>
        <w:pStyle w:val="Code0"/>
        <w:ind w:left="1416"/>
      </w:pPr>
      <w:r>
        <w:t>"email": "",</w:t>
      </w:r>
    </w:p>
    <w:p w14:paraId="3A56933C" w14:textId="77777777" w:rsidR="00BD17DD" w:rsidRDefault="00BD17DD" w:rsidP="00BD17DD">
      <w:pPr>
        <w:pStyle w:val="Code0"/>
        <w:ind w:left="1416"/>
      </w:pPr>
      <w:r>
        <w:t>"workDn": "1234",</w:t>
      </w:r>
    </w:p>
    <w:p w14:paraId="265B33FF" w14:textId="77777777" w:rsidR="00BD17DD" w:rsidRDefault="00BD17DD" w:rsidP="00BD17DD">
      <w:pPr>
        <w:pStyle w:val="Code0"/>
        <w:ind w:left="1416"/>
      </w:pPr>
      <w:r>
        <w:t>"mobileDn": "",</w:t>
      </w:r>
    </w:p>
    <w:p w14:paraId="13E69741" w14:textId="77777777" w:rsidR="00BD17DD" w:rsidRDefault="00BD17DD" w:rsidP="00BD17DD">
      <w:pPr>
        <w:pStyle w:val="Code0"/>
        <w:ind w:left="1416"/>
      </w:pPr>
      <w:r>
        <w:t>"auth": "$PUB",</w:t>
      </w:r>
    </w:p>
    <w:p w14:paraId="10455562" w14:textId="77777777" w:rsidR="00BD17DD" w:rsidRDefault="00BD17DD" w:rsidP="00BD17DD">
      <w:pPr>
        <w:pStyle w:val="Code0"/>
        <w:ind w:left="1416"/>
      </w:pPr>
      <w:r>
        <w:t>"contactData": {</w:t>
      </w:r>
    </w:p>
    <w:p w14:paraId="4EE94FFE" w14:textId="77777777" w:rsidR="00BD17DD" w:rsidRDefault="00BD17DD" w:rsidP="00625DCA">
      <w:pPr>
        <w:pStyle w:val="Code0"/>
        <w:ind w:left="2124"/>
      </w:pPr>
      <w:r>
        <w:t>"title": "asdf",</w:t>
      </w:r>
    </w:p>
    <w:p w14:paraId="67AE905F" w14:textId="77777777" w:rsidR="00BD17DD" w:rsidRDefault="00BD17DD" w:rsidP="00625DCA">
      <w:pPr>
        <w:pStyle w:val="Code0"/>
        <w:ind w:left="2124"/>
      </w:pPr>
      <w:r>
        <w:t>"homeDn": "",</w:t>
      </w:r>
    </w:p>
    <w:p w14:paraId="2EE58932" w14:textId="77777777" w:rsidR="00BD17DD" w:rsidRDefault="00BD17DD" w:rsidP="00625DCA">
      <w:pPr>
        <w:pStyle w:val="Code0"/>
        <w:ind w:left="2124"/>
      </w:pPr>
      <w:r>
        <w:t>"company": "",</w:t>
      </w:r>
    </w:p>
    <w:p w14:paraId="36CD003B" w14:textId="77777777" w:rsidR="00BD17DD" w:rsidRDefault="00BD17DD" w:rsidP="00625DCA">
      <w:pPr>
        <w:pStyle w:val="Code0"/>
        <w:ind w:left="2124"/>
      </w:pPr>
      <w:r>
        <w:t>"department": "",</w:t>
      </w:r>
    </w:p>
    <w:p w14:paraId="718EB2B2" w14:textId="77777777" w:rsidR="00BD17DD" w:rsidRDefault="00BD17DD" w:rsidP="00625DCA">
      <w:pPr>
        <w:pStyle w:val="Code0"/>
        <w:ind w:left="2124"/>
      </w:pPr>
      <w:r>
        <w:t>"sourceBgid": 4,</w:t>
      </w:r>
    </w:p>
    <w:p w14:paraId="0A6A39A6" w14:textId="77777777" w:rsidR="00BD17DD" w:rsidRDefault="00BD17DD" w:rsidP="00625DCA">
      <w:pPr>
        <w:pStyle w:val="Code0"/>
        <w:ind w:left="2124"/>
      </w:pPr>
      <w:r>
        <w:t>"additionalNum1": "",</w:t>
      </w:r>
    </w:p>
    <w:p w14:paraId="283246D6" w14:textId="77777777" w:rsidR="00BD17DD" w:rsidRDefault="00BD17DD" w:rsidP="00625DCA">
      <w:pPr>
        <w:pStyle w:val="Code0"/>
        <w:ind w:left="2124"/>
      </w:pPr>
      <w:r>
        <w:t>"additionalNum2": "",</w:t>
      </w:r>
    </w:p>
    <w:p w14:paraId="2BD435B1" w14:textId="77777777" w:rsidR="00BD17DD" w:rsidRDefault="00BD17DD" w:rsidP="00625DCA">
      <w:pPr>
        <w:pStyle w:val="Code0"/>
        <w:ind w:left="2124"/>
      </w:pPr>
      <w:r>
        <w:t>"contactSource": "$WP",</w:t>
      </w:r>
    </w:p>
    <w:p w14:paraId="071C98C0" w14:textId="77777777" w:rsidR="00BD17DD" w:rsidRDefault="00BD17DD" w:rsidP="00625DCA">
      <w:pPr>
        <w:pStyle w:val="Code0"/>
        <w:ind w:left="2124"/>
      </w:pPr>
      <w:r>
        <w:t>"icon": "external-contacts"</w:t>
      </w:r>
    </w:p>
    <w:p w14:paraId="6F1CC23B" w14:textId="77777777" w:rsidR="00BD17DD" w:rsidRDefault="00BD17DD" w:rsidP="00BD17DD">
      <w:pPr>
        <w:pStyle w:val="Code0"/>
        <w:ind w:left="1416"/>
      </w:pPr>
      <w:r>
        <w:t>},</w:t>
      </w:r>
    </w:p>
    <w:p w14:paraId="3D545263" w14:textId="77777777" w:rsidR="00BD17DD" w:rsidRDefault="00BD17DD" w:rsidP="00BD17DD">
      <w:pPr>
        <w:pStyle w:val="Code0"/>
        <w:ind w:left="1416"/>
      </w:pPr>
      <w:r>
        <w:t>"name": "asdf asd",</w:t>
      </w:r>
    </w:p>
    <w:p w14:paraId="66E96AAB" w14:textId="77777777" w:rsidR="00BD17DD" w:rsidRDefault="00BD17DD" w:rsidP="00BD17DD">
      <w:pPr>
        <w:pStyle w:val="Code0"/>
        <w:ind w:left="1416"/>
      </w:pPr>
      <w:r>
        <w:t>"fullName": "asdf asd",</w:t>
      </w:r>
    </w:p>
    <w:p w14:paraId="4AABD78D" w14:textId="23ADFFA2" w:rsidR="00700CF7" w:rsidRDefault="00BD17DD" w:rsidP="00BD17DD">
      <w:pPr>
        <w:pStyle w:val="Code0"/>
        <w:ind w:left="1416"/>
      </w:pPr>
      <w:r>
        <w:t>"contactUsername": "asdfasd9"</w:t>
      </w:r>
      <w:r w:rsidR="00700CF7">
        <w:t xml:space="preserve">  },</w:t>
      </w:r>
    </w:p>
    <w:p w14:paraId="3D792247" w14:textId="77777777" w:rsidR="00700CF7" w:rsidRDefault="00700CF7" w:rsidP="00700CF7">
      <w:pPr>
        <w:pStyle w:val="Code0"/>
      </w:pPr>
      <w:r>
        <w:t xml:space="preserve">  {</w:t>
      </w:r>
    </w:p>
    <w:p w14:paraId="0220328E" w14:textId="77777777" w:rsidR="00BD17DD" w:rsidRDefault="00BD17DD" w:rsidP="00BD17DD">
      <w:pPr>
        <w:pStyle w:val="Code0"/>
        <w:ind w:left="1416"/>
      </w:pPr>
      <w:r>
        <w:t>"id": 10,</w:t>
      </w:r>
    </w:p>
    <w:p w14:paraId="28402F8E" w14:textId="77777777" w:rsidR="00BD17DD" w:rsidRDefault="00BD17DD" w:rsidP="00BD17DD">
      <w:pPr>
        <w:pStyle w:val="Code0"/>
        <w:ind w:left="1416"/>
      </w:pPr>
      <w:r>
        <w:lastRenderedPageBreak/>
        <w:t>"bgid": 4,</w:t>
      </w:r>
    </w:p>
    <w:p w14:paraId="416D1662" w14:textId="77777777" w:rsidR="00BD17DD" w:rsidRDefault="00BD17DD" w:rsidP="00BD17DD">
      <w:pPr>
        <w:pStyle w:val="Code0"/>
        <w:ind w:left="1416"/>
      </w:pPr>
      <w:r>
        <w:t>"firstName": "eee",</w:t>
      </w:r>
    </w:p>
    <w:p w14:paraId="11007623" w14:textId="77777777" w:rsidR="00BD17DD" w:rsidRDefault="00BD17DD" w:rsidP="00BD17DD">
      <w:pPr>
        <w:pStyle w:val="Code0"/>
        <w:ind w:left="1416"/>
      </w:pPr>
      <w:r>
        <w:t>"lastName": "eee",</w:t>
      </w:r>
    </w:p>
    <w:p w14:paraId="59C0C998" w14:textId="77777777" w:rsidR="00BD17DD" w:rsidRDefault="00BD17DD" w:rsidP="00BD17DD">
      <w:pPr>
        <w:pStyle w:val="Code0"/>
        <w:ind w:left="1416"/>
      </w:pPr>
      <w:r>
        <w:t>"middleName": "eee",</w:t>
      </w:r>
    </w:p>
    <w:p w14:paraId="5402C4DA" w14:textId="77777777" w:rsidR="00BD17DD" w:rsidRDefault="00BD17DD" w:rsidP="00BD17DD">
      <w:pPr>
        <w:pStyle w:val="Code0"/>
        <w:ind w:left="1416"/>
      </w:pPr>
      <w:r>
        <w:t>"email": "",</w:t>
      </w:r>
    </w:p>
    <w:p w14:paraId="0946C9F9" w14:textId="77777777" w:rsidR="00BD17DD" w:rsidRDefault="00BD17DD" w:rsidP="00BD17DD">
      <w:pPr>
        <w:pStyle w:val="Code0"/>
        <w:ind w:left="1416"/>
      </w:pPr>
      <w:r>
        <w:t>"workDn": "235",</w:t>
      </w:r>
    </w:p>
    <w:p w14:paraId="7BBF02B6" w14:textId="77777777" w:rsidR="00BD17DD" w:rsidRDefault="00BD17DD" w:rsidP="00BD17DD">
      <w:pPr>
        <w:pStyle w:val="Code0"/>
        <w:ind w:left="1416"/>
      </w:pPr>
      <w:r>
        <w:t>"mobileDn": "",</w:t>
      </w:r>
    </w:p>
    <w:p w14:paraId="69D7F53A" w14:textId="77777777" w:rsidR="00BD17DD" w:rsidRDefault="00BD17DD" w:rsidP="00BD17DD">
      <w:pPr>
        <w:pStyle w:val="Code0"/>
        <w:ind w:left="1416"/>
      </w:pPr>
      <w:r>
        <w:t>"auth": "$PUB",</w:t>
      </w:r>
    </w:p>
    <w:p w14:paraId="1CE7AEAE" w14:textId="77777777" w:rsidR="00BD17DD" w:rsidRDefault="00BD17DD" w:rsidP="00BD17DD">
      <w:pPr>
        <w:pStyle w:val="Code0"/>
        <w:ind w:left="1416"/>
      </w:pPr>
      <w:r>
        <w:t>"contactData": {</w:t>
      </w:r>
    </w:p>
    <w:p w14:paraId="7F24FF4E" w14:textId="77777777" w:rsidR="00BD17DD" w:rsidRDefault="00BD17DD" w:rsidP="00625DCA">
      <w:pPr>
        <w:pStyle w:val="Code0"/>
        <w:ind w:left="2124"/>
      </w:pPr>
      <w:r>
        <w:t>"title": "eee",</w:t>
      </w:r>
    </w:p>
    <w:p w14:paraId="49635915" w14:textId="77777777" w:rsidR="00BD17DD" w:rsidRDefault="00BD17DD" w:rsidP="00625DCA">
      <w:pPr>
        <w:pStyle w:val="Code0"/>
        <w:ind w:left="2124"/>
      </w:pPr>
      <w:r>
        <w:t>"homeDn": "",</w:t>
      </w:r>
    </w:p>
    <w:p w14:paraId="035D5D50" w14:textId="77777777" w:rsidR="00BD17DD" w:rsidRDefault="00BD17DD" w:rsidP="00625DCA">
      <w:pPr>
        <w:pStyle w:val="Code0"/>
        <w:ind w:left="2124"/>
      </w:pPr>
      <w:r>
        <w:t>"company": "",</w:t>
      </w:r>
    </w:p>
    <w:p w14:paraId="2FD18202" w14:textId="77777777" w:rsidR="00BD17DD" w:rsidRDefault="00BD17DD" w:rsidP="00625DCA">
      <w:pPr>
        <w:pStyle w:val="Code0"/>
        <w:ind w:left="2124"/>
      </w:pPr>
      <w:r>
        <w:t>"department": "",</w:t>
      </w:r>
    </w:p>
    <w:p w14:paraId="13754632" w14:textId="77777777" w:rsidR="00BD17DD" w:rsidRDefault="00BD17DD" w:rsidP="00625DCA">
      <w:pPr>
        <w:pStyle w:val="Code0"/>
        <w:ind w:left="2124"/>
      </w:pPr>
      <w:r>
        <w:t>"sourceBgid": 4,</w:t>
      </w:r>
    </w:p>
    <w:p w14:paraId="151299E0" w14:textId="77777777" w:rsidR="00BD17DD" w:rsidRDefault="00BD17DD" w:rsidP="00625DCA">
      <w:pPr>
        <w:pStyle w:val="Code0"/>
        <w:ind w:left="2124"/>
      </w:pPr>
      <w:r>
        <w:t>"additionalNum1": "",</w:t>
      </w:r>
    </w:p>
    <w:p w14:paraId="05A5D236" w14:textId="77777777" w:rsidR="00BD17DD" w:rsidRDefault="00BD17DD" w:rsidP="00625DCA">
      <w:pPr>
        <w:pStyle w:val="Code0"/>
        <w:ind w:left="2124"/>
      </w:pPr>
      <w:r>
        <w:t>"additionalNum2": "",</w:t>
      </w:r>
    </w:p>
    <w:p w14:paraId="457E1F0F" w14:textId="77777777" w:rsidR="00BD17DD" w:rsidRDefault="00BD17DD" w:rsidP="00625DCA">
      <w:pPr>
        <w:pStyle w:val="Code0"/>
        <w:ind w:left="2124"/>
      </w:pPr>
      <w:r>
        <w:t>"contactSource": "$WP",</w:t>
      </w:r>
    </w:p>
    <w:p w14:paraId="127A5A31" w14:textId="77777777" w:rsidR="00BD17DD" w:rsidRDefault="00BD17DD" w:rsidP="00625DCA">
      <w:pPr>
        <w:pStyle w:val="Code0"/>
        <w:ind w:left="2124"/>
      </w:pPr>
      <w:r>
        <w:t>"icon": "external-contacts"</w:t>
      </w:r>
    </w:p>
    <w:p w14:paraId="7AE2D82C" w14:textId="77777777" w:rsidR="00BD17DD" w:rsidRDefault="00BD17DD" w:rsidP="00BD17DD">
      <w:pPr>
        <w:pStyle w:val="Code0"/>
        <w:ind w:left="1416"/>
      </w:pPr>
      <w:r>
        <w:t>},</w:t>
      </w:r>
    </w:p>
    <w:p w14:paraId="6B8C1009" w14:textId="77777777" w:rsidR="00BD17DD" w:rsidRDefault="00BD17DD" w:rsidP="00BD17DD">
      <w:pPr>
        <w:pStyle w:val="Code0"/>
        <w:ind w:left="1416"/>
      </w:pPr>
      <w:r>
        <w:t>"name": "eee eee eee",</w:t>
      </w:r>
    </w:p>
    <w:p w14:paraId="77501371" w14:textId="77777777" w:rsidR="00BD17DD" w:rsidRDefault="00BD17DD" w:rsidP="00BD17DD">
      <w:pPr>
        <w:pStyle w:val="Code0"/>
        <w:ind w:left="1416"/>
      </w:pPr>
      <w:r>
        <w:t>"fullName": "eee eee eee",</w:t>
      </w:r>
    </w:p>
    <w:p w14:paraId="5BCFB5F8" w14:textId="77777777" w:rsidR="00BD17DD" w:rsidRDefault="00BD17DD" w:rsidP="00BD17DD">
      <w:pPr>
        <w:pStyle w:val="Code0"/>
        <w:ind w:left="1416"/>
      </w:pPr>
      <w:r>
        <w:t>"contactUsername": "eeeeeeeee10"</w:t>
      </w:r>
      <w:r w:rsidR="00700CF7">
        <w:t xml:space="preserve">  </w:t>
      </w:r>
    </w:p>
    <w:p w14:paraId="70803A40" w14:textId="5CE1C405" w:rsidR="00700CF7" w:rsidRDefault="00625DCA" w:rsidP="00625DCA">
      <w:pPr>
        <w:pStyle w:val="Code0"/>
      </w:pPr>
      <w:r>
        <w:t xml:space="preserve">  </w:t>
      </w:r>
      <w:r w:rsidR="00700CF7">
        <w:t>},...</w:t>
      </w:r>
    </w:p>
    <w:p w14:paraId="02479394" w14:textId="77777777" w:rsidR="00700CF7" w:rsidRDefault="00700CF7" w:rsidP="00BD17DD">
      <w:pPr>
        <w:pStyle w:val="Code0"/>
        <w:ind w:left="0" w:firstLine="708"/>
      </w:pPr>
      <w:r>
        <w:t>]</w:t>
      </w:r>
    </w:p>
    <w:p w14:paraId="0EF53EA7" w14:textId="77777777" w:rsidR="00700CF7" w:rsidRDefault="00700CF7" w:rsidP="00700CF7">
      <w:pPr>
        <w:rPr>
          <w:lang w:val="en-GB"/>
        </w:rPr>
      </w:pPr>
    </w:p>
    <w:p w14:paraId="717154C0" w14:textId="6039517D" w:rsidR="00700CF7" w:rsidRDefault="00A77E34" w:rsidP="00700CF7">
      <w:pPr>
        <w:pStyle w:val="Heading3"/>
        <w:numPr>
          <w:ilvl w:val="2"/>
          <w:numId w:val="1"/>
        </w:numPr>
        <w:rPr>
          <w:lang w:val="en-GB"/>
        </w:rPr>
      </w:pPr>
      <w:bookmarkStart w:id="156" w:name="_Toc473185667"/>
      <w:r>
        <w:rPr>
          <w:lang w:val="en-GB"/>
        </w:rPr>
        <w:t>Se</w:t>
      </w:r>
      <w:r w:rsidR="00700CF7">
        <w:rPr>
          <w:lang w:val="en-GB"/>
        </w:rPr>
        <w:t>a</w:t>
      </w:r>
      <w:r>
        <w:rPr>
          <w:lang w:val="en-GB"/>
        </w:rPr>
        <w:t>r</w:t>
      </w:r>
      <w:r w:rsidR="00700CF7">
        <w:rPr>
          <w:lang w:val="en-GB"/>
        </w:rPr>
        <w:t>ch contacts authorized for user</w:t>
      </w:r>
      <w:bookmarkEnd w:id="156"/>
    </w:p>
    <w:p w14:paraId="04DE4B0B" w14:textId="4FC96E01" w:rsidR="00625DCA" w:rsidRDefault="00625DCA" w:rsidP="00625DCA">
      <w:pPr>
        <w:rPr>
          <w:lang w:val="en-GB"/>
        </w:rPr>
      </w:pPr>
      <w:r>
        <w:rPr>
          <w:lang w:val="en-GB"/>
        </w:rPr>
        <w:t xml:space="preserve">Same as get Contacts (chapter </w:t>
      </w:r>
      <w:r>
        <w:rPr>
          <w:lang w:val="en-GB"/>
        </w:rPr>
        <w:fldChar w:fldCharType="begin"/>
      </w:r>
      <w:r>
        <w:rPr>
          <w:lang w:val="en-GB"/>
        </w:rPr>
        <w:instrText xml:space="preserve"> REF _Ref473117749 \r \h </w:instrText>
      </w:r>
      <w:r>
        <w:rPr>
          <w:lang w:val="en-GB"/>
        </w:rPr>
      </w:r>
      <w:r>
        <w:rPr>
          <w:lang w:val="en-GB"/>
        </w:rPr>
        <w:fldChar w:fldCharType="separate"/>
      </w:r>
      <w:r>
        <w:rPr>
          <w:lang w:val="en-GB"/>
        </w:rPr>
        <w:t>9.1.1</w:t>
      </w:r>
      <w:r>
        <w:rPr>
          <w:lang w:val="en-GB"/>
        </w:rPr>
        <w:fldChar w:fldCharType="end"/>
      </w:r>
      <w:r>
        <w:rPr>
          <w:lang w:val="en-GB"/>
        </w:rPr>
        <w:t>) with additional search parameters.</w:t>
      </w:r>
    </w:p>
    <w:p w14:paraId="5EF1A38F" w14:textId="77777777" w:rsidR="00625DCA" w:rsidRPr="00625DCA" w:rsidRDefault="00625DCA" w:rsidP="00625DCA">
      <w:pPr>
        <w:rPr>
          <w:lang w:val="en-GB"/>
        </w:rPr>
      </w:pPr>
    </w:p>
    <w:p w14:paraId="23CD308E" w14:textId="77777777" w:rsidR="00700CF7" w:rsidRDefault="00700CF7" w:rsidP="00700CF7">
      <w:pPr>
        <w:pStyle w:val="NoSpacing"/>
        <w:rPr>
          <w:b/>
        </w:rPr>
      </w:pPr>
      <w:r w:rsidRPr="00D26738">
        <w:rPr>
          <w:b/>
        </w:rPr>
        <w:t>Request</w:t>
      </w:r>
    </w:p>
    <w:p w14:paraId="07E9D261" w14:textId="77777777" w:rsidR="0010109A" w:rsidRDefault="0010109A" w:rsidP="00700CF7">
      <w:pPr>
        <w:pStyle w:val="NoSpacing"/>
        <w:rPr>
          <w:b/>
        </w:rPr>
      </w:pPr>
    </w:p>
    <w:p w14:paraId="0E2C8365" w14:textId="590D6199" w:rsidR="009C5B2A" w:rsidRPr="009C5B2A" w:rsidRDefault="009C5B2A" w:rsidP="00700CF7">
      <w:pPr>
        <w:pStyle w:val="NoSpacing"/>
      </w:pPr>
      <w:r w:rsidRPr="009C5B2A">
        <w:t>Request URI with additional parameters to retrieve contacts</w:t>
      </w:r>
      <w:r>
        <w:t>:</w:t>
      </w:r>
    </w:p>
    <w:p w14:paraId="11CC7328" w14:textId="3AE76871" w:rsidR="00700CF7" w:rsidRPr="009C5B2A" w:rsidRDefault="00700CF7" w:rsidP="009C5B2A">
      <w:pPr>
        <w:ind w:left="708"/>
        <w:rPr>
          <w:b/>
        </w:rPr>
      </w:pPr>
      <w:r w:rsidRPr="009C5B2A">
        <w:rPr>
          <w:b/>
          <w:lang w:val="en-US"/>
        </w:rPr>
        <w:t xml:space="preserve">GET </w:t>
      </w:r>
      <w:r w:rsidR="009C5B2A" w:rsidRPr="009C5B2A">
        <w:rPr>
          <w:b/>
          <w:lang w:val="en-US"/>
        </w:rPr>
        <w:t>h</w:t>
      </w:r>
      <w:r w:rsidRPr="009C5B2A">
        <w:rPr>
          <w:b/>
          <w:lang w:val="en-US"/>
        </w:rPr>
        <w:t>ttp://&lt;hostname&gt;/sa/rest/v1/ab/contacts/&lt;username&gt;?</w:t>
      </w:r>
      <w:r w:rsidRPr="009C5B2A">
        <w:rPr>
          <w:b/>
        </w:rPr>
        <w:t>searchTerm=&lt;searchTerm&gt;&amp;limit=&lt;limit&gt;&amp;offset=&lt;offset&gt;</w:t>
      </w:r>
    </w:p>
    <w:p w14:paraId="6B6A8884" w14:textId="77777777" w:rsidR="00700CF7" w:rsidRPr="0051626E" w:rsidRDefault="00700CF7" w:rsidP="00700CF7">
      <w:pPr>
        <w:ind w:firstLine="708"/>
        <w:rPr>
          <w:lang w:val="en-US" w:eastAsia="x-none"/>
        </w:rPr>
      </w:pPr>
    </w:p>
    <w:p w14:paraId="710418A0" w14:textId="77777777" w:rsidR="00700CF7" w:rsidRDefault="00700CF7" w:rsidP="00700CF7">
      <w:pPr>
        <w:pStyle w:val="NoSpacing"/>
      </w:pPr>
    </w:p>
    <w:p w14:paraId="4531A8E3" w14:textId="5209CA16" w:rsidR="00700CF7" w:rsidRPr="00292521" w:rsidRDefault="00E915F5" w:rsidP="00700CF7">
      <w:pPr>
        <w:pStyle w:val="NoSpacing"/>
      </w:pPr>
      <w:r>
        <w:t xml:space="preserve">Request </w:t>
      </w:r>
      <w:r w:rsidR="00700CF7" w:rsidRPr="00292521">
        <w:t>URI example:</w:t>
      </w:r>
    </w:p>
    <w:p w14:paraId="1D28E28F" w14:textId="25C8CD6D" w:rsidR="00700CF7" w:rsidRPr="008A0CC7" w:rsidRDefault="009C5B2A" w:rsidP="00700CF7">
      <w:pPr>
        <w:pStyle w:val="Code0"/>
        <w:rPr>
          <w:rFonts w:ascii="Arial" w:hAnsi="Arial" w:cs="Arial"/>
        </w:rPr>
      </w:pPr>
      <w:r w:rsidRPr="008A0CC7">
        <w:rPr>
          <w:rFonts w:ascii="Arial" w:hAnsi="Arial" w:cs="Arial"/>
        </w:rPr>
        <w:t xml:space="preserve">GET </w:t>
      </w:r>
      <w:r w:rsidR="00700CF7" w:rsidRPr="008A0CC7">
        <w:rPr>
          <w:rFonts w:ascii="Arial" w:hAnsi="Arial" w:cs="Arial"/>
        </w:rPr>
        <w:t>http://</w:t>
      </w:r>
      <w:r w:rsidR="00A62CE3" w:rsidRPr="00A62CE3">
        <w:rPr>
          <w:rFonts w:ascii="Arial" w:hAnsi="Arial" w:cs="Arial"/>
        </w:rPr>
        <w:t>prov.server.net</w:t>
      </w:r>
      <w:r w:rsidR="00700CF7" w:rsidRPr="008A0CC7">
        <w:rPr>
          <w:rFonts w:ascii="Arial" w:hAnsi="Arial" w:cs="Arial"/>
        </w:rPr>
        <w:t>/sa/rest/ab/contacts/38037500500&amp;searchTerm=Jane*&amp;limit=2&amp;offset=2</w:t>
      </w:r>
    </w:p>
    <w:p w14:paraId="44885679" w14:textId="77777777" w:rsidR="00700CF7" w:rsidRDefault="00700CF7" w:rsidP="00700CF7">
      <w:pPr>
        <w:pStyle w:val="NoSpacing"/>
      </w:pPr>
    </w:p>
    <w:p w14:paraId="4F7E1655" w14:textId="77777777" w:rsidR="008A0CC7" w:rsidRDefault="008A0CC7" w:rsidP="00700CF7">
      <w:pPr>
        <w:pStyle w:val="NoSpacing"/>
      </w:pPr>
    </w:p>
    <w:p w14:paraId="314900FD" w14:textId="36F77CDE" w:rsidR="00700CF7" w:rsidRDefault="00700CF7" w:rsidP="00700CF7">
      <w:pPr>
        <w:pStyle w:val="NoSpacing"/>
      </w:pPr>
      <w:r w:rsidRPr="00292521">
        <w:t>Parameters</w:t>
      </w:r>
      <w:r w:rsidR="00292521" w:rsidRPr="00292521">
        <w:t xml:space="preserve"> in request URI</w:t>
      </w:r>
      <w:r w:rsidRPr="00292521">
        <w:t>:</w:t>
      </w:r>
    </w:p>
    <w:p w14:paraId="5EAC717F" w14:textId="77777777" w:rsidR="008A0CC7" w:rsidRDefault="008A0CC7" w:rsidP="00700CF7">
      <w:pPr>
        <w:pStyle w:val="NoSpacing"/>
      </w:pPr>
    </w:p>
    <w:tbl>
      <w:tblPr>
        <w:tblW w:w="8472" w:type="dxa"/>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080E8997" w14:textId="77777777" w:rsidTr="008B6F48">
        <w:tc>
          <w:tcPr>
            <w:tcW w:w="1842" w:type="dxa"/>
            <w:hideMark/>
          </w:tcPr>
          <w:p w14:paraId="58B7A5ED" w14:textId="77777777" w:rsidR="00700CF7" w:rsidRPr="000C3CED" w:rsidRDefault="00700CF7" w:rsidP="008A0CC7">
            <w:pPr>
              <w:pStyle w:val="NoSpacing"/>
              <w:rPr>
                <w:b/>
                <w:color w:val="auto"/>
                <w:lang w:val="en-US" w:eastAsia="en-US"/>
              </w:rPr>
            </w:pPr>
            <w:r w:rsidRPr="000C3CED">
              <w:rPr>
                <w:b/>
                <w:color w:val="auto"/>
              </w:rPr>
              <w:t>Name</w:t>
            </w:r>
          </w:p>
        </w:tc>
        <w:tc>
          <w:tcPr>
            <w:tcW w:w="1842" w:type="dxa"/>
            <w:hideMark/>
          </w:tcPr>
          <w:p w14:paraId="186561E5"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04695E25"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594D5DA6"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63749AD9" w14:textId="77777777" w:rsidTr="008B6F48">
        <w:tc>
          <w:tcPr>
            <w:tcW w:w="1842" w:type="dxa"/>
            <w:hideMark/>
          </w:tcPr>
          <w:p w14:paraId="138A47ED" w14:textId="77777777" w:rsidR="00700CF7" w:rsidRPr="00625DCA" w:rsidRDefault="00700CF7" w:rsidP="008B6F48">
            <w:pPr>
              <w:pStyle w:val="NoSpacing"/>
              <w:rPr>
                <w:i/>
                <w:lang w:val="en-US" w:eastAsia="en-US"/>
              </w:rPr>
            </w:pPr>
            <w:r w:rsidRPr="00625DCA">
              <w:rPr>
                <w:i/>
              </w:rPr>
              <w:t>searchTerm</w:t>
            </w:r>
          </w:p>
        </w:tc>
        <w:tc>
          <w:tcPr>
            <w:tcW w:w="1842" w:type="dxa"/>
            <w:hideMark/>
          </w:tcPr>
          <w:p w14:paraId="3AF6123C" w14:textId="77777777" w:rsidR="00700CF7" w:rsidRPr="00625DCA" w:rsidRDefault="00700CF7" w:rsidP="008B6F48">
            <w:pPr>
              <w:pStyle w:val="NoSpacing"/>
              <w:rPr>
                <w:i/>
                <w:lang w:val="en-US" w:eastAsia="en-US"/>
              </w:rPr>
            </w:pPr>
            <w:r w:rsidRPr="00625DCA">
              <w:rPr>
                <w:i/>
              </w:rPr>
              <w:t>no</w:t>
            </w:r>
          </w:p>
        </w:tc>
        <w:tc>
          <w:tcPr>
            <w:tcW w:w="1842" w:type="dxa"/>
            <w:hideMark/>
          </w:tcPr>
          <w:p w14:paraId="0D26580C" w14:textId="77777777" w:rsidR="00700CF7" w:rsidRPr="00625DCA" w:rsidRDefault="00700CF7" w:rsidP="008B6F48">
            <w:pPr>
              <w:pStyle w:val="NoSpacing"/>
              <w:rPr>
                <w:i/>
                <w:lang w:val="en-US" w:eastAsia="en-US"/>
              </w:rPr>
            </w:pPr>
            <w:r w:rsidRPr="00625DCA">
              <w:rPr>
                <w:i/>
              </w:rPr>
              <w:t>Janez or Jan*</w:t>
            </w:r>
          </w:p>
        </w:tc>
        <w:tc>
          <w:tcPr>
            <w:tcW w:w="2946" w:type="dxa"/>
            <w:hideMark/>
          </w:tcPr>
          <w:p w14:paraId="130C8C72" w14:textId="77777777" w:rsidR="00700CF7" w:rsidRDefault="00700CF7" w:rsidP="008B6F48">
            <w:pPr>
              <w:pStyle w:val="NoSpacing"/>
              <w:rPr>
                <w:lang w:val="en-US" w:eastAsia="en-US"/>
              </w:rPr>
            </w:pPr>
            <w:r>
              <w:t xml:space="preserve">Search term </w:t>
            </w:r>
          </w:p>
        </w:tc>
      </w:tr>
      <w:tr w:rsidR="00700CF7" w14:paraId="2AE1069F" w14:textId="77777777" w:rsidTr="008B6F48">
        <w:tc>
          <w:tcPr>
            <w:tcW w:w="1842" w:type="dxa"/>
            <w:hideMark/>
          </w:tcPr>
          <w:p w14:paraId="0B6561D5" w14:textId="77777777" w:rsidR="00700CF7" w:rsidRPr="00625DCA" w:rsidRDefault="00700CF7" w:rsidP="008B6F48">
            <w:pPr>
              <w:pStyle w:val="NoSpacing"/>
              <w:rPr>
                <w:i/>
                <w:lang w:val="en-US" w:eastAsia="en-US"/>
              </w:rPr>
            </w:pPr>
            <w:r w:rsidRPr="00625DCA">
              <w:rPr>
                <w:i/>
              </w:rPr>
              <w:t>limit</w:t>
            </w:r>
          </w:p>
        </w:tc>
        <w:tc>
          <w:tcPr>
            <w:tcW w:w="1842" w:type="dxa"/>
            <w:hideMark/>
          </w:tcPr>
          <w:p w14:paraId="4B66EA8A" w14:textId="77777777" w:rsidR="00700CF7" w:rsidRPr="00625DCA" w:rsidRDefault="00700CF7" w:rsidP="008B6F48">
            <w:pPr>
              <w:pStyle w:val="NoSpacing"/>
              <w:rPr>
                <w:i/>
                <w:lang w:val="en-US" w:eastAsia="en-US"/>
              </w:rPr>
            </w:pPr>
            <w:r w:rsidRPr="00625DCA">
              <w:rPr>
                <w:i/>
              </w:rPr>
              <w:t>no</w:t>
            </w:r>
          </w:p>
        </w:tc>
        <w:tc>
          <w:tcPr>
            <w:tcW w:w="1842" w:type="dxa"/>
            <w:hideMark/>
          </w:tcPr>
          <w:p w14:paraId="464098E2" w14:textId="77777777" w:rsidR="00700CF7" w:rsidRPr="00625DCA" w:rsidRDefault="00700CF7" w:rsidP="008B6F48">
            <w:pPr>
              <w:pStyle w:val="NoSpacing"/>
              <w:rPr>
                <w:i/>
                <w:lang w:val="en-US" w:eastAsia="en-US"/>
              </w:rPr>
            </w:pPr>
            <w:r w:rsidRPr="00625DCA">
              <w:rPr>
                <w:i/>
              </w:rPr>
              <w:t>0</w:t>
            </w:r>
          </w:p>
        </w:tc>
        <w:tc>
          <w:tcPr>
            <w:tcW w:w="2946" w:type="dxa"/>
            <w:hideMark/>
          </w:tcPr>
          <w:p w14:paraId="3735ED65" w14:textId="77777777" w:rsidR="00700CF7" w:rsidRDefault="00700CF7" w:rsidP="008B6F48">
            <w:pPr>
              <w:pStyle w:val="NoSpacing"/>
              <w:rPr>
                <w:lang w:val="en-US" w:eastAsia="en-US"/>
              </w:rPr>
            </w:pPr>
            <w:r>
              <w:t>Number of max returned results</w:t>
            </w:r>
          </w:p>
        </w:tc>
      </w:tr>
      <w:tr w:rsidR="00700CF7" w14:paraId="3E7EC188" w14:textId="77777777" w:rsidTr="008B6F48">
        <w:tc>
          <w:tcPr>
            <w:tcW w:w="1842" w:type="dxa"/>
            <w:hideMark/>
          </w:tcPr>
          <w:p w14:paraId="15C7CDD1" w14:textId="77777777" w:rsidR="00700CF7" w:rsidRPr="00625DCA" w:rsidRDefault="00700CF7" w:rsidP="008B6F48">
            <w:pPr>
              <w:pStyle w:val="NoSpacing"/>
              <w:rPr>
                <w:i/>
                <w:lang w:val="en-US" w:eastAsia="en-US"/>
              </w:rPr>
            </w:pPr>
            <w:r w:rsidRPr="00625DCA">
              <w:rPr>
                <w:i/>
              </w:rPr>
              <w:t>offset</w:t>
            </w:r>
          </w:p>
        </w:tc>
        <w:tc>
          <w:tcPr>
            <w:tcW w:w="1842" w:type="dxa"/>
            <w:hideMark/>
          </w:tcPr>
          <w:p w14:paraId="2D2F8C6A" w14:textId="77777777" w:rsidR="00700CF7" w:rsidRPr="00625DCA" w:rsidRDefault="00700CF7" w:rsidP="008B6F48">
            <w:pPr>
              <w:pStyle w:val="NoSpacing"/>
              <w:rPr>
                <w:i/>
                <w:lang w:val="en-US" w:eastAsia="en-US"/>
              </w:rPr>
            </w:pPr>
            <w:r w:rsidRPr="00625DCA">
              <w:rPr>
                <w:i/>
              </w:rPr>
              <w:t>no</w:t>
            </w:r>
          </w:p>
        </w:tc>
        <w:tc>
          <w:tcPr>
            <w:tcW w:w="1842" w:type="dxa"/>
            <w:hideMark/>
          </w:tcPr>
          <w:p w14:paraId="142A8EE9" w14:textId="77777777" w:rsidR="00700CF7" w:rsidRPr="00625DCA" w:rsidRDefault="00700CF7" w:rsidP="008B6F48">
            <w:pPr>
              <w:pStyle w:val="NoSpacing"/>
              <w:rPr>
                <w:i/>
                <w:lang w:val="en-US" w:eastAsia="en-US"/>
              </w:rPr>
            </w:pPr>
            <w:r w:rsidRPr="00625DCA">
              <w:rPr>
                <w:i/>
              </w:rPr>
              <w:t>0</w:t>
            </w:r>
          </w:p>
        </w:tc>
        <w:tc>
          <w:tcPr>
            <w:tcW w:w="2946" w:type="dxa"/>
            <w:hideMark/>
          </w:tcPr>
          <w:p w14:paraId="3FB9304D" w14:textId="77777777" w:rsidR="00700CF7" w:rsidRDefault="00700CF7" w:rsidP="008B6F48">
            <w:pPr>
              <w:pStyle w:val="NoSpacing"/>
              <w:rPr>
                <w:lang w:val="en-US" w:eastAsia="en-US"/>
              </w:rPr>
            </w:pPr>
            <w:r>
              <w:t>Number of skipped results</w:t>
            </w:r>
          </w:p>
        </w:tc>
      </w:tr>
      <w:tr w:rsidR="00625DCA" w14:paraId="679645D6" w14:textId="77777777" w:rsidTr="008B6F48">
        <w:tc>
          <w:tcPr>
            <w:tcW w:w="1842" w:type="dxa"/>
          </w:tcPr>
          <w:p w14:paraId="09EBA1E3" w14:textId="0B0208CC" w:rsidR="00625DCA" w:rsidRPr="00625DCA" w:rsidRDefault="00625DCA" w:rsidP="008B6F48">
            <w:pPr>
              <w:pStyle w:val="NoSpacing"/>
              <w:rPr>
                <w:i/>
              </w:rPr>
            </w:pPr>
            <w:r w:rsidRPr="00625DCA">
              <w:rPr>
                <w:i/>
              </w:rPr>
              <w:t>username</w:t>
            </w:r>
          </w:p>
        </w:tc>
        <w:tc>
          <w:tcPr>
            <w:tcW w:w="1842" w:type="dxa"/>
          </w:tcPr>
          <w:p w14:paraId="2FAE3877" w14:textId="68183CB8" w:rsidR="00625DCA" w:rsidRPr="00625DCA" w:rsidRDefault="00625DCA" w:rsidP="008B6F48">
            <w:pPr>
              <w:pStyle w:val="NoSpacing"/>
              <w:rPr>
                <w:i/>
              </w:rPr>
            </w:pPr>
            <w:r>
              <w:rPr>
                <w:i/>
              </w:rPr>
              <w:t>yes</w:t>
            </w:r>
          </w:p>
        </w:tc>
        <w:tc>
          <w:tcPr>
            <w:tcW w:w="1842" w:type="dxa"/>
          </w:tcPr>
          <w:p w14:paraId="49B8ED25" w14:textId="39FE4815" w:rsidR="00625DCA" w:rsidRPr="00625DCA" w:rsidRDefault="00292521" w:rsidP="008B6F48">
            <w:pPr>
              <w:pStyle w:val="NoSpacing"/>
              <w:rPr>
                <w:i/>
              </w:rPr>
            </w:pPr>
            <w:r>
              <w:t>38037500500</w:t>
            </w:r>
          </w:p>
        </w:tc>
        <w:tc>
          <w:tcPr>
            <w:tcW w:w="2946" w:type="dxa"/>
          </w:tcPr>
          <w:p w14:paraId="566E7BF5" w14:textId="6B201B8D" w:rsidR="00625DCA" w:rsidRDefault="00292521" w:rsidP="008B6F48">
            <w:pPr>
              <w:pStyle w:val="NoSpacing"/>
            </w:pPr>
            <w:r>
              <w:t>Users username</w:t>
            </w:r>
          </w:p>
        </w:tc>
      </w:tr>
    </w:tbl>
    <w:p w14:paraId="1FD343CB" w14:textId="77777777" w:rsidR="00700CF7" w:rsidRDefault="00700CF7" w:rsidP="00700CF7">
      <w:pPr>
        <w:pStyle w:val="NoSpacing"/>
        <w:rPr>
          <w:rFonts w:ascii="Calibri" w:hAnsi="Calibri"/>
          <w:sz w:val="22"/>
          <w:szCs w:val="22"/>
          <w:lang w:val="en-US" w:eastAsia="en-US"/>
        </w:rPr>
      </w:pPr>
    </w:p>
    <w:p w14:paraId="06DC7DDE" w14:textId="77777777" w:rsidR="00700CF7" w:rsidRDefault="00700CF7" w:rsidP="00700CF7">
      <w:pPr>
        <w:pStyle w:val="NoSpacing"/>
      </w:pPr>
      <w:r>
        <w:t>Search is performed over parameters firstName, LastName, userEmail, workDn, mobileDn, shortFix, shortMobile and company. For all parameters wildcard is used at the end.</w:t>
      </w:r>
    </w:p>
    <w:p w14:paraId="53D56D30" w14:textId="77777777" w:rsidR="00700CF7" w:rsidRDefault="00700CF7" w:rsidP="00700CF7">
      <w:pPr>
        <w:pStyle w:val="NoSpacing"/>
      </w:pPr>
    </w:p>
    <w:p w14:paraId="3DCAA57A" w14:textId="1D07774F" w:rsidR="00700CF7" w:rsidRDefault="00292521" w:rsidP="00700CF7">
      <w:pPr>
        <w:pStyle w:val="NoSpacing"/>
        <w:rPr>
          <w:b/>
        </w:rPr>
      </w:pPr>
      <w:r w:rsidRPr="00292521">
        <w:rPr>
          <w:b/>
        </w:rPr>
        <w:t>Response</w:t>
      </w:r>
    </w:p>
    <w:p w14:paraId="05CE2FBB" w14:textId="77777777" w:rsidR="00E915F5" w:rsidRPr="00292521" w:rsidRDefault="00E915F5" w:rsidP="00700CF7">
      <w:pPr>
        <w:pStyle w:val="NoSpacing"/>
        <w:rPr>
          <w:b/>
        </w:rPr>
      </w:pPr>
    </w:p>
    <w:p w14:paraId="223B0766" w14:textId="3397A8CB" w:rsidR="00700CF7" w:rsidRDefault="00700CF7" w:rsidP="00A77E34">
      <w:pPr>
        <w:pStyle w:val="NoSpacing"/>
      </w:pPr>
      <w:r>
        <w:lastRenderedPageBreak/>
        <w:t xml:space="preserve">Same as </w:t>
      </w:r>
      <w:r>
        <w:fldChar w:fldCharType="begin"/>
      </w:r>
      <w:r>
        <w:instrText xml:space="preserve"> REF _Ref402441207 \h </w:instrText>
      </w:r>
      <w:r>
        <w:fldChar w:fldCharType="separate"/>
      </w:r>
      <w:r>
        <w:t>Get contacts</w:t>
      </w:r>
      <w:r>
        <w:fldChar w:fldCharType="end"/>
      </w:r>
      <w:r w:rsidR="00292521">
        <w:t xml:space="preserve"> (chapter </w:t>
      </w:r>
      <w:r w:rsidR="00292521">
        <w:fldChar w:fldCharType="begin"/>
      </w:r>
      <w:r w:rsidR="00292521">
        <w:instrText xml:space="preserve"> REF _Ref473117962 \r \h </w:instrText>
      </w:r>
      <w:r w:rsidR="00292521">
        <w:fldChar w:fldCharType="separate"/>
      </w:r>
      <w:r w:rsidR="00292521">
        <w:t>9.1.1</w:t>
      </w:r>
      <w:r w:rsidR="00292521">
        <w:fldChar w:fldCharType="end"/>
      </w:r>
      <w:r w:rsidR="00292521">
        <w:t xml:space="preserve"> – response section).</w:t>
      </w:r>
    </w:p>
    <w:p w14:paraId="4D9791DF" w14:textId="77777777" w:rsidR="00700CF7" w:rsidRDefault="00700CF7" w:rsidP="00700CF7">
      <w:pPr>
        <w:rPr>
          <w:lang w:val="en-GB"/>
        </w:rPr>
      </w:pPr>
    </w:p>
    <w:p w14:paraId="4AC3EC3B" w14:textId="77777777" w:rsidR="00700CF7" w:rsidRDefault="00700CF7" w:rsidP="00700CF7">
      <w:pPr>
        <w:rPr>
          <w:color w:val="FF0000"/>
          <w:lang w:val="en-GB"/>
        </w:rPr>
      </w:pPr>
    </w:p>
    <w:p w14:paraId="7845C5A6" w14:textId="77777777" w:rsidR="00700CF7" w:rsidRDefault="00700CF7" w:rsidP="00700CF7">
      <w:pPr>
        <w:rPr>
          <w:color w:val="FF0000"/>
          <w:lang w:val="en-GB"/>
        </w:rPr>
      </w:pPr>
    </w:p>
    <w:p w14:paraId="27BC5F00" w14:textId="77777777" w:rsidR="00700CF7" w:rsidRDefault="00700CF7" w:rsidP="00700CF7">
      <w:pPr>
        <w:pStyle w:val="Heading3"/>
        <w:numPr>
          <w:ilvl w:val="2"/>
          <w:numId w:val="1"/>
        </w:numPr>
        <w:rPr>
          <w:lang w:val="en-GB"/>
        </w:rPr>
      </w:pPr>
      <w:bookmarkStart w:id="157" w:name="_Toc473185668"/>
      <w:r>
        <w:rPr>
          <w:lang w:val="en-GB"/>
        </w:rPr>
        <w:t>Get contact avatar</w:t>
      </w:r>
      <w:bookmarkEnd w:id="157"/>
    </w:p>
    <w:p w14:paraId="1D0C3B8F" w14:textId="756B7965" w:rsidR="009C5B2A" w:rsidRPr="00EC2E23" w:rsidRDefault="009C5B2A" w:rsidP="009C5B2A">
      <w:pPr>
        <w:rPr>
          <w:rStyle w:val="Hyperlink"/>
          <w:color w:val="auto"/>
          <w:lang w:val="en-GB"/>
        </w:rPr>
      </w:pPr>
      <w:r w:rsidRPr="00EC2E23">
        <w:rPr>
          <w:rStyle w:val="Hyperlink"/>
          <w:color w:val="auto"/>
          <w:lang w:val="en-GB"/>
        </w:rPr>
        <w:t>Method returns contact</w:t>
      </w:r>
      <w:r w:rsidR="00A77E34">
        <w:rPr>
          <w:rStyle w:val="Hyperlink"/>
          <w:color w:val="auto"/>
          <w:lang w:val="en-GB"/>
        </w:rPr>
        <w:t>s</w:t>
      </w:r>
      <w:r w:rsidRPr="00EC2E23">
        <w:rPr>
          <w:rStyle w:val="Hyperlink"/>
          <w:color w:val="auto"/>
          <w:lang w:val="en-GB"/>
        </w:rPr>
        <w:t xml:space="preserve"> avatar if user is authorized for requested contactId.</w:t>
      </w:r>
    </w:p>
    <w:p w14:paraId="556EF725" w14:textId="77777777" w:rsidR="009C5B2A" w:rsidRPr="009C5B2A" w:rsidRDefault="009C5B2A" w:rsidP="009C5B2A">
      <w:pPr>
        <w:rPr>
          <w:lang w:val="en-GB"/>
        </w:rPr>
      </w:pPr>
    </w:p>
    <w:p w14:paraId="009559D9" w14:textId="77777777" w:rsidR="00700CF7" w:rsidRPr="00676888" w:rsidRDefault="00700CF7" w:rsidP="00700CF7">
      <w:pPr>
        <w:rPr>
          <w:b/>
          <w:lang w:val="en-GB"/>
        </w:rPr>
      </w:pPr>
      <w:r w:rsidRPr="00676888">
        <w:rPr>
          <w:b/>
          <w:lang w:val="en-GB"/>
        </w:rPr>
        <w:t>Request</w:t>
      </w:r>
    </w:p>
    <w:p w14:paraId="7CA47AF2" w14:textId="77777777" w:rsidR="00700CF7" w:rsidRDefault="00700CF7" w:rsidP="00700CF7">
      <w:pPr>
        <w:rPr>
          <w:lang w:val="en-GB"/>
        </w:rPr>
      </w:pPr>
    </w:p>
    <w:p w14:paraId="30389926" w14:textId="06580C58" w:rsidR="0010109A" w:rsidRDefault="0010109A" w:rsidP="00700CF7">
      <w:pPr>
        <w:rPr>
          <w:lang w:val="en-GB"/>
        </w:rPr>
      </w:pPr>
      <w:r>
        <w:rPr>
          <w:lang w:val="en-GB"/>
        </w:rPr>
        <w:t>Request URI to retrieve contacts avatar</w:t>
      </w:r>
    </w:p>
    <w:p w14:paraId="7ADE2EA8" w14:textId="77777777" w:rsidR="0010109A" w:rsidRPr="00676888" w:rsidRDefault="0010109A" w:rsidP="00700CF7">
      <w:pPr>
        <w:rPr>
          <w:lang w:val="en-GB"/>
        </w:rPr>
      </w:pPr>
    </w:p>
    <w:p w14:paraId="1BE46B67" w14:textId="77777777" w:rsidR="007F153F" w:rsidRPr="007F153F" w:rsidRDefault="007F153F" w:rsidP="009C5B2A">
      <w:pPr>
        <w:ind w:firstLine="708"/>
        <w:rPr>
          <w:rStyle w:val="Hyperlink"/>
          <w:b/>
          <w:color w:val="auto"/>
          <w:lang w:val="en-GB"/>
        </w:rPr>
      </w:pPr>
      <w:r w:rsidRPr="007F153F">
        <w:rPr>
          <w:b/>
          <w:color w:val="auto"/>
          <w:lang w:val="en-GB"/>
        </w:rPr>
        <w:t xml:space="preserve">GET </w:t>
      </w:r>
      <w:hyperlink w:history="1">
        <w:r w:rsidRPr="007F153F">
          <w:rPr>
            <w:rStyle w:val="Hyperlink"/>
            <w:b/>
            <w:color w:val="auto"/>
            <w:lang w:val="en-GB"/>
          </w:rPr>
          <w:t>http://&lt;hostname&gt;/sa/rest/v1/ab/contacts/&lt;username&gt;/&lt;contactId&gt;/avatar</w:t>
        </w:r>
      </w:hyperlink>
    </w:p>
    <w:p w14:paraId="6981527D" w14:textId="77777777" w:rsidR="00700CF7" w:rsidRDefault="00700CF7" w:rsidP="00700CF7">
      <w:pPr>
        <w:rPr>
          <w:rStyle w:val="Hyperlink"/>
          <w:lang w:val="en-GB"/>
        </w:rPr>
      </w:pPr>
    </w:p>
    <w:p w14:paraId="21468551" w14:textId="77777777" w:rsidR="00700CF7" w:rsidRDefault="00700CF7" w:rsidP="00700CF7">
      <w:pPr>
        <w:rPr>
          <w:lang w:val="en-GB"/>
        </w:rPr>
      </w:pPr>
    </w:p>
    <w:p w14:paraId="29752A3A" w14:textId="77777777" w:rsidR="00700CF7" w:rsidRPr="009C5B2A" w:rsidRDefault="00700CF7" w:rsidP="00700CF7">
      <w:pPr>
        <w:rPr>
          <w:lang w:val="en-GB"/>
        </w:rPr>
      </w:pPr>
      <w:r w:rsidRPr="009C5B2A">
        <w:rPr>
          <w:lang w:val="en-GB"/>
        </w:rPr>
        <w:t>URI example</w:t>
      </w:r>
    </w:p>
    <w:p w14:paraId="0EE1B696" w14:textId="77777777" w:rsidR="00700CF7" w:rsidRDefault="00700CF7" w:rsidP="00700CF7">
      <w:pPr>
        <w:rPr>
          <w:lang w:val="en-GB"/>
        </w:rPr>
      </w:pPr>
    </w:p>
    <w:p w14:paraId="04263EDC" w14:textId="7CB5F079" w:rsidR="00700CF7" w:rsidRDefault="0010109A" w:rsidP="009C5B2A">
      <w:pPr>
        <w:ind w:firstLine="708"/>
      </w:pPr>
      <w:r>
        <w:rPr>
          <w:lang w:val="en-GB"/>
        </w:rPr>
        <w:t xml:space="preserve">GET </w:t>
      </w:r>
      <w:r w:rsidR="00700CF7" w:rsidRPr="00A36739">
        <w:rPr>
          <w:lang w:val="en-GB"/>
        </w:rPr>
        <w:t>http://</w:t>
      </w:r>
      <w:r w:rsidR="00A62CE3">
        <w:rPr>
          <w:lang w:val="en-US" w:eastAsia="x-none"/>
        </w:rPr>
        <w:t>prov.server.net</w:t>
      </w:r>
      <w:r w:rsidR="00700CF7" w:rsidRPr="00A36739">
        <w:rPr>
          <w:lang w:val="en-GB"/>
        </w:rPr>
        <w:t>/sa/rest/v1/ab/contact</w:t>
      </w:r>
      <w:r w:rsidR="00700CF7">
        <w:rPr>
          <w:lang w:val="en-GB"/>
        </w:rPr>
        <w:t>s</w:t>
      </w:r>
      <w:r w:rsidR="00700CF7" w:rsidRPr="00A36739">
        <w:rPr>
          <w:lang w:val="en-GB"/>
        </w:rPr>
        <w:t>/</w:t>
      </w:r>
      <w:r w:rsidR="00700CF7">
        <w:rPr>
          <w:lang w:val="en-GB"/>
        </w:rPr>
        <w:t>Janez/17</w:t>
      </w:r>
      <w:r w:rsidR="00700CF7" w:rsidRPr="00A36739">
        <w:rPr>
          <w:lang w:val="en-GB"/>
        </w:rPr>
        <w:t>/</w:t>
      </w:r>
      <w:r w:rsidR="00700CF7">
        <w:t>avatar</w:t>
      </w:r>
    </w:p>
    <w:p w14:paraId="4A463166" w14:textId="77777777" w:rsidR="00700CF7" w:rsidRDefault="00700CF7" w:rsidP="00700CF7">
      <w:pPr>
        <w:pStyle w:val="Code0"/>
      </w:pPr>
    </w:p>
    <w:p w14:paraId="01E1E7BB" w14:textId="1F7B7650" w:rsidR="00700CF7" w:rsidRDefault="00700CF7" w:rsidP="00700CF7">
      <w:pPr>
        <w:pStyle w:val="NoSpacing"/>
      </w:pPr>
      <w:r>
        <w:t>Parameters</w:t>
      </w:r>
      <w:r w:rsidR="00E915F5">
        <w:t xml:space="preserve"> in request URI</w:t>
      </w:r>
      <w:r>
        <w:t>:</w:t>
      </w:r>
    </w:p>
    <w:p w14:paraId="5E76920F" w14:textId="77777777" w:rsidR="00E915F5" w:rsidRDefault="00E915F5" w:rsidP="00700CF7">
      <w:pPr>
        <w:pStyle w:val="NoSpacing"/>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253FB7B8" w14:textId="77777777" w:rsidTr="008B6F48">
        <w:tc>
          <w:tcPr>
            <w:tcW w:w="1842" w:type="dxa"/>
            <w:hideMark/>
          </w:tcPr>
          <w:p w14:paraId="5283A3F5"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1F35E299"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7142C3F9"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296510BC"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5752CB64" w14:textId="77777777" w:rsidTr="008B6F48">
        <w:tc>
          <w:tcPr>
            <w:tcW w:w="1842" w:type="dxa"/>
            <w:hideMark/>
          </w:tcPr>
          <w:p w14:paraId="1877C2E5" w14:textId="77777777" w:rsidR="00700CF7" w:rsidRDefault="00700CF7" w:rsidP="008B6F48">
            <w:pPr>
              <w:pStyle w:val="NoSpacing"/>
              <w:rPr>
                <w:lang w:val="en-US" w:eastAsia="en-US"/>
              </w:rPr>
            </w:pPr>
            <w:r>
              <w:t>username</w:t>
            </w:r>
          </w:p>
        </w:tc>
        <w:tc>
          <w:tcPr>
            <w:tcW w:w="1842" w:type="dxa"/>
            <w:hideMark/>
          </w:tcPr>
          <w:p w14:paraId="457C95BF" w14:textId="77777777" w:rsidR="00700CF7" w:rsidRDefault="00700CF7" w:rsidP="008B6F48">
            <w:pPr>
              <w:pStyle w:val="NoSpacing"/>
              <w:rPr>
                <w:lang w:val="en-US" w:eastAsia="en-US"/>
              </w:rPr>
            </w:pPr>
            <w:r>
              <w:t>yes</w:t>
            </w:r>
          </w:p>
        </w:tc>
        <w:tc>
          <w:tcPr>
            <w:tcW w:w="1842" w:type="dxa"/>
            <w:hideMark/>
          </w:tcPr>
          <w:p w14:paraId="57898FF6" w14:textId="77777777" w:rsidR="00700CF7" w:rsidRDefault="00700CF7" w:rsidP="008B6F48">
            <w:pPr>
              <w:pStyle w:val="NoSpacing"/>
              <w:rPr>
                <w:lang w:val="en-US" w:eastAsia="en-US"/>
              </w:rPr>
            </w:pPr>
            <w:r>
              <w:t>openaat</w:t>
            </w:r>
          </w:p>
        </w:tc>
        <w:tc>
          <w:tcPr>
            <w:tcW w:w="2946" w:type="dxa"/>
            <w:hideMark/>
          </w:tcPr>
          <w:p w14:paraId="5364A675" w14:textId="77777777" w:rsidR="00700CF7" w:rsidRDefault="00700CF7" w:rsidP="008B6F48">
            <w:pPr>
              <w:pStyle w:val="NoSpacing"/>
              <w:rPr>
                <w:lang w:val="en-US" w:eastAsia="en-US"/>
              </w:rPr>
            </w:pPr>
            <w:r>
              <w:t>User's username</w:t>
            </w:r>
          </w:p>
        </w:tc>
      </w:tr>
      <w:tr w:rsidR="00700CF7" w14:paraId="3A6E2FB3" w14:textId="77777777" w:rsidTr="008B6F48">
        <w:tc>
          <w:tcPr>
            <w:tcW w:w="1842" w:type="dxa"/>
            <w:hideMark/>
          </w:tcPr>
          <w:p w14:paraId="1E51A2F5" w14:textId="77777777" w:rsidR="00700CF7" w:rsidRDefault="00700CF7" w:rsidP="008B6F48">
            <w:pPr>
              <w:pStyle w:val="NoSpacing"/>
              <w:rPr>
                <w:lang w:val="en-US" w:eastAsia="en-US"/>
              </w:rPr>
            </w:pPr>
            <w:r>
              <w:t>contactId</w:t>
            </w:r>
          </w:p>
        </w:tc>
        <w:tc>
          <w:tcPr>
            <w:tcW w:w="1842" w:type="dxa"/>
            <w:hideMark/>
          </w:tcPr>
          <w:p w14:paraId="3CE54C7F" w14:textId="77777777" w:rsidR="00700CF7" w:rsidRDefault="00700CF7" w:rsidP="008B6F48">
            <w:pPr>
              <w:pStyle w:val="NoSpacing"/>
              <w:rPr>
                <w:lang w:val="en-US" w:eastAsia="en-US"/>
              </w:rPr>
            </w:pPr>
            <w:r>
              <w:t>yes</w:t>
            </w:r>
          </w:p>
        </w:tc>
        <w:tc>
          <w:tcPr>
            <w:tcW w:w="1842" w:type="dxa"/>
            <w:hideMark/>
          </w:tcPr>
          <w:p w14:paraId="43B48685" w14:textId="77777777" w:rsidR="00700CF7" w:rsidRDefault="00700CF7" w:rsidP="008B6F48">
            <w:pPr>
              <w:pStyle w:val="NoSpacing"/>
              <w:rPr>
                <w:lang w:val="en-US" w:eastAsia="en-US"/>
              </w:rPr>
            </w:pPr>
            <w:r>
              <w:t>3</w:t>
            </w:r>
          </w:p>
        </w:tc>
        <w:tc>
          <w:tcPr>
            <w:tcW w:w="2946" w:type="dxa"/>
            <w:hideMark/>
          </w:tcPr>
          <w:p w14:paraId="7F9962BF" w14:textId="77777777" w:rsidR="00700CF7" w:rsidRDefault="00700CF7" w:rsidP="008B6F48">
            <w:pPr>
              <w:pStyle w:val="NoSpacing"/>
              <w:rPr>
                <w:lang w:val="en-US" w:eastAsia="en-US"/>
              </w:rPr>
            </w:pPr>
            <w:r>
              <w:t>Contact's id number</w:t>
            </w:r>
          </w:p>
        </w:tc>
      </w:tr>
    </w:tbl>
    <w:p w14:paraId="3028B8AD" w14:textId="77777777" w:rsidR="00700CF7" w:rsidRDefault="00700CF7" w:rsidP="00700CF7">
      <w:pPr>
        <w:pStyle w:val="NoSpacing"/>
        <w:rPr>
          <w:rFonts w:ascii="Calibri" w:hAnsi="Calibri"/>
          <w:sz w:val="22"/>
          <w:szCs w:val="22"/>
          <w:lang w:val="en-US" w:eastAsia="en-US"/>
        </w:rPr>
      </w:pPr>
    </w:p>
    <w:p w14:paraId="254185BD" w14:textId="008BDB24" w:rsidR="00700CF7" w:rsidRPr="002A01EB" w:rsidRDefault="00700CF7" w:rsidP="00700CF7">
      <w:pPr>
        <w:pStyle w:val="NoSpacing"/>
        <w:rPr>
          <w:b/>
        </w:rPr>
      </w:pPr>
      <w:r w:rsidRPr="002A01EB">
        <w:rPr>
          <w:b/>
        </w:rPr>
        <w:t>R</w:t>
      </w:r>
      <w:r w:rsidR="002A01EB" w:rsidRPr="002A01EB">
        <w:rPr>
          <w:b/>
        </w:rPr>
        <w:t>esponse</w:t>
      </w:r>
    </w:p>
    <w:p w14:paraId="5DB462AC" w14:textId="5C334CC2" w:rsidR="00700CF7" w:rsidRDefault="00700CF7" w:rsidP="002A01EB">
      <w:pPr>
        <w:pStyle w:val="NoSpacing"/>
      </w:pPr>
      <w:r>
        <w:t>Base64 encoded image string</w:t>
      </w:r>
      <w:r w:rsidR="00292521">
        <w:t xml:space="preserve"> wrapped in JSON notation.</w:t>
      </w:r>
      <w:r>
        <w:t>.</w:t>
      </w:r>
    </w:p>
    <w:p w14:paraId="1062944D" w14:textId="77777777" w:rsidR="002A01EB" w:rsidRDefault="002A01EB" w:rsidP="002A01EB">
      <w:pPr>
        <w:pStyle w:val="NoSpacing"/>
      </w:pPr>
    </w:p>
    <w:p w14:paraId="6C3A5778" w14:textId="1D3FAEF8" w:rsidR="00700CF7" w:rsidRDefault="002A01EB" w:rsidP="002A01EB">
      <w:pPr>
        <w:pStyle w:val="NoSpacing"/>
      </w:pPr>
      <w:r>
        <w:t>Response</w:t>
      </w:r>
      <w:r w:rsidR="00700CF7">
        <w:t xml:space="preserve"> example:</w:t>
      </w:r>
    </w:p>
    <w:p w14:paraId="129CF7C1" w14:textId="77777777" w:rsidR="009C5B2A" w:rsidRDefault="009C5B2A" w:rsidP="002A01EB">
      <w:pPr>
        <w:pStyle w:val="NoSpacing"/>
      </w:pPr>
    </w:p>
    <w:p w14:paraId="2F28296A" w14:textId="6951C19E" w:rsidR="002A01EB" w:rsidRDefault="00A77E34" w:rsidP="00A77E34">
      <w:pPr>
        <w:pStyle w:val="NoSpacing"/>
        <w:ind w:left="708"/>
      </w:pPr>
      <w:r>
        <w:t>HTTP 200 OK</w:t>
      </w:r>
    </w:p>
    <w:p w14:paraId="153A8185" w14:textId="77777777" w:rsidR="00700CF7" w:rsidRPr="00A77E34" w:rsidRDefault="00700CF7" w:rsidP="00A77E34">
      <w:pPr>
        <w:pStyle w:val="Code0"/>
      </w:pPr>
      <w:r w:rsidRPr="00A77E34">
        <w:t>{</w:t>
      </w:r>
    </w:p>
    <w:p w14:paraId="00878697" w14:textId="77777777" w:rsidR="00700CF7" w:rsidRPr="00A77E34" w:rsidRDefault="00700CF7" w:rsidP="00A77E34">
      <w:pPr>
        <w:pStyle w:val="Code0"/>
        <w:ind w:firstLine="708"/>
      </w:pPr>
      <w:r w:rsidRPr="00A77E34">
        <w:t>"avatar": "AB034…"</w:t>
      </w:r>
    </w:p>
    <w:p w14:paraId="6A42F5F7" w14:textId="77777777" w:rsidR="00700CF7" w:rsidRPr="00A77E34" w:rsidRDefault="00700CF7" w:rsidP="00A77E34">
      <w:pPr>
        <w:pStyle w:val="Code0"/>
      </w:pPr>
      <w:r w:rsidRPr="00A77E34">
        <w:t>}</w:t>
      </w:r>
    </w:p>
    <w:p w14:paraId="25E2FDE5" w14:textId="77777777" w:rsidR="00700CF7" w:rsidRDefault="00700CF7" w:rsidP="00700CF7">
      <w:pPr>
        <w:rPr>
          <w:lang w:val="en-GB"/>
        </w:rPr>
      </w:pPr>
    </w:p>
    <w:p w14:paraId="1032EE1F" w14:textId="77777777" w:rsidR="00700CF7" w:rsidRPr="006F367D" w:rsidRDefault="00700CF7" w:rsidP="00700CF7">
      <w:pPr>
        <w:pStyle w:val="Heading3"/>
        <w:numPr>
          <w:ilvl w:val="2"/>
          <w:numId w:val="1"/>
        </w:numPr>
        <w:rPr>
          <w:lang w:val="en-GB"/>
        </w:rPr>
      </w:pPr>
      <w:bookmarkStart w:id="158" w:name="_Toc473185669"/>
      <w:r>
        <w:rPr>
          <w:lang w:val="en-GB"/>
        </w:rPr>
        <w:t>Get contacts by business group id</w:t>
      </w:r>
      <w:bookmarkEnd w:id="158"/>
    </w:p>
    <w:p w14:paraId="0CE5CA05" w14:textId="77777777" w:rsidR="00700CF7" w:rsidRPr="00EC5A1B" w:rsidRDefault="00700CF7" w:rsidP="00700CF7"/>
    <w:p w14:paraId="6683E27A" w14:textId="6E236007" w:rsidR="00700CF7" w:rsidRPr="002F3D10" w:rsidRDefault="00A77E34" w:rsidP="00700CF7">
      <w:pPr>
        <w:rPr>
          <w:lang w:val="en-US" w:eastAsia="x-none"/>
        </w:rPr>
      </w:pPr>
      <w:r>
        <w:rPr>
          <w:lang w:val="en-US" w:eastAsia="x-none"/>
        </w:rPr>
        <w:t>M</w:t>
      </w:r>
      <w:r w:rsidR="00700CF7">
        <w:rPr>
          <w:lang w:val="en-US" w:eastAsia="x-none"/>
        </w:rPr>
        <w:t>ethod returns Contacts</w:t>
      </w:r>
      <w:r w:rsidR="00700CF7" w:rsidRPr="002F3D10">
        <w:rPr>
          <w:lang w:val="en-US" w:eastAsia="x-none"/>
        </w:rPr>
        <w:t xml:space="preserve"> </w:t>
      </w:r>
      <w:r w:rsidR="00700CF7">
        <w:rPr>
          <w:lang w:val="en-US" w:eastAsia="x-none"/>
        </w:rPr>
        <w:t>data for provided Business group</w:t>
      </w:r>
      <w:r w:rsidR="00700CF7" w:rsidRPr="002F3D10">
        <w:rPr>
          <w:lang w:val="en-US" w:eastAsia="x-none"/>
        </w:rPr>
        <w:t>.</w:t>
      </w:r>
      <w:r>
        <w:rPr>
          <w:lang w:val="en-US" w:eastAsia="x-none"/>
        </w:rPr>
        <w:t xml:space="preserve"> </w:t>
      </w:r>
      <w:r w:rsidR="00700CF7">
        <w:rPr>
          <w:lang w:val="en-US" w:eastAsia="x-none"/>
        </w:rPr>
        <w:t>If bgid not provided, the request is rejected</w:t>
      </w:r>
      <w:r w:rsidR="00700CF7" w:rsidRPr="002F3D10">
        <w:rPr>
          <w:lang w:val="en-US" w:eastAsia="x-none"/>
        </w:rPr>
        <w:t>.</w:t>
      </w:r>
    </w:p>
    <w:p w14:paraId="6C945927" w14:textId="77777777" w:rsidR="00700CF7" w:rsidRPr="002F3D10" w:rsidRDefault="00700CF7" w:rsidP="00700CF7">
      <w:pPr>
        <w:rPr>
          <w:lang w:val="en-US" w:eastAsia="x-none"/>
        </w:rPr>
      </w:pPr>
    </w:p>
    <w:p w14:paraId="122D3085" w14:textId="77777777" w:rsidR="00700CF7" w:rsidRPr="002F3D10" w:rsidRDefault="00700CF7" w:rsidP="00700CF7">
      <w:pPr>
        <w:rPr>
          <w:b/>
          <w:lang w:val="en-US" w:eastAsia="x-none"/>
        </w:rPr>
      </w:pPr>
      <w:r w:rsidRPr="002F3D10">
        <w:rPr>
          <w:b/>
          <w:lang w:val="en-US" w:eastAsia="x-none"/>
        </w:rPr>
        <w:t>Request</w:t>
      </w:r>
    </w:p>
    <w:p w14:paraId="6AAB21D3" w14:textId="77777777" w:rsidR="00700CF7" w:rsidRDefault="00700CF7" w:rsidP="00700CF7">
      <w:pPr>
        <w:rPr>
          <w:b/>
          <w:lang w:val="en-US" w:eastAsia="x-none"/>
        </w:rPr>
      </w:pPr>
    </w:p>
    <w:p w14:paraId="425D5A0B" w14:textId="481CF774" w:rsidR="0010109A" w:rsidRPr="0010109A" w:rsidRDefault="0010109A" w:rsidP="00700CF7">
      <w:pPr>
        <w:rPr>
          <w:lang w:val="en-US" w:eastAsia="x-none"/>
        </w:rPr>
      </w:pPr>
      <w:r w:rsidRPr="0010109A">
        <w:rPr>
          <w:lang w:val="en-US" w:eastAsia="x-none"/>
        </w:rPr>
        <w:t>Request URI to retrieve business group contacts</w:t>
      </w:r>
    </w:p>
    <w:p w14:paraId="423D8EBE" w14:textId="77777777" w:rsidR="00700CF7" w:rsidRPr="0010109A" w:rsidRDefault="00700CF7" w:rsidP="00700CF7">
      <w:pPr>
        <w:ind w:firstLine="708"/>
        <w:rPr>
          <w:b/>
          <w:lang w:val="en-US" w:eastAsia="x-none"/>
        </w:rPr>
      </w:pPr>
      <w:r w:rsidRPr="0010109A">
        <w:rPr>
          <w:b/>
          <w:lang w:val="en-US"/>
        </w:rPr>
        <w:t xml:space="preserve">GET </w:t>
      </w:r>
      <w:r w:rsidRPr="0010109A">
        <w:rPr>
          <w:b/>
          <w:lang w:val="en-US" w:eastAsia="x-none"/>
        </w:rPr>
        <w:t>http://&lt;hostname&gt;/sa/rest/v1/ab/contacts?bgid=&lt;bgid&gt;</w:t>
      </w:r>
    </w:p>
    <w:p w14:paraId="4E99E8DD" w14:textId="77777777" w:rsidR="00700CF7" w:rsidRPr="002F3D10" w:rsidRDefault="00700CF7" w:rsidP="00700CF7">
      <w:pPr>
        <w:rPr>
          <w:lang w:val="en-US" w:eastAsia="x-none"/>
        </w:rPr>
      </w:pPr>
    </w:p>
    <w:p w14:paraId="018737F6" w14:textId="77777777" w:rsidR="00700CF7" w:rsidRPr="002F3D10" w:rsidRDefault="00700CF7" w:rsidP="00700CF7">
      <w:pPr>
        <w:rPr>
          <w:b/>
          <w:lang w:val="en-US" w:eastAsia="x-none"/>
        </w:rPr>
      </w:pPr>
    </w:p>
    <w:p w14:paraId="3B7A8B65" w14:textId="1A4DF482" w:rsidR="00700CF7" w:rsidRPr="0010109A" w:rsidRDefault="0010109A" w:rsidP="00700CF7">
      <w:pPr>
        <w:rPr>
          <w:lang w:val="en-US" w:eastAsia="x-none"/>
        </w:rPr>
      </w:pPr>
      <w:r>
        <w:rPr>
          <w:lang w:val="en-US" w:eastAsia="x-none"/>
        </w:rPr>
        <w:t xml:space="preserve">Request </w:t>
      </w:r>
      <w:r w:rsidR="00700CF7" w:rsidRPr="0010109A">
        <w:rPr>
          <w:lang w:val="en-US" w:eastAsia="x-none"/>
        </w:rPr>
        <w:t>URI example:</w:t>
      </w:r>
    </w:p>
    <w:p w14:paraId="67426FEA" w14:textId="77777777" w:rsidR="00700CF7" w:rsidRPr="002F3D10" w:rsidRDefault="00700CF7" w:rsidP="00700CF7">
      <w:pPr>
        <w:rPr>
          <w:lang w:val="en-US" w:eastAsia="x-none"/>
        </w:rPr>
      </w:pPr>
    </w:p>
    <w:p w14:paraId="7ACC6196" w14:textId="08EECDE3" w:rsidR="00700CF7" w:rsidRPr="00155DD0" w:rsidRDefault="00A77E34" w:rsidP="00700CF7">
      <w:pPr>
        <w:ind w:firstLine="708"/>
        <w:rPr>
          <w:lang w:val="en-US" w:eastAsia="x-none"/>
        </w:rPr>
      </w:pPr>
      <w:r>
        <w:rPr>
          <w:lang w:val="en-US" w:eastAsia="x-none"/>
        </w:rPr>
        <w:t xml:space="preserve">GET </w:t>
      </w:r>
      <w:r w:rsidR="00700CF7" w:rsidRPr="00155DD0">
        <w:rPr>
          <w:lang w:val="en-US" w:eastAsia="x-none"/>
        </w:rPr>
        <w:t>http://</w:t>
      </w:r>
      <w:r w:rsidR="00A62CE3">
        <w:rPr>
          <w:lang w:val="en-US" w:eastAsia="x-none"/>
        </w:rPr>
        <w:t>prov.server.net</w:t>
      </w:r>
      <w:r w:rsidR="00700CF7">
        <w:rPr>
          <w:lang w:val="en-US" w:eastAsia="x-none"/>
        </w:rPr>
        <w:t>/sa/rest/v1/ab/contacts?bgid=1</w:t>
      </w:r>
    </w:p>
    <w:p w14:paraId="0DC8A1D2" w14:textId="77777777" w:rsidR="00700CF7" w:rsidRDefault="00700CF7" w:rsidP="00700CF7">
      <w:pPr>
        <w:rPr>
          <w:lang w:val="en-US" w:eastAsia="x-none"/>
        </w:rPr>
      </w:pPr>
    </w:p>
    <w:p w14:paraId="64F49F2C" w14:textId="77777777" w:rsidR="00700CF7" w:rsidRPr="002F3D10" w:rsidRDefault="00700CF7" w:rsidP="00700CF7">
      <w:pPr>
        <w:rPr>
          <w:lang w:val="en-US" w:eastAsia="x-none"/>
        </w:rPr>
      </w:pPr>
    </w:p>
    <w:p w14:paraId="178B496E" w14:textId="37C725C7" w:rsidR="00700CF7" w:rsidRDefault="00700CF7" w:rsidP="00700CF7">
      <w:pPr>
        <w:pStyle w:val="NoSpacing"/>
      </w:pPr>
      <w:r>
        <w:t>Parameters</w:t>
      </w:r>
      <w:r w:rsidR="00A77E34">
        <w:t xml:space="preserve"> in request URI</w:t>
      </w:r>
      <w:r>
        <w:t>:</w:t>
      </w:r>
    </w:p>
    <w:p w14:paraId="558CD0C2" w14:textId="77777777" w:rsidR="00700CF7" w:rsidRDefault="00700CF7" w:rsidP="00700CF7">
      <w:pPr>
        <w:pStyle w:val="NoSpacing"/>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60400B53" w14:textId="77777777" w:rsidTr="008B6F48">
        <w:tc>
          <w:tcPr>
            <w:tcW w:w="1842" w:type="dxa"/>
            <w:hideMark/>
          </w:tcPr>
          <w:p w14:paraId="16318D7A" w14:textId="77777777" w:rsidR="00700CF7" w:rsidRPr="000C3CED" w:rsidRDefault="00700CF7" w:rsidP="008B6F48">
            <w:pPr>
              <w:pStyle w:val="NoSpacing"/>
              <w:rPr>
                <w:b/>
                <w:color w:val="auto"/>
                <w:lang w:val="en-US" w:eastAsia="en-US"/>
              </w:rPr>
            </w:pPr>
            <w:r w:rsidRPr="000C3CED">
              <w:rPr>
                <w:b/>
                <w:color w:val="auto"/>
              </w:rPr>
              <w:lastRenderedPageBreak/>
              <w:t>Name</w:t>
            </w:r>
          </w:p>
        </w:tc>
        <w:tc>
          <w:tcPr>
            <w:tcW w:w="1842" w:type="dxa"/>
            <w:hideMark/>
          </w:tcPr>
          <w:p w14:paraId="060D437C"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45E2AE6F"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244AAF9E"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16F10919" w14:textId="77777777" w:rsidTr="008B6F48">
        <w:tc>
          <w:tcPr>
            <w:tcW w:w="1842" w:type="dxa"/>
            <w:hideMark/>
          </w:tcPr>
          <w:p w14:paraId="13FF6192" w14:textId="77777777" w:rsidR="00700CF7" w:rsidRDefault="00700CF7" w:rsidP="008B6F48">
            <w:pPr>
              <w:pStyle w:val="NoSpacing"/>
              <w:rPr>
                <w:lang w:val="en-US" w:eastAsia="en-US"/>
              </w:rPr>
            </w:pPr>
            <w:r>
              <w:t>bgId</w:t>
            </w:r>
          </w:p>
        </w:tc>
        <w:tc>
          <w:tcPr>
            <w:tcW w:w="1842" w:type="dxa"/>
            <w:hideMark/>
          </w:tcPr>
          <w:p w14:paraId="474EDF87" w14:textId="77777777" w:rsidR="00700CF7" w:rsidRDefault="00700CF7" w:rsidP="008B6F48">
            <w:pPr>
              <w:pStyle w:val="NoSpacing"/>
              <w:rPr>
                <w:lang w:val="en-US" w:eastAsia="en-US"/>
              </w:rPr>
            </w:pPr>
            <w:r>
              <w:t>yes</w:t>
            </w:r>
          </w:p>
        </w:tc>
        <w:tc>
          <w:tcPr>
            <w:tcW w:w="1842" w:type="dxa"/>
            <w:hideMark/>
          </w:tcPr>
          <w:p w14:paraId="37E20E71" w14:textId="3D0C4469" w:rsidR="00700CF7" w:rsidRDefault="00A77E34" w:rsidP="008B6F48">
            <w:pPr>
              <w:pStyle w:val="NoSpacing"/>
              <w:rPr>
                <w:lang w:val="en-US" w:eastAsia="en-US"/>
              </w:rPr>
            </w:pPr>
            <w:r>
              <w:t>12</w:t>
            </w:r>
          </w:p>
        </w:tc>
        <w:tc>
          <w:tcPr>
            <w:tcW w:w="2946" w:type="dxa"/>
            <w:hideMark/>
          </w:tcPr>
          <w:p w14:paraId="7650DB11" w14:textId="77777777" w:rsidR="00700CF7" w:rsidRDefault="00700CF7" w:rsidP="008B6F48">
            <w:pPr>
              <w:pStyle w:val="NoSpacing"/>
              <w:rPr>
                <w:lang w:val="en-US" w:eastAsia="en-US"/>
              </w:rPr>
            </w:pPr>
            <w:r>
              <w:t>Business group id</w:t>
            </w:r>
          </w:p>
        </w:tc>
      </w:tr>
    </w:tbl>
    <w:p w14:paraId="37F6C98B" w14:textId="77777777" w:rsidR="00700CF7" w:rsidRDefault="00700CF7" w:rsidP="00700CF7">
      <w:pPr>
        <w:pStyle w:val="NoSpacing"/>
        <w:rPr>
          <w:rFonts w:ascii="Calibri" w:hAnsi="Calibri"/>
          <w:sz w:val="22"/>
          <w:szCs w:val="22"/>
          <w:lang w:val="en-US" w:eastAsia="en-US"/>
        </w:rPr>
      </w:pPr>
    </w:p>
    <w:p w14:paraId="0CC384EA" w14:textId="5AE58E1C" w:rsidR="00700CF7" w:rsidRDefault="00A77E34" w:rsidP="00A77E34">
      <w:pPr>
        <w:pStyle w:val="NoSpacing"/>
        <w:rPr>
          <w:b/>
        </w:rPr>
      </w:pPr>
      <w:r w:rsidRPr="00A77E34">
        <w:rPr>
          <w:b/>
        </w:rPr>
        <w:t>Response</w:t>
      </w:r>
    </w:p>
    <w:p w14:paraId="18EEF854" w14:textId="796A5141" w:rsidR="00A77E34" w:rsidRPr="00AC2088" w:rsidRDefault="00A77E34" w:rsidP="00A77E34">
      <w:pPr>
        <w:rPr>
          <w:lang w:val="en-GB"/>
        </w:rPr>
      </w:pPr>
      <w:r>
        <w:rPr>
          <w:lang w:val="en-GB"/>
        </w:rPr>
        <w:t>In case of success 200 OK</w:t>
      </w:r>
      <w:r w:rsidRPr="00AC2088">
        <w:rPr>
          <w:lang w:val="en-GB"/>
        </w:rPr>
        <w:t xml:space="preserve"> is returned.</w:t>
      </w:r>
    </w:p>
    <w:p w14:paraId="05B398C5" w14:textId="7EBC2D0F" w:rsidR="00A77E34" w:rsidRDefault="00A77E34" w:rsidP="00A77E34">
      <w:pPr>
        <w:pStyle w:val="NoSpacing"/>
      </w:pPr>
      <w:r w:rsidRPr="00625DCA">
        <w:t>For response parameters descri</w:t>
      </w:r>
      <w:r>
        <w:t>p</w:t>
      </w:r>
      <w:r w:rsidRPr="00625DCA">
        <w:t xml:space="preserve">tion refer to chapter </w:t>
      </w:r>
      <w:r w:rsidRPr="00625DCA">
        <w:fldChar w:fldCharType="begin"/>
      </w:r>
      <w:r w:rsidRPr="00625DCA">
        <w:instrText xml:space="preserve"> REF _Ref473117417 \r \h </w:instrText>
      </w:r>
      <w:r>
        <w:instrText xml:space="preserve"> \* MERGEFORMAT </w:instrText>
      </w:r>
      <w:r w:rsidRPr="00625DCA">
        <w:fldChar w:fldCharType="separate"/>
      </w:r>
      <w:r w:rsidRPr="00625DCA">
        <w:t>9.2</w:t>
      </w:r>
      <w:r w:rsidRPr="00625DCA">
        <w:fldChar w:fldCharType="end"/>
      </w:r>
      <w:r w:rsidRPr="00625DCA">
        <w:t xml:space="preserve"> – Contact section</w:t>
      </w:r>
      <w:r>
        <w:t>.</w:t>
      </w:r>
    </w:p>
    <w:p w14:paraId="55F881C0" w14:textId="77777777" w:rsidR="00A77E34" w:rsidRDefault="00A77E34" w:rsidP="00A77E34">
      <w:pPr>
        <w:pStyle w:val="NoSpacing"/>
      </w:pPr>
    </w:p>
    <w:p w14:paraId="5EE5AB20" w14:textId="2BE2E609" w:rsidR="00A77E34" w:rsidRDefault="00A77E34" w:rsidP="00A77E34">
      <w:pPr>
        <w:pStyle w:val="NoSpacing"/>
      </w:pPr>
      <w:r>
        <w:t>Response example:</w:t>
      </w:r>
    </w:p>
    <w:p w14:paraId="3077D8CA" w14:textId="77777777" w:rsidR="00A77E34" w:rsidRPr="00625DCA" w:rsidRDefault="00A77E34" w:rsidP="00A77E34">
      <w:pPr>
        <w:pStyle w:val="NoSpacing"/>
      </w:pPr>
    </w:p>
    <w:p w14:paraId="3389AF59" w14:textId="741A4FE4" w:rsidR="00A77E34" w:rsidRPr="00A77E34" w:rsidRDefault="00A77E34" w:rsidP="00A77E34">
      <w:pPr>
        <w:pStyle w:val="NoSpacing"/>
        <w:ind w:left="708"/>
      </w:pPr>
      <w:r>
        <w:t>HTTP 200 OK</w:t>
      </w:r>
    </w:p>
    <w:p w14:paraId="43CEBA0F" w14:textId="77777777" w:rsidR="00700CF7" w:rsidRDefault="00700CF7" w:rsidP="00700CF7">
      <w:pPr>
        <w:pStyle w:val="Code0"/>
      </w:pPr>
      <w:r>
        <w:t>[</w:t>
      </w:r>
    </w:p>
    <w:p w14:paraId="17F9AB3D" w14:textId="77777777" w:rsidR="00A77E34" w:rsidRDefault="00700CF7" w:rsidP="00A77E34">
      <w:pPr>
        <w:pStyle w:val="Code0"/>
      </w:pPr>
      <w:r>
        <w:t xml:space="preserve">  {</w:t>
      </w:r>
      <w:r w:rsidR="00A77E34" w:rsidRPr="00A77E34">
        <w:t xml:space="preserve"> </w:t>
      </w:r>
    </w:p>
    <w:p w14:paraId="0EDC7EE3" w14:textId="77777777" w:rsidR="00A77E34" w:rsidRDefault="00A77E34" w:rsidP="00A77E34">
      <w:pPr>
        <w:pStyle w:val="Code0"/>
        <w:ind w:left="1416"/>
      </w:pPr>
      <w:r>
        <w:t>"id": 116,</w:t>
      </w:r>
    </w:p>
    <w:p w14:paraId="3BFC727A" w14:textId="77777777" w:rsidR="00A77E34" w:rsidRDefault="00A77E34" w:rsidP="00A77E34">
      <w:pPr>
        <w:pStyle w:val="Code0"/>
        <w:ind w:left="1416"/>
      </w:pPr>
      <w:r>
        <w:t>"bgid": 12,</w:t>
      </w:r>
    </w:p>
    <w:p w14:paraId="5EC08C02" w14:textId="77777777" w:rsidR="00A77E34" w:rsidRDefault="00A77E34" w:rsidP="00A77E34">
      <w:pPr>
        <w:pStyle w:val="Code0"/>
        <w:ind w:left="1416"/>
      </w:pPr>
      <w:r>
        <w:t>"firstName": "test1",</w:t>
      </w:r>
    </w:p>
    <w:p w14:paraId="1BC812D4" w14:textId="77777777" w:rsidR="00A77E34" w:rsidRDefault="00A77E34" w:rsidP="00A77E34">
      <w:pPr>
        <w:pStyle w:val="Code0"/>
        <w:ind w:left="1416"/>
      </w:pPr>
      <w:r>
        <w:t>"lastName": "",</w:t>
      </w:r>
    </w:p>
    <w:p w14:paraId="65870A48" w14:textId="77777777" w:rsidR="00A77E34" w:rsidRDefault="00A77E34" w:rsidP="00A77E34">
      <w:pPr>
        <w:pStyle w:val="Code0"/>
        <w:ind w:left="1416"/>
      </w:pPr>
      <w:r>
        <w:t>"middleName": "test",</w:t>
      </w:r>
    </w:p>
    <w:p w14:paraId="08A26000" w14:textId="77777777" w:rsidR="00A77E34" w:rsidRDefault="00A77E34" w:rsidP="00A77E34">
      <w:pPr>
        <w:pStyle w:val="Code0"/>
        <w:ind w:left="1416"/>
      </w:pPr>
      <w:r>
        <w:t>"email": "",</w:t>
      </w:r>
    </w:p>
    <w:p w14:paraId="58498C6E" w14:textId="77777777" w:rsidR="00A77E34" w:rsidRDefault="00A77E34" w:rsidP="00A77E34">
      <w:pPr>
        <w:pStyle w:val="Code0"/>
        <w:ind w:left="1416"/>
      </w:pPr>
      <w:r>
        <w:t>"workDn": "0445005001",</w:t>
      </w:r>
    </w:p>
    <w:p w14:paraId="189D4D27" w14:textId="77777777" w:rsidR="00A77E34" w:rsidRDefault="00A77E34" w:rsidP="00A77E34">
      <w:pPr>
        <w:pStyle w:val="Code0"/>
        <w:ind w:left="1416"/>
      </w:pPr>
      <w:r>
        <w:t>"auth": "$NORMAL",</w:t>
      </w:r>
    </w:p>
    <w:p w14:paraId="65A587F0" w14:textId="77777777" w:rsidR="00A77E34" w:rsidRDefault="00A77E34" w:rsidP="00A77E34">
      <w:pPr>
        <w:pStyle w:val="Code0"/>
        <w:ind w:left="1416"/>
      </w:pPr>
      <w:r>
        <w:t>"userId": 16832,</w:t>
      </w:r>
    </w:p>
    <w:p w14:paraId="1A5CF9ED" w14:textId="77777777" w:rsidR="00A77E34" w:rsidRDefault="00A77E34" w:rsidP="00A77E34">
      <w:pPr>
        <w:pStyle w:val="Code0"/>
        <w:ind w:left="1416"/>
      </w:pPr>
      <w:r>
        <w:t>"contactData": {</w:t>
      </w:r>
    </w:p>
    <w:p w14:paraId="7BECB69C" w14:textId="77777777" w:rsidR="00A77E34" w:rsidRDefault="00A77E34" w:rsidP="00A77E34">
      <w:pPr>
        <w:pStyle w:val="Code0"/>
        <w:ind w:left="1416"/>
      </w:pPr>
      <w:r>
        <w:t>"username": "380445005001",</w:t>
      </w:r>
    </w:p>
    <w:p w14:paraId="432683BF" w14:textId="77777777" w:rsidR="00A77E34" w:rsidRDefault="00A77E34" w:rsidP="00A77E34">
      <w:pPr>
        <w:pStyle w:val="Code0"/>
        <w:ind w:left="1416"/>
      </w:pPr>
      <w:r>
        <w:t>"company": "Bostjan group",</w:t>
      </w:r>
    </w:p>
    <w:p w14:paraId="379900A4" w14:textId="77777777" w:rsidR="00A77E34" w:rsidRDefault="00A77E34" w:rsidP="00A77E34">
      <w:pPr>
        <w:pStyle w:val="Code0"/>
        <w:ind w:left="1416"/>
      </w:pPr>
      <w:r>
        <w:t>"contactSource": "$IBC",</w:t>
      </w:r>
    </w:p>
    <w:p w14:paraId="03BA6DA5" w14:textId="77777777" w:rsidR="00A77E34" w:rsidRDefault="00A77E34" w:rsidP="00A77E34">
      <w:pPr>
        <w:pStyle w:val="Code0"/>
        <w:ind w:left="1416"/>
      </w:pPr>
      <w:r>
        <w:t>"icon": "wp-contacts"</w:t>
      </w:r>
    </w:p>
    <w:p w14:paraId="220D1328" w14:textId="77777777" w:rsidR="00A77E34" w:rsidRDefault="00A77E34" w:rsidP="00A77E34">
      <w:pPr>
        <w:pStyle w:val="Code0"/>
        <w:ind w:left="1416"/>
      </w:pPr>
      <w:r>
        <w:t>},</w:t>
      </w:r>
    </w:p>
    <w:p w14:paraId="6AA4B28E" w14:textId="77777777" w:rsidR="00A77E34" w:rsidRDefault="00A77E34" w:rsidP="00A77E34">
      <w:pPr>
        <w:pStyle w:val="Code0"/>
        <w:ind w:left="1416"/>
      </w:pPr>
      <w:r>
        <w:t>"name": "test1 test",</w:t>
      </w:r>
    </w:p>
    <w:p w14:paraId="4B62E74C" w14:textId="77777777" w:rsidR="00A77E34" w:rsidRDefault="00A77E34" w:rsidP="00A77E34">
      <w:pPr>
        <w:pStyle w:val="Code0"/>
        <w:ind w:left="1416"/>
      </w:pPr>
      <w:r>
        <w:t>"fullName": "test1 test",</w:t>
      </w:r>
    </w:p>
    <w:p w14:paraId="1C3A9DC9" w14:textId="77777777" w:rsidR="00A77E34" w:rsidRDefault="00A77E34" w:rsidP="00A77E34">
      <w:pPr>
        <w:pStyle w:val="Code0"/>
        <w:ind w:left="1416"/>
      </w:pPr>
      <w:r>
        <w:t>"contactUsername": "380445005001"</w:t>
      </w:r>
    </w:p>
    <w:p w14:paraId="770D760B" w14:textId="0FC3E829" w:rsidR="00700CF7" w:rsidRDefault="00700CF7" w:rsidP="00A77E34">
      <w:pPr>
        <w:pStyle w:val="Code0"/>
      </w:pPr>
      <w:r>
        <w:t xml:space="preserve">  },...</w:t>
      </w:r>
    </w:p>
    <w:p w14:paraId="5A76767C" w14:textId="77777777" w:rsidR="00700CF7" w:rsidRDefault="00700CF7" w:rsidP="00700CF7">
      <w:pPr>
        <w:pStyle w:val="Code0"/>
      </w:pPr>
      <w:r>
        <w:t>]</w:t>
      </w:r>
    </w:p>
    <w:p w14:paraId="45CCFE94" w14:textId="77777777" w:rsidR="00700CF7" w:rsidRPr="00161B29" w:rsidRDefault="00700CF7" w:rsidP="00700CF7">
      <w:pPr>
        <w:rPr>
          <w:color w:val="FF0000"/>
          <w:lang w:val="en-GB"/>
        </w:rPr>
      </w:pPr>
    </w:p>
    <w:p w14:paraId="644F4CA1" w14:textId="77777777" w:rsidR="00700CF7" w:rsidRDefault="00700CF7" w:rsidP="00700CF7">
      <w:pPr>
        <w:pStyle w:val="Heading3"/>
        <w:numPr>
          <w:ilvl w:val="2"/>
          <w:numId w:val="1"/>
        </w:numPr>
        <w:rPr>
          <w:lang w:val="en-GB"/>
        </w:rPr>
      </w:pPr>
      <w:bookmarkStart w:id="159" w:name="_Toc473185670"/>
      <w:bookmarkStart w:id="160" w:name="_Toc403039387"/>
      <w:r>
        <w:rPr>
          <w:lang w:val="en-GB"/>
        </w:rPr>
        <w:t>Get contacts in business group by given phone number</w:t>
      </w:r>
      <w:bookmarkEnd w:id="159"/>
    </w:p>
    <w:p w14:paraId="513BA6A9" w14:textId="77777777" w:rsidR="00700CF7" w:rsidRPr="00AD5EC9" w:rsidRDefault="00700CF7" w:rsidP="00700CF7">
      <w:pPr>
        <w:rPr>
          <w:b/>
          <w:lang w:val="en-GB"/>
        </w:rPr>
      </w:pPr>
      <w:r w:rsidRPr="00AD5EC9">
        <w:rPr>
          <w:b/>
          <w:lang w:val="en-GB"/>
        </w:rPr>
        <w:t>Request</w:t>
      </w:r>
    </w:p>
    <w:p w14:paraId="787589FE" w14:textId="77777777" w:rsidR="00700CF7" w:rsidRDefault="00700CF7" w:rsidP="00700CF7">
      <w:pPr>
        <w:rPr>
          <w:lang w:val="en-GB"/>
        </w:rPr>
      </w:pPr>
    </w:p>
    <w:p w14:paraId="3BA9F120" w14:textId="2AB1CFD0" w:rsidR="0010109A" w:rsidRDefault="0010109A" w:rsidP="00700CF7">
      <w:pPr>
        <w:rPr>
          <w:lang w:val="en-GB"/>
        </w:rPr>
      </w:pPr>
      <w:r>
        <w:rPr>
          <w:lang w:val="en-GB"/>
        </w:rPr>
        <w:t>Request URI to retrieve contact by given phone number</w:t>
      </w:r>
    </w:p>
    <w:p w14:paraId="0194208F" w14:textId="77777777" w:rsidR="0010109A" w:rsidRPr="00AD5EC9" w:rsidRDefault="0010109A" w:rsidP="00700CF7">
      <w:pPr>
        <w:rPr>
          <w:lang w:val="en-GB"/>
        </w:rPr>
      </w:pPr>
    </w:p>
    <w:p w14:paraId="49DE8647" w14:textId="77777777" w:rsidR="0067781E" w:rsidRPr="00BF48C0" w:rsidRDefault="0067781E" w:rsidP="00BF48C0">
      <w:pPr>
        <w:ind w:firstLine="708"/>
        <w:rPr>
          <w:b/>
          <w:color w:val="auto"/>
          <w:lang w:val="en-GB"/>
        </w:rPr>
      </w:pPr>
      <w:r w:rsidRPr="00BF48C0">
        <w:rPr>
          <w:b/>
          <w:color w:val="auto"/>
          <w:lang w:val="en-GB"/>
        </w:rPr>
        <w:t xml:space="preserve">GET </w:t>
      </w:r>
      <w:hyperlink w:history="1">
        <w:r w:rsidRPr="00BF48C0">
          <w:rPr>
            <w:rStyle w:val="Hyperlink"/>
            <w:b/>
            <w:color w:val="auto"/>
            <w:lang w:val="en-GB"/>
          </w:rPr>
          <w:t>http://&lt;hostname&gt;/sa/rest/v1/ab/contacts?bgid=&lt;bgid&gt;&amp;number=&lt;contactNumber&gt;</w:t>
        </w:r>
      </w:hyperlink>
    </w:p>
    <w:p w14:paraId="20011785" w14:textId="77777777" w:rsidR="00700CF7" w:rsidRDefault="00700CF7" w:rsidP="00700CF7">
      <w:pPr>
        <w:rPr>
          <w:lang w:val="en-GB"/>
        </w:rPr>
      </w:pPr>
    </w:p>
    <w:p w14:paraId="64F01B96" w14:textId="77777777" w:rsidR="00700CF7" w:rsidRPr="00BF48C0" w:rsidRDefault="00700CF7" w:rsidP="00700CF7">
      <w:pPr>
        <w:pStyle w:val="NoSpacing"/>
      </w:pPr>
      <w:r w:rsidRPr="00BF48C0">
        <w:t>URI example:</w:t>
      </w:r>
    </w:p>
    <w:p w14:paraId="6A5F3443" w14:textId="77777777" w:rsidR="00700CF7" w:rsidRDefault="00700CF7" w:rsidP="00700CF7">
      <w:pPr>
        <w:pStyle w:val="NoSpacing"/>
      </w:pPr>
    </w:p>
    <w:p w14:paraId="6164E852" w14:textId="1CD29A83" w:rsidR="00700CF7" w:rsidRPr="00BF48C0" w:rsidRDefault="00700CF7" w:rsidP="00BF48C0">
      <w:pPr>
        <w:ind w:firstLine="708"/>
      </w:pPr>
      <w:r w:rsidRPr="00BF48C0">
        <w:t>http://</w:t>
      </w:r>
      <w:r w:rsidR="00A62CE3">
        <w:rPr>
          <w:lang w:val="en-US" w:eastAsia="x-none"/>
        </w:rPr>
        <w:t>prov.server.net</w:t>
      </w:r>
      <w:r w:rsidRPr="00BF48C0">
        <w:t>/sa/rest/ab/contacts?bg=</w:t>
      </w:r>
      <w:r w:rsidR="00611E4C">
        <w:t>4</w:t>
      </w:r>
      <w:r w:rsidRPr="00BF48C0">
        <w:t>&amp;number=044555000</w:t>
      </w:r>
    </w:p>
    <w:p w14:paraId="773186E6" w14:textId="77777777" w:rsidR="00700CF7" w:rsidRDefault="00700CF7" w:rsidP="00700CF7">
      <w:pPr>
        <w:rPr>
          <w:lang w:val="en-GB"/>
        </w:rPr>
      </w:pPr>
    </w:p>
    <w:p w14:paraId="0E8F8DD0" w14:textId="77777777" w:rsidR="0010109A" w:rsidRPr="0010109A" w:rsidRDefault="0010109A" w:rsidP="00700CF7">
      <w:pPr>
        <w:rPr>
          <w:lang w:val="en-GB"/>
        </w:rPr>
      </w:pPr>
    </w:p>
    <w:p w14:paraId="26557BA3" w14:textId="3D555AF7" w:rsidR="00700CF7" w:rsidRDefault="00700CF7" w:rsidP="00700CF7">
      <w:pPr>
        <w:pStyle w:val="NoSpacing"/>
      </w:pPr>
      <w:r w:rsidRPr="0010109A">
        <w:t>Parameters</w:t>
      </w:r>
      <w:r w:rsidR="0010109A" w:rsidRPr="0010109A">
        <w:t xml:space="preserve"> in request URI</w:t>
      </w:r>
      <w:r w:rsidRPr="0010109A">
        <w:t>:</w:t>
      </w:r>
    </w:p>
    <w:p w14:paraId="34402FB7" w14:textId="77777777" w:rsidR="0010109A" w:rsidRPr="0010109A" w:rsidRDefault="0010109A" w:rsidP="00700CF7">
      <w:pPr>
        <w:pStyle w:val="NoSpacing"/>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45CB1670" w14:textId="77777777" w:rsidTr="008B6F48">
        <w:tc>
          <w:tcPr>
            <w:tcW w:w="1842" w:type="dxa"/>
            <w:hideMark/>
          </w:tcPr>
          <w:p w14:paraId="3874E74B"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77DA023B"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01949769"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3C8141EE"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4A692763" w14:textId="77777777" w:rsidTr="008B6F48">
        <w:tc>
          <w:tcPr>
            <w:tcW w:w="1842" w:type="dxa"/>
            <w:hideMark/>
          </w:tcPr>
          <w:p w14:paraId="1B2896DD" w14:textId="77777777" w:rsidR="00700CF7" w:rsidRDefault="00700CF7" w:rsidP="008B6F48">
            <w:pPr>
              <w:pStyle w:val="NoSpacing"/>
              <w:rPr>
                <w:lang w:val="en-US" w:eastAsia="en-US"/>
              </w:rPr>
            </w:pPr>
            <w:r>
              <w:t>bgId</w:t>
            </w:r>
          </w:p>
        </w:tc>
        <w:tc>
          <w:tcPr>
            <w:tcW w:w="1842" w:type="dxa"/>
            <w:hideMark/>
          </w:tcPr>
          <w:p w14:paraId="7F305D65" w14:textId="77777777" w:rsidR="00700CF7" w:rsidRDefault="00700CF7" w:rsidP="008B6F48">
            <w:pPr>
              <w:pStyle w:val="NoSpacing"/>
              <w:rPr>
                <w:lang w:val="en-US" w:eastAsia="en-US"/>
              </w:rPr>
            </w:pPr>
            <w:r>
              <w:t>yes</w:t>
            </w:r>
          </w:p>
        </w:tc>
        <w:tc>
          <w:tcPr>
            <w:tcW w:w="1842" w:type="dxa"/>
            <w:hideMark/>
          </w:tcPr>
          <w:p w14:paraId="7D7BE5F9" w14:textId="77777777" w:rsidR="00700CF7" w:rsidRDefault="00700CF7" w:rsidP="008B6F48">
            <w:pPr>
              <w:pStyle w:val="NoSpacing"/>
              <w:rPr>
                <w:lang w:val="en-US" w:eastAsia="en-US"/>
              </w:rPr>
            </w:pPr>
            <w:r>
              <w:t>1</w:t>
            </w:r>
          </w:p>
        </w:tc>
        <w:tc>
          <w:tcPr>
            <w:tcW w:w="2946" w:type="dxa"/>
            <w:hideMark/>
          </w:tcPr>
          <w:p w14:paraId="15326C15" w14:textId="77777777" w:rsidR="00700CF7" w:rsidRDefault="00700CF7" w:rsidP="008B6F48">
            <w:pPr>
              <w:pStyle w:val="NoSpacing"/>
              <w:rPr>
                <w:lang w:val="en-US" w:eastAsia="en-US"/>
              </w:rPr>
            </w:pPr>
            <w:r>
              <w:t>Business group id</w:t>
            </w:r>
          </w:p>
        </w:tc>
      </w:tr>
      <w:tr w:rsidR="00700CF7" w14:paraId="20F6182D" w14:textId="77777777" w:rsidTr="008B6F48">
        <w:tc>
          <w:tcPr>
            <w:tcW w:w="1842" w:type="dxa"/>
            <w:hideMark/>
          </w:tcPr>
          <w:p w14:paraId="3F18DEED" w14:textId="77777777" w:rsidR="00700CF7" w:rsidRDefault="00700CF7" w:rsidP="008B6F48">
            <w:pPr>
              <w:pStyle w:val="NoSpacing"/>
              <w:rPr>
                <w:lang w:val="en-US" w:eastAsia="en-US"/>
              </w:rPr>
            </w:pPr>
            <w:r>
              <w:t>contactNumber</w:t>
            </w:r>
          </w:p>
        </w:tc>
        <w:tc>
          <w:tcPr>
            <w:tcW w:w="1842" w:type="dxa"/>
            <w:hideMark/>
          </w:tcPr>
          <w:p w14:paraId="382CFB65" w14:textId="77777777" w:rsidR="00700CF7" w:rsidRDefault="00700CF7" w:rsidP="008B6F48">
            <w:pPr>
              <w:pStyle w:val="NoSpacing"/>
              <w:rPr>
                <w:lang w:val="en-US" w:eastAsia="en-US"/>
              </w:rPr>
            </w:pPr>
            <w:r>
              <w:t>yes</w:t>
            </w:r>
          </w:p>
        </w:tc>
        <w:tc>
          <w:tcPr>
            <w:tcW w:w="1842" w:type="dxa"/>
            <w:hideMark/>
          </w:tcPr>
          <w:p w14:paraId="30B52E9B" w14:textId="77777777" w:rsidR="00700CF7" w:rsidRDefault="00700CF7" w:rsidP="008B6F48">
            <w:pPr>
              <w:pStyle w:val="NoSpacing"/>
              <w:rPr>
                <w:lang w:val="en-US" w:eastAsia="en-US"/>
              </w:rPr>
            </w:pPr>
            <w:r>
              <w:t>044555000</w:t>
            </w:r>
          </w:p>
        </w:tc>
        <w:tc>
          <w:tcPr>
            <w:tcW w:w="2946" w:type="dxa"/>
            <w:hideMark/>
          </w:tcPr>
          <w:p w14:paraId="31C9ACC7" w14:textId="53D93E68" w:rsidR="00700CF7" w:rsidRDefault="00700CF7" w:rsidP="008B6F48">
            <w:pPr>
              <w:pStyle w:val="NoSpacing"/>
              <w:rPr>
                <w:lang w:val="en-US" w:eastAsia="en-US"/>
              </w:rPr>
            </w:pPr>
            <w:r>
              <w:t xml:space="preserve">Contact's </w:t>
            </w:r>
            <w:r w:rsidR="00BF48C0">
              <w:t xml:space="preserve">(LAC) </w:t>
            </w:r>
            <w:r>
              <w:t>phone number</w:t>
            </w:r>
            <w:r w:rsidR="00BF48C0">
              <w:t xml:space="preserve">. Number must be in followed fomat: </w:t>
            </w:r>
            <w:r w:rsidR="00611E4C">
              <w:t xml:space="preserve">national prefix + </w:t>
            </w:r>
            <w:r w:rsidR="00BF48C0" w:rsidRPr="003A4B0B">
              <w:rPr>
                <w:rFonts w:cs="Arial"/>
                <w:bCs/>
                <w:iCs/>
                <w:lang w:val="en-US"/>
              </w:rPr>
              <w:t xml:space="preserve">national destination code + number </w:t>
            </w:r>
            <w:r w:rsidR="00BF48C0">
              <w:rPr>
                <w:rFonts w:cs="Arial"/>
                <w:bCs/>
                <w:iCs/>
                <w:lang w:val="en-US"/>
              </w:rPr>
              <w:t>(e.g. 04</w:t>
            </w:r>
            <w:r w:rsidR="00BF48C0" w:rsidRPr="003A4B0B">
              <w:rPr>
                <w:rFonts w:cs="Arial"/>
                <w:bCs/>
                <w:iCs/>
                <w:lang w:val="en-US"/>
              </w:rPr>
              <w:t>42071221).</w:t>
            </w:r>
          </w:p>
        </w:tc>
      </w:tr>
    </w:tbl>
    <w:p w14:paraId="1C0A2D93" w14:textId="77777777" w:rsidR="00700CF7" w:rsidRDefault="00700CF7" w:rsidP="00700CF7">
      <w:pPr>
        <w:pStyle w:val="NoSpacing"/>
        <w:rPr>
          <w:rFonts w:ascii="Calibri" w:hAnsi="Calibri"/>
          <w:sz w:val="22"/>
          <w:szCs w:val="22"/>
          <w:lang w:val="en-US" w:eastAsia="en-US"/>
        </w:rPr>
      </w:pPr>
    </w:p>
    <w:p w14:paraId="4D830EDB" w14:textId="63ECF359" w:rsidR="00700CF7" w:rsidRPr="00AD5EC9" w:rsidRDefault="00BF48C0" w:rsidP="00700CF7">
      <w:pPr>
        <w:pStyle w:val="NoSpacing"/>
        <w:rPr>
          <w:b/>
        </w:rPr>
      </w:pPr>
      <w:r>
        <w:rPr>
          <w:b/>
        </w:rPr>
        <w:t>Response</w:t>
      </w:r>
    </w:p>
    <w:p w14:paraId="62C84B82" w14:textId="77777777" w:rsidR="001F3235" w:rsidRPr="00AC2088" w:rsidRDefault="001F3235" w:rsidP="001F3235">
      <w:pPr>
        <w:rPr>
          <w:lang w:val="en-GB"/>
        </w:rPr>
      </w:pPr>
      <w:r>
        <w:rPr>
          <w:lang w:val="en-GB"/>
        </w:rPr>
        <w:t>In case of success 200 OK</w:t>
      </w:r>
      <w:r w:rsidRPr="00AC2088">
        <w:rPr>
          <w:lang w:val="en-GB"/>
        </w:rPr>
        <w:t xml:space="preserve"> is returned.</w:t>
      </w:r>
    </w:p>
    <w:p w14:paraId="39059BDC" w14:textId="77777777" w:rsidR="001F3235" w:rsidRDefault="001F3235" w:rsidP="001F3235">
      <w:pPr>
        <w:pStyle w:val="NoSpacing"/>
      </w:pPr>
      <w:r w:rsidRPr="00625DCA">
        <w:t>For response parameters descri</w:t>
      </w:r>
      <w:r>
        <w:t>p</w:t>
      </w:r>
      <w:r w:rsidRPr="00625DCA">
        <w:t xml:space="preserve">tion refer to chapter </w:t>
      </w:r>
      <w:r w:rsidRPr="00625DCA">
        <w:fldChar w:fldCharType="begin"/>
      </w:r>
      <w:r w:rsidRPr="00625DCA">
        <w:instrText xml:space="preserve"> REF _Ref473117417 \r \h </w:instrText>
      </w:r>
      <w:r>
        <w:instrText xml:space="preserve"> \* MERGEFORMAT </w:instrText>
      </w:r>
      <w:r w:rsidRPr="00625DCA">
        <w:fldChar w:fldCharType="separate"/>
      </w:r>
      <w:r w:rsidRPr="00625DCA">
        <w:t>9.2</w:t>
      </w:r>
      <w:r w:rsidRPr="00625DCA">
        <w:fldChar w:fldCharType="end"/>
      </w:r>
      <w:r w:rsidRPr="00625DCA">
        <w:t xml:space="preserve"> – Contact section</w:t>
      </w:r>
      <w:r>
        <w:t>.</w:t>
      </w:r>
    </w:p>
    <w:p w14:paraId="27391466" w14:textId="77777777" w:rsidR="001F3235" w:rsidRDefault="001F3235" w:rsidP="001F3235">
      <w:pPr>
        <w:pStyle w:val="NoSpacing"/>
      </w:pPr>
    </w:p>
    <w:p w14:paraId="53D05FD9" w14:textId="77777777" w:rsidR="001F3235" w:rsidRDefault="001F3235" w:rsidP="001F3235">
      <w:pPr>
        <w:pStyle w:val="NoSpacing"/>
      </w:pPr>
      <w:r>
        <w:t>Response example:</w:t>
      </w:r>
    </w:p>
    <w:p w14:paraId="7BF9FD04" w14:textId="77777777" w:rsidR="001F3235" w:rsidRPr="00625DCA" w:rsidRDefault="001F3235" w:rsidP="001F3235">
      <w:pPr>
        <w:pStyle w:val="NoSpacing"/>
      </w:pPr>
    </w:p>
    <w:p w14:paraId="406C85F4" w14:textId="77777777" w:rsidR="001F3235" w:rsidRPr="00A77E34" w:rsidRDefault="001F3235" w:rsidP="001F3235">
      <w:pPr>
        <w:pStyle w:val="NoSpacing"/>
        <w:ind w:left="708"/>
      </w:pPr>
      <w:r>
        <w:t>HTTP 200 OK</w:t>
      </w:r>
    </w:p>
    <w:p w14:paraId="593567A9" w14:textId="75139686" w:rsidR="00611E4C" w:rsidRDefault="00611E4C" w:rsidP="00611E4C">
      <w:pPr>
        <w:pStyle w:val="Code0"/>
      </w:pPr>
    </w:p>
    <w:p w14:paraId="54DD8EDC" w14:textId="70D6A20C" w:rsidR="00700CF7" w:rsidRPr="00611E4C" w:rsidRDefault="00700CF7" w:rsidP="00611E4C">
      <w:pPr>
        <w:pStyle w:val="Code0"/>
      </w:pPr>
      <w:r w:rsidRPr="00611E4C">
        <w:t xml:space="preserve"> {</w:t>
      </w:r>
    </w:p>
    <w:p w14:paraId="10882E14" w14:textId="3221E405" w:rsidR="00611E4C" w:rsidRPr="00611E4C" w:rsidRDefault="00611E4C" w:rsidP="00611E4C">
      <w:pPr>
        <w:pStyle w:val="Code0"/>
        <w:ind w:left="1416"/>
      </w:pPr>
      <w:r w:rsidRPr="00611E4C">
        <w:t>"id": 34510,</w:t>
      </w:r>
    </w:p>
    <w:p w14:paraId="535C782D" w14:textId="77777777" w:rsidR="00611E4C" w:rsidRPr="00611E4C" w:rsidRDefault="00611E4C" w:rsidP="00611E4C">
      <w:pPr>
        <w:pStyle w:val="Code0"/>
        <w:ind w:left="1416"/>
      </w:pPr>
      <w:r w:rsidRPr="00611E4C">
        <w:t>"bgid": 4,</w:t>
      </w:r>
    </w:p>
    <w:p w14:paraId="1D7B380E" w14:textId="77777777" w:rsidR="00611E4C" w:rsidRPr="00611E4C" w:rsidRDefault="00611E4C" w:rsidP="00611E4C">
      <w:pPr>
        <w:pStyle w:val="Code0"/>
        <w:ind w:left="1416"/>
      </w:pPr>
      <w:r w:rsidRPr="00611E4C">
        <w:t>"firstName": "vodilna 2",</w:t>
      </w:r>
    </w:p>
    <w:p w14:paraId="1B224588" w14:textId="77777777" w:rsidR="00611E4C" w:rsidRPr="00611E4C" w:rsidRDefault="00611E4C" w:rsidP="00611E4C">
      <w:pPr>
        <w:pStyle w:val="Code0"/>
        <w:ind w:left="1416"/>
      </w:pPr>
      <w:r w:rsidRPr="00611E4C">
        <w:t>"lastName": "",</w:t>
      </w:r>
    </w:p>
    <w:p w14:paraId="0CD24116" w14:textId="77777777" w:rsidR="00611E4C" w:rsidRPr="00611E4C" w:rsidRDefault="00611E4C" w:rsidP="00611E4C">
      <w:pPr>
        <w:pStyle w:val="Code0"/>
        <w:ind w:left="1416"/>
      </w:pPr>
      <w:r w:rsidRPr="00611E4C">
        <w:t>"middleName": "",</w:t>
      </w:r>
    </w:p>
    <w:p w14:paraId="791791D3" w14:textId="77777777" w:rsidR="00611E4C" w:rsidRPr="00611E4C" w:rsidRDefault="00611E4C" w:rsidP="00611E4C">
      <w:pPr>
        <w:pStyle w:val="Code0"/>
        <w:ind w:left="1416"/>
      </w:pPr>
      <w:r w:rsidRPr="00611E4C">
        <w:t>"email": "",</w:t>
      </w:r>
    </w:p>
    <w:p w14:paraId="18424BA2" w14:textId="77777777" w:rsidR="00611E4C" w:rsidRPr="00611E4C" w:rsidRDefault="00611E4C" w:rsidP="00611E4C">
      <w:pPr>
        <w:pStyle w:val="Code0"/>
        <w:ind w:left="1416"/>
      </w:pPr>
      <w:r w:rsidRPr="00611E4C">
        <w:t>"workDn": "0447700002",</w:t>
      </w:r>
    </w:p>
    <w:p w14:paraId="425C429E" w14:textId="77777777" w:rsidR="00611E4C" w:rsidRPr="00611E4C" w:rsidRDefault="00611E4C" w:rsidP="00611E4C">
      <w:pPr>
        <w:pStyle w:val="Code0"/>
        <w:ind w:left="1416"/>
      </w:pPr>
      <w:r w:rsidRPr="00611E4C">
        <w:t>"auth": "$NORMAL",</w:t>
      </w:r>
    </w:p>
    <w:p w14:paraId="68748D26" w14:textId="77777777" w:rsidR="00611E4C" w:rsidRPr="00611E4C" w:rsidRDefault="00611E4C" w:rsidP="00611E4C">
      <w:pPr>
        <w:pStyle w:val="Code0"/>
        <w:ind w:left="1416"/>
      </w:pPr>
      <w:r w:rsidRPr="00611E4C">
        <w:t>"userId": 52680,</w:t>
      </w:r>
    </w:p>
    <w:p w14:paraId="5A57DE45" w14:textId="77777777" w:rsidR="00611E4C" w:rsidRPr="00611E4C" w:rsidRDefault="00611E4C" w:rsidP="00611E4C">
      <w:pPr>
        <w:pStyle w:val="Code0"/>
        <w:ind w:left="1416"/>
      </w:pPr>
      <w:r w:rsidRPr="00611E4C">
        <w:t>"contactData": {</w:t>
      </w:r>
    </w:p>
    <w:p w14:paraId="77F6D361" w14:textId="77777777" w:rsidR="00611E4C" w:rsidRPr="00611E4C" w:rsidRDefault="00611E4C" w:rsidP="00611E4C">
      <w:pPr>
        <w:pStyle w:val="Code0"/>
        <w:ind w:left="2124"/>
      </w:pPr>
      <w:r w:rsidRPr="00611E4C">
        <w:t>"username": "380447700002",</w:t>
      </w:r>
    </w:p>
    <w:p w14:paraId="53183A08" w14:textId="77777777" w:rsidR="00611E4C" w:rsidRPr="00611E4C" w:rsidRDefault="00611E4C" w:rsidP="00611E4C">
      <w:pPr>
        <w:pStyle w:val="Code0"/>
        <w:ind w:left="2124"/>
      </w:pPr>
      <w:r w:rsidRPr="00611E4C">
        <w:t>"company": "Leskovar",</w:t>
      </w:r>
    </w:p>
    <w:p w14:paraId="6377203E" w14:textId="77777777" w:rsidR="00611E4C" w:rsidRPr="00611E4C" w:rsidRDefault="00611E4C" w:rsidP="00611E4C">
      <w:pPr>
        <w:pStyle w:val="Code0"/>
        <w:ind w:left="2124"/>
      </w:pPr>
      <w:r w:rsidRPr="00611E4C">
        <w:t>"department": "aaa",</w:t>
      </w:r>
    </w:p>
    <w:p w14:paraId="6C1CD478" w14:textId="77777777" w:rsidR="00611E4C" w:rsidRPr="00611E4C" w:rsidRDefault="00611E4C" w:rsidP="00611E4C">
      <w:pPr>
        <w:pStyle w:val="Code0"/>
        <w:ind w:left="2124"/>
      </w:pPr>
      <w:r w:rsidRPr="00611E4C">
        <w:t>"contactSource": "$IBC",</w:t>
      </w:r>
    </w:p>
    <w:p w14:paraId="290FF9A7" w14:textId="77777777" w:rsidR="00611E4C" w:rsidRPr="00611E4C" w:rsidRDefault="00611E4C" w:rsidP="00611E4C">
      <w:pPr>
        <w:pStyle w:val="Code0"/>
        <w:ind w:left="2124"/>
      </w:pPr>
      <w:r w:rsidRPr="00611E4C">
        <w:t>"icon": "wp-contacts"</w:t>
      </w:r>
    </w:p>
    <w:p w14:paraId="64E95175" w14:textId="77777777" w:rsidR="00611E4C" w:rsidRPr="00611E4C" w:rsidRDefault="00611E4C" w:rsidP="00611E4C">
      <w:pPr>
        <w:pStyle w:val="Code0"/>
        <w:ind w:left="1416"/>
      </w:pPr>
      <w:r w:rsidRPr="00611E4C">
        <w:t>},</w:t>
      </w:r>
    </w:p>
    <w:p w14:paraId="65E6F4E1" w14:textId="77777777" w:rsidR="00611E4C" w:rsidRPr="00611E4C" w:rsidRDefault="00611E4C" w:rsidP="00611E4C">
      <w:pPr>
        <w:pStyle w:val="Code0"/>
        <w:ind w:left="1416"/>
      </w:pPr>
      <w:r w:rsidRPr="00611E4C">
        <w:t>"name": "vodilna 2",</w:t>
      </w:r>
    </w:p>
    <w:p w14:paraId="684D53D9" w14:textId="77777777" w:rsidR="00611E4C" w:rsidRPr="00611E4C" w:rsidRDefault="00611E4C" w:rsidP="00611E4C">
      <w:pPr>
        <w:pStyle w:val="Code0"/>
        <w:ind w:left="1416"/>
      </w:pPr>
      <w:r w:rsidRPr="00611E4C">
        <w:t>"fullName": "vodilna 2",</w:t>
      </w:r>
    </w:p>
    <w:p w14:paraId="1F8CFDE8" w14:textId="77777777" w:rsidR="00611E4C" w:rsidRPr="00611E4C" w:rsidRDefault="00611E4C" w:rsidP="00611E4C">
      <w:pPr>
        <w:pStyle w:val="Code0"/>
        <w:ind w:left="1416"/>
      </w:pPr>
      <w:r w:rsidRPr="00611E4C">
        <w:t>"contactUsername": "380447700002"</w:t>
      </w:r>
    </w:p>
    <w:p w14:paraId="158483A2" w14:textId="7EF5797B" w:rsidR="00700CF7" w:rsidRPr="00611E4C" w:rsidRDefault="00700CF7" w:rsidP="00611E4C">
      <w:pPr>
        <w:pStyle w:val="Code0"/>
      </w:pPr>
      <w:r w:rsidRPr="00611E4C">
        <w:t xml:space="preserve">  }</w:t>
      </w:r>
    </w:p>
    <w:p w14:paraId="17BAA171" w14:textId="77777777" w:rsidR="00700CF7" w:rsidRDefault="00700CF7" w:rsidP="00700CF7">
      <w:pPr>
        <w:rPr>
          <w:lang w:val="en-GB"/>
        </w:rPr>
      </w:pPr>
    </w:p>
    <w:p w14:paraId="6DD01961" w14:textId="77777777" w:rsidR="00700CF7" w:rsidRDefault="00700CF7" w:rsidP="00700CF7">
      <w:pPr>
        <w:rPr>
          <w:lang w:val="en-GB"/>
        </w:rPr>
      </w:pPr>
    </w:p>
    <w:p w14:paraId="636A9A51" w14:textId="77777777" w:rsidR="00700CF7" w:rsidRDefault="00700CF7" w:rsidP="00700CF7">
      <w:pPr>
        <w:rPr>
          <w:lang w:val="en-GB"/>
        </w:rPr>
      </w:pPr>
    </w:p>
    <w:p w14:paraId="0BAF0DD7" w14:textId="77777777" w:rsidR="00700CF7" w:rsidRDefault="00700CF7" w:rsidP="00700CF7">
      <w:pPr>
        <w:pStyle w:val="Heading3"/>
        <w:numPr>
          <w:ilvl w:val="2"/>
          <w:numId w:val="1"/>
        </w:numPr>
      </w:pPr>
      <w:bookmarkStart w:id="161" w:name="_Toc473185671"/>
      <w:r>
        <w:t>Search contacts</w:t>
      </w:r>
      <w:bookmarkEnd w:id="160"/>
      <w:r>
        <w:t xml:space="preserve"> in BGID without private and VIP</w:t>
      </w:r>
      <w:bookmarkEnd w:id="161"/>
    </w:p>
    <w:p w14:paraId="55B2A09C" w14:textId="77777777" w:rsidR="00700CF7" w:rsidRDefault="00700CF7" w:rsidP="00700CF7">
      <w:r>
        <w:t>Only company contacts in BGID are searched.  VIP and private contacts are not returned.</w:t>
      </w:r>
    </w:p>
    <w:p w14:paraId="40C860A8" w14:textId="77777777" w:rsidR="00700CF7" w:rsidRPr="00161B29" w:rsidRDefault="00700CF7" w:rsidP="00700CF7"/>
    <w:p w14:paraId="6230DAA8" w14:textId="77777777" w:rsidR="00700CF7" w:rsidRDefault="00700CF7" w:rsidP="00700CF7">
      <w:pPr>
        <w:pStyle w:val="NoSpacing"/>
        <w:rPr>
          <w:b/>
        </w:rPr>
      </w:pPr>
      <w:r w:rsidRPr="00D26738">
        <w:rPr>
          <w:b/>
        </w:rPr>
        <w:t>Request</w:t>
      </w:r>
    </w:p>
    <w:p w14:paraId="1D736071" w14:textId="77777777" w:rsidR="0010109A" w:rsidRDefault="0010109A" w:rsidP="00700CF7">
      <w:pPr>
        <w:pStyle w:val="NoSpacing"/>
        <w:rPr>
          <w:b/>
        </w:rPr>
      </w:pPr>
    </w:p>
    <w:p w14:paraId="371DCD77" w14:textId="54D1BEB1" w:rsidR="0010109A" w:rsidRPr="0010109A" w:rsidRDefault="0010109A" w:rsidP="00700CF7">
      <w:pPr>
        <w:pStyle w:val="NoSpacing"/>
      </w:pPr>
      <w:r w:rsidRPr="0010109A">
        <w:t>Request URI to retrieve contacts with additional search parameters</w:t>
      </w:r>
    </w:p>
    <w:p w14:paraId="07413FC4" w14:textId="2028A1CA" w:rsidR="00700CF7" w:rsidRPr="001F3235" w:rsidRDefault="00700CF7" w:rsidP="001F3235">
      <w:pPr>
        <w:ind w:firstLine="708"/>
        <w:rPr>
          <w:b/>
        </w:rPr>
      </w:pPr>
      <w:r w:rsidRPr="001F3235">
        <w:rPr>
          <w:b/>
          <w:lang w:val="en-US"/>
        </w:rPr>
        <w:t>GET</w:t>
      </w:r>
      <w:r w:rsidR="001F3235" w:rsidRPr="001F3235">
        <w:rPr>
          <w:b/>
          <w:lang w:val="en-US"/>
        </w:rPr>
        <w:t xml:space="preserve"> </w:t>
      </w:r>
      <w:r w:rsidRPr="001F3235">
        <w:rPr>
          <w:b/>
          <w:lang w:val="en-US"/>
        </w:rPr>
        <w:t>http://&lt;hostname&gt;/sa/rest/v1/ab/contacts?bgid=&lt;bgid&gt;&amp;</w:t>
      </w:r>
      <w:r w:rsidRPr="001F3235">
        <w:rPr>
          <w:b/>
        </w:rPr>
        <w:t>searchTerm=&lt;searchTerm&gt;&amp;limit=&lt;limit&gt;&amp;offset=&lt;offset&gt;</w:t>
      </w:r>
    </w:p>
    <w:p w14:paraId="6D3808C8" w14:textId="77777777" w:rsidR="00700CF7" w:rsidRPr="0051626E" w:rsidRDefault="00700CF7" w:rsidP="00700CF7">
      <w:pPr>
        <w:ind w:firstLine="708"/>
        <w:rPr>
          <w:lang w:val="en-US" w:eastAsia="x-none"/>
        </w:rPr>
      </w:pPr>
    </w:p>
    <w:p w14:paraId="19B5E4E8" w14:textId="77777777" w:rsidR="00700CF7" w:rsidRDefault="00700CF7" w:rsidP="00700CF7">
      <w:pPr>
        <w:pStyle w:val="NoSpacing"/>
      </w:pPr>
    </w:p>
    <w:p w14:paraId="3C6CB208" w14:textId="5C0206F5" w:rsidR="0010109A" w:rsidRPr="001F3235" w:rsidRDefault="0010109A" w:rsidP="00700CF7">
      <w:pPr>
        <w:pStyle w:val="NoSpacing"/>
      </w:pPr>
      <w:r>
        <w:t xml:space="preserve">Request </w:t>
      </w:r>
      <w:r w:rsidR="00700CF7" w:rsidRPr="001F3235">
        <w:t>URI example:</w:t>
      </w:r>
    </w:p>
    <w:p w14:paraId="24AB9B97" w14:textId="77777777" w:rsidR="00A62CE3" w:rsidRDefault="00700CF7" w:rsidP="001F3235">
      <w:pPr>
        <w:ind w:firstLine="708"/>
        <w:rPr>
          <w:rFonts w:cs="Arial"/>
          <w:lang w:eastAsia="en-US"/>
        </w:rPr>
      </w:pPr>
      <w:r w:rsidRPr="001F3235">
        <w:rPr>
          <w:rFonts w:cs="Arial"/>
          <w:lang w:eastAsia="en-US"/>
        </w:rPr>
        <w:t>GET</w:t>
      </w:r>
    </w:p>
    <w:p w14:paraId="1FA5BB94" w14:textId="667CC798" w:rsidR="00700CF7" w:rsidRPr="00A62CE3" w:rsidRDefault="00A62CE3" w:rsidP="00A62CE3">
      <w:pPr>
        <w:ind w:firstLine="708"/>
        <w:rPr>
          <w:rFonts w:cs="Arial"/>
          <w:color w:val="auto"/>
          <w:lang w:eastAsia="en-US"/>
        </w:rPr>
      </w:pPr>
      <w:r w:rsidRPr="00A62CE3">
        <w:rPr>
          <w:rFonts w:cs="Arial"/>
          <w:color w:val="auto"/>
          <w:lang w:eastAsia="en-US"/>
        </w:rPr>
        <w:t xml:space="preserve"> </w:t>
      </w:r>
      <w:hyperlink r:id="rId24" w:history="1">
        <w:r w:rsidRPr="00A62CE3">
          <w:rPr>
            <w:rStyle w:val="Hyperlink"/>
            <w:rFonts w:cs="Arial"/>
            <w:color w:val="auto"/>
            <w:szCs w:val="22"/>
            <w:lang w:eastAsia="en-US"/>
          </w:rPr>
          <w:t>http://</w:t>
        </w:r>
        <w:r w:rsidRPr="00A62CE3">
          <w:rPr>
            <w:rStyle w:val="Hyperlink"/>
            <w:color w:val="auto"/>
            <w:lang w:val="en-US" w:eastAsia="x-none"/>
          </w:rPr>
          <w:t>prov.server.net</w:t>
        </w:r>
        <w:r w:rsidRPr="00A62CE3">
          <w:rPr>
            <w:rStyle w:val="Hyperlink"/>
            <w:rFonts w:cs="Arial"/>
            <w:color w:val="auto"/>
            <w:szCs w:val="22"/>
            <w:lang w:eastAsia="en-US"/>
          </w:rPr>
          <w:t>/sa/rest/v1/ab/contacts?bgid=4</w:t>
        </w:r>
      </w:hyperlink>
      <w:r w:rsidR="00700CF7" w:rsidRPr="00A62CE3">
        <w:rPr>
          <w:rFonts w:cs="Arial"/>
          <w:color w:val="auto"/>
          <w:lang w:eastAsia="en-US"/>
        </w:rPr>
        <w:t>?</w:t>
      </w:r>
      <w:r w:rsidR="00700CF7" w:rsidRPr="00A62CE3">
        <w:rPr>
          <w:rFonts w:cs="Arial"/>
          <w:color w:val="auto"/>
        </w:rPr>
        <w:t xml:space="preserve"> </w:t>
      </w:r>
      <w:r w:rsidR="00700CF7" w:rsidRPr="00A62CE3">
        <w:rPr>
          <w:rFonts w:cs="Arial"/>
          <w:color w:val="auto"/>
          <w:lang w:eastAsia="en-US"/>
        </w:rPr>
        <w:t>searchTerm=Jane*&amp;limit=20&amp;offset=10</w:t>
      </w:r>
    </w:p>
    <w:p w14:paraId="5C3A49DB" w14:textId="77777777" w:rsidR="001F3235" w:rsidRPr="001F3235" w:rsidRDefault="001F3235" w:rsidP="001F3235">
      <w:pPr>
        <w:rPr>
          <w:rFonts w:cs="Arial"/>
        </w:rPr>
      </w:pPr>
    </w:p>
    <w:p w14:paraId="3419D4BD" w14:textId="2D9A89C0" w:rsidR="00700CF7" w:rsidRPr="001F3235" w:rsidRDefault="00700CF7" w:rsidP="00700CF7">
      <w:pPr>
        <w:pStyle w:val="NoSpacing"/>
      </w:pPr>
      <w:r w:rsidRPr="001F3235">
        <w:t>Parameters</w:t>
      </w:r>
      <w:r w:rsidR="001F3235">
        <w:t xml:space="preserve"> in request URI</w:t>
      </w:r>
      <w:r w:rsidRPr="001F3235">
        <w:t>:</w:t>
      </w:r>
    </w:p>
    <w:p w14:paraId="5E03246F" w14:textId="77777777" w:rsidR="00700CF7" w:rsidRDefault="00700CF7" w:rsidP="00700CF7">
      <w:pPr>
        <w:pStyle w:val="NoSpacing"/>
      </w:pPr>
    </w:p>
    <w:tbl>
      <w:tblPr>
        <w:tblW w:w="8472" w:type="dxa"/>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2C9DC792" w14:textId="77777777" w:rsidTr="008B6F48">
        <w:tc>
          <w:tcPr>
            <w:tcW w:w="1842" w:type="dxa"/>
            <w:hideMark/>
          </w:tcPr>
          <w:p w14:paraId="3999A4FE"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565B88FA"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10A2BD75"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4E4AF4CA"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17B0B55A" w14:textId="77777777" w:rsidTr="008B6F48">
        <w:tc>
          <w:tcPr>
            <w:tcW w:w="1842" w:type="dxa"/>
            <w:hideMark/>
          </w:tcPr>
          <w:p w14:paraId="3BFDEBE1" w14:textId="77777777" w:rsidR="00700CF7" w:rsidRDefault="00700CF7" w:rsidP="008B6F48">
            <w:pPr>
              <w:pStyle w:val="NoSpacing"/>
              <w:rPr>
                <w:lang w:val="en-US" w:eastAsia="en-US"/>
              </w:rPr>
            </w:pPr>
            <w:r>
              <w:t>bgId</w:t>
            </w:r>
          </w:p>
        </w:tc>
        <w:tc>
          <w:tcPr>
            <w:tcW w:w="1842" w:type="dxa"/>
            <w:hideMark/>
          </w:tcPr>
          <w:p w14:paraId="174EE74A" w14:textId="77777777" w:rsidR="00700CF7" w:rsidRDefault="00700CF7" w:rsidP="008B6F48">
            <w:pPr>
              <w:pStyle w:val="NoSpacing"/>
              <w:rPr>
                <w:lang w:val="en-US" w:eastAsia="en-US"/>
              </w:rPr>
            </w:pPr>
            <w:r>
              <w:t>yes</w:t>
            </w:r>
          </w:p>
        </w:tc>
        <w:tc>
          <w:tcPr>
            <w:tcW w:w="1842" w:type="dxa"/>
            <w:hideMark/>
          </w:tcPr>
          <w:p w14:paraId="490BBF79" w14:textId="77777777" w:rsidR="00700CF7" w:rsidRDefault="00700CF7" w:rsidP="008B6F48">
            <w:pPr>
              <w:pStyle w:val="NoSpacing"/>
              <w:rPr>
                <w:lang w:val="en-US" w:eastAsia="en-US"/>
              </w:rPr>
            </w:pPr>
            <w:r>
              <w:t>1</w:t>
            </w:r>
          </w:p>
        </w:tc>
        <w:tc>
          <w:tcPr>
            <w:tcW w:w="2946" w:type="dxa"/>
            <w:hideMark/>
          </w:tcPr>
          <w:p w14:paraId="62BD6AA2" w14:textId="77777777" w:rsidR="00700CF7" w:rsidRDefault="00700CF7" w:rsidP="008B6F48">
            <w:pPr>
              <w:pStyle w:val="NoSpacing"/>
              <w:rPr>
                <w:lang w:val="en-US" w:eastAsia="en-US"/>
              </w:rPr>
            </w:pPr>
            <w:r>
              <w:t>Business group id</w:t>
            </w:r>
          </w:p>
        </w:tc>
      </w:tr>
      <w:tr w:rsidR="00700CF7" w14:paraId="50B15639" w14:textId="77777777" w:rsidTr="008B6F48">
        <w:tc>
          <w:tcPr>
            <w:tcW w:w="1842" w:type="dxa"/>
            <w:hideMark/>
          </w:tcPr>
          <w:p w14:paraId="7129F1C5" w14:textId="77777777" w:rsidR="00700CF7" w:rsidRDefault="00700CF7" w:rsidP="008B6F48">
            <w:pPr>
              <w:pStyle w:val="NoSpacing"/>
              <w:rPr>
                <w:lang w:val="en-US" w:eastAsia="en-US"/>
              </w:rPr>
            </w:pPr>
            <w:r>
              <w:t>searchTerm</w:t>
            </w:r>
          </w:p>
        </w:tc>
        <w:tc>
          <w:tcPr>
            <w:tcW w:w="1842" w:type="dxa"/>
            <w:hideMark/>
          </w:tcPr>
          <w:p w14:paraId="712CF59E" w14:textId="77777777" w:rsidR="00700CF7" w:rsidRDefault="00700CF7" w:rsidP="008B6F48">
            <w:pPr>
              <w:pStyle w:val="NoSpacing"/>
              <w:rPr>
                <w:lang w:val="en-US" w:eastAsia="en-US"/>
              </w:rPr>
            </w:pPr>
            <w:r>
              <w:t>no</w:t>
            </w:r>
          </w:p>
        </w:tc>
        <w:tc>
          <w:tcPr>
            <w:tcW w:w="1842" w:type="dxa"/>
            <w:hideMark/>
          </w:tcPr>
          <w:p w14:paraId="64D7B3B2" w14:textId="77777777" w:rsidR="00700CF7" w:rsidRDefault="00700CF7" w:rsidP="008B6F48">
            <w:pPr>
              <w:pStyle w:val="NoSpacing"/>
              <w:rPr>
                <w:lang w:val="en-US" w:eastAsia="en-US"/>
              </w:rPr>
            </w:pPr>
            <w:r>
              <w:t>Janez or Jan*</w:t>
            </w:r>
          </w:p>
        </w:tc>
        <w:tc>
          <w:tcPr>
            <w:tcW w:w="2946" w:type="dxa"/>
            <w:hideMark/>
          </w:tcPr>
          <w:p w14:paraId="421592E6" w14:textId="77777777" w:rsidR="00700CF7" w:rsidRDefault="00700CF7" w:rsidP="008B6F48">
            <w:pPr>
              <w:pStyle w:val="NoSpacing"/>
              <w:rPr>
                <w:lang w:val="en-US" w:eastAsia="en-US"/>
              </w:rPr>
            </w:pPr>
            <w:r>
              <w:t xml:space="preserve">Search term </w:t>
            </w:r>
          </w:p>
        </w:tc>
      </w:tr>
      <w:tr w:rsidR="00700CF7" w14:paraId="10C1B4F8" w14:textId="77777777" w:rsidTr="008B6F48">
        <w:tc>
          <w:tcPr>
            <w:tcW w:w="1842" w:type="dxa"/>
            <w:hideMark/>
          </w:tcPr>
          <w:p w14:paraId="3E45AC4A" w14:textId="77777777" w:rsidR="00700CF7" w:rsidRDefault="00700CF7" w:rsidP="008B6F48">
            <w:pPr>
              <w:pStyle w:val="NoSpacing"/>
              <w:rPr>
                <w:lang w:val="en-US" w:eastAsia="en-US"/>
              </w:rPr>
            </w:pPr>
            <w:r>
              <w:t>limit</w:t>
            </w:r>
          </w:p>
        </w:tc>
        <w:tc>
          <w:tcPr>
            <w:tcW w:w="1842" w:type="dxa"/>
            <w:hideMark/>
          </w:tcPr>
          <w:p w14:paraId="11EF55B9" w14:textId="77777777" w:rsidR="00700CF7" w:rsidRDefault="00700CF7" w:rsidP="008B6F48">
            <w:pPr>
              <w:pStyle w:val="NoSpacing"/>
              <w:rPr>
                <w:lang w:val="en-US" w:eastAsia="en-US"/>
              </w:rPr>
            </w:pPr>
            <w:r>
              <w:t>no</w:t>
            </w:r>
          </w:p>
        </w:tc>
        <w:tc>
          <w:tcPr>
            <w:tcW w:w="1842" w:type="dxa"/>
            <w:hideMark/>
          </w:tcPr>
          <w:p w14:paraId="25B84E95" w14:textId="77777777" w:rsidR="00700CF7" w:rsidRDefault="00700CF7" w:rsidP="008B6F48">
            <w:pPr>
              <w:pStyle w:val="NoSpacing"/>
              <w:rPr>
                <w:lang w:val="en-US" w:eastAsia="en-US"/>
              </w:rPr>
            </w:pPr>
            <w:r>
              <w:t>0</w:t>
            </w:r>
          </w:p>
        </w:tc>
        <w:tc>
          <w:tcPr>
            <w:tcW w:w="2946" w:type="dxa"/>
            <w:hideMark/>
          </w:tcPr>
          <w:p w14:paraId="2AAB82B2" w14:textId="77777777" w:rsidR="00700CF7" w:rsidRDefault="00700CF7" w:rsidP="008B6F48">
            <w:pPr>
              <w:pStyle w:val="NoSpacing"/>
              <w:rPr>
                <w:lang w:val="en-US" w:eastAsia="en-US"/>
              </w:rPr>
            </w:pPr>
            <w:r>
              <w:t>Number of max returned results</w:t>
            </w:r>
          </w:p>
        </w:tc>
      </w:tr>
      <w:tr w:rsidR="00700CF7" w14:paraId="238A12BB" w14:textId="77777777" w:rsidTr="008B6F48">
        <w:tc>
          <w:tcPr>
            <w:tcW w:w="1842" w:type="dxa"/>
            <w:hideMark/>
          </w:tcPr>
          <w:p w14:paraId="72483A73" w14:textId="77777777" w:rsidR="00700CF7" w:rsidRDefault="00700CF7" w:rsidP="008B6F48">
            <w:pPr>
              <w:pStyle w:val="NoSpacing"/>
              <w:rPr>
                <w:lang w:val="en-US" w:eastAsia="en-US"/>
              </w:rPr>
            </w:pPr>
            <w:r>
              <w:lastRenderedPageBreak/>
              <w:t>offset</w:t>
            </w:r>
          </w:p>
        </w:tc>
        <w:tc>
          <w:tcPr>
            <w:tcW w:w="1842" w:type="dxa"/>
            <w:hideMark/>
          </w:tcPr>
          <w:p w14:paraId="57F73BFF" w14:textId="77777777" w:rsidR="00700CF7" w:rsidRDefault="00700CF7" w:rsidP="008B6F48">
            <w:pPr>
              <w:pStyle w:val="NoSpacing"/>
              <w:rPr>
                <w:lang w:val="en-US" w:eastAsia="en-US"/>
              </w:rPr>
            </w:pPr>
            <w:r>
              <w:t>no</w:t>
            </w:r>
          </w:p>
        </w:tc>
        <w:tc>
          <w:tcPr>
            <w:tcW w:w="1842" w:type="dxa"/>
            <w:hideMark/>
          </w:tcPr>
          <w:p w14:paraId="42C586F8" w14:textId="77777777" w:rsidR="00700CF7" w:rsidRDefault="00700CF7" w:rsidP="008B6F48">
            <w:pPr>
              <w:pStyle w:val="NoSpacing"/>
              <w:rPr>
                <w:lang w:val="en-US" w:eastAsia="en-US"/>
              </w:rPr>
            </w:pPr>
            <w:r>
              <w:t>0</w:t>
            </w:r>
          </w:p>
        </w:tc>
        <w:tc>
          <w:tcPr>
            <w:tcW w:w="2946" w:type="dxa"/>
            <w:hideMark/>
          </w:tcPr>
          <w:p w14:paraId="2ED7B010" w14:textId="77777777" w:rsidR="00700CF7" w:rsidRDefault="00700CF7" w:rsidP="008B6F48">
            <w:pPr>
              <w:pStyle w:val="NoSpacing"/>
              <w:rPr>
                <w:lang w:val="en-US" w:eastAsia="en-US"/>
              </w:rPr>
            </w:pPr>
            <w:r>
              <w:t>Number of skipped results</w:t>
            </w:r>
          </w:p>
        </w:tc>
      </w:tr>
    </w:tbl>
    <w:p w14:paraId="02FD5D43" w14:textId="77777777" w:rsidR="00700CF7" w:rsidRDefault="00700CF7" w:rsidP="00700CF7">
      <w:pPr>
        <w:pStyle w:val="NoSpacing"/>
        <w:rPr>
          <w:rFonts w:ascii="Calibri" w:hAnsi="Calibri"/>
          <w:sz w:val="22"/>
          <w:szCs w:val="22"/>
          <w:lang w:val="en-US" w:eastAsia="en-US"/>
        </w:rPr>
      </w:pPr>
    </w:p>
    <w:p w14:paraId="4CEF9833" w14:textId="77777777" w:rsidR="00700CF7" w:rsidRDefault="00700CF7" w:rsidP="00700CF7">
      <w:pPr>
        <w:pStyle w:val="NoSpacing"/>
      </w:pPr>
      <w:r>
        <w:t>Search is performed over parameters firstName, LastName, userEmail, workDn, mobileDn, shortFix, shortMobile and company. For all parameters wildcard is used at the end.</w:t>
      </w:r>
    </w:p>
    <w:p w14:paraId="1EAEB399" w14:textId="77777777" w:rsidR="00700CF7" w:rsidRDefault="00700CF7" w:rsidP="00700CF7">
      <w:pPr>
        <w:pStyle w:val="NoSpacing"/>
      </w:pPr>
    </w:p>
    <w:p w14:paraId="2F2CC19C" w14:textId="5C8DB679" w:rsidR="00700CF7" w:rsidRPr="00271603" w:rsidRDefault="00271603" w:rsidP="00700CF7">
      <w:pPr>
        <w:pStyle w:val="NoSpacing"/>
        <w:rPr>
          <w:b/>
        </w:rPr>
      </w:pPr>
      <w:r w:rsidRPr="00271603">
        <w:rPr>
          <w:b/>
        </w:rPr>
        <w:t>Response</w:t>
      </w:r>
    </w:p>
    <w:p w14:paraId="711082E1" w14:textId="77777777" w:rsidR="0010109A" w:rsidRDefault="0010109A" w:rsidP="0010109A">
      <w:pPr>
        <w:pStyle w:val="NoSpacing"/>
      </w:pPr>
    </w:p>
    <w:p w14:paraId="630C4D05" w14:textId="5564F3B6" w:rsidR="00700CF7" w:rsidRDefault="00700CF7" w:rsidP="0010109A">
      <w:pPr>
        <w:pStyle w:val="NoSpacing"/>
      </w:pPr>
      <w:r>
        <w:t xml:space="preserve">Same as </w:t>
      </w:r>
      <w:r>
        <w:fldChar w:fldCharType="begin"/>
      </w:r>
      <w:r>
        <w:instrText xml:space="preserve"> REF _Ref402441207 \h </w:instrText>
      </w:r>
      <w:r>
        <w:fldChar w:fldCharType="separate"/>
      </w:r>
      <w:r>
        <w:t>Get contacts</w:t>
      </w:r>
      <w:r>
        <w:fldChar w:fldCharType="end"/>
      </w:r>
      <w:r w:rsidR="00811F9E">
        <w:t xml:space="preserve"> in chapter </w:t>
      </w:r>
      <w:r w:rsidR="00811F9E">
        <w:fldChar w:fldCharType="begin"/>
      </w:r>
      <w:r w:rsidR="00811F9E">
        <w:instrText xml:space="preserve"> REF _Ref473121608 \r \h </w:instrText>
      </w:r>
      <w:r w:rsidR="00811F9E">
        <w:fldChar w:fldCharType="separate"/>
      </w:r>
      <w:r w:rsidR="00811F9E">
        <w:t>9.1</w:t>
      </w:r>
      <w:r w:rsidR="00811F9E">
        <w:fldChar w:fldCharType="end"/>
      </w:r>
      <w:r w:rsidR="00811F9E">
        <w:t xml:space="preserve"> – response section.</w:t>
      </w:r>
    </w:p>
    <w:p w14:paraId="69F3A05D" w14:textId="77777777" w:rsidR="00700CF7" w:rsidRDefault="00700CF7" w:rsidP="00700CF7">
      <w:pPr>
        <w:rPr>
          <w:lang w:val="en-GB"/>
        </w:rPr>
      </w:pPr>
    </w:p>
    <w:p w14:paraId="425C1109" w14:textId="77777777" w:rsidR="00700CF7" w:rsidRDefault="00700CF7" w:rsidP="00700CF7">
      <w:pPr>
        <w:rPr>
          <w:lang w:val="en-GB"/>
        </w:rPr>
      </w:pPr>
    </w:p>
    <w:p w14:paraId="3D25C843" w14:textId="77777777" w:rsidR="00811F9E" w:rsidRDefault="00811F9E" w:rsidP="00700CF7">
      <w:pPr>
        <w:rPr>
          <w:lang w:val="en-GB"/>
        </w:rPr>
      </w:pPr>
    </w:p>
    <w:p w14:paraId="6D807A1E" w14:textId="77777777" w:rsidR="00811F9E" w:rsidRDefault="00811F9E" w:rsidP="00700CF7">
      <w:pPr>
        <w:rPr>
          <w:lang w:val="en-GB"/>
        </w:rPr>
      </w:pPr>
    </w:p>
    <w:p w14:paraId="61066CC5" w14:textId="16FB2E24" w:rsidR="00700CF7" w:rsidRPr="00811F9E" w:rsidRDefault="00700CF7" w:rsidP="00811F9E">
      <w:pPr>
        <w:pStyle w:val="Heading3"/>
        <w:numPr>
          <w:ilvl w:val="2"/>
          <w:numId w:val="1"/>
        </w:numPr>
        <w:rPr>
          <w:lang w:val="en-GB"/>
        </w:rPr>
      </w:pPr>
      <w:bookmarkStart w:id="162" w:name="_Toc473185672"/>
      <w:r>
        <w:rPr>
          <w:lang w:val="en-GB"/>
        </w:rPr>
        <w:t>Count co</w:t>
      </w:r>
      <w:r w:rsidRPr="00811F9E">
        <w:rPr>
          <w:lang w:val="en-GB"/>
        </w:rPr>
        <w:t>ntacts in business group</w:t>
      </w:r>
      <w:bookmarkEnd w:id="162"/>
    </w:p>
    <w:p w14:paraId="4E87ADFD" w14:textId="77777777" w:rsidR="00700CF7" w:rsidRPr="00EC3D27" w:rsidRDefault="00700CF7" w:rsidP="00700CF7">
      <w:pPr>
        <w:rPr>
          <w:b/>
          <w:lang w:val="en-GB"/>
        </w:rPr>
      </w:pPr>
      <w:r w:rsidRPr="00EC3D27">
        <w:rPr>
          <w:b/>
          <w:lang w:val="en-GB"/>
        </w:rPr>
        <w:t>Request</w:t>
      </w:r>
    </w:p>
    <w:p w14:paraId="462A9661" w14:textId="77777777" w:rsidR="00700CF7" w:rsidRDefault="00700CF7" w:rsidP="00700CF7">
      <w:pPr>
        <w:rPr>
          <w:lang w:val="en-GB"/>
        </w:rPr>
      </w:pPr>
    </w:p>
    <w:p w14:paraId="2179E20F" w14:textId="2B4A3C37" w:rsidR="0010109A" w:rsidRDefault="0010109A" w:rsidP="00700CF7">
      <w:pPr>
        <w:rPr>
          <w:lang w:val="en-GB"/>
        </w:rPr>
      </w:pPr>
      <w:r>
        <w:rPr>
          <w:lang w:val="en-GB"/>
        </w:rPr>
        <w:t>Request URI to count contacts in BG</w:t>
      </w:r>
    </w:p>
    <w:p w14:paraId="59F4C16D" w14:textId="77777777" w:rsidR="0010109A" w:rsidRPr="00EC3D27" w:rsidRDefault="0010109A" w:rsidP="00700CF7">
      <w:pPr>
        <w:rPr>
          <w:lang w:val="en-GB"/>
        </w:rPr>
      </w:pPr>
    </w:p>
    <w:p w14:paraId="23ED5533" w14:textId="77777777" w:rsidR="00A34550" w:rsidRPr="00EC3D27" w:rsidRDefault="00A34550" w:rsidP="00811F9E">
      <w:pPr>
        <w:ind w:firstLine="708"/>
        <w:rPr>
          <w:color w:val="auto"/>
          <w:lang w:val="en-GB"/>
        </w:rPr>
      </w:pPr>
      <w:r w:rsidRPr="00EC3D27">
        <w:rPr>
          <w:color w:val="auto"/>
          <w:lang w:val="en-GB"/>
        </w:rPr>
        <w:t>GET</w:t>
      </w:r>
      <w:r w:rsidRPr="00E32237">
        <w:rPr>
          <w:color w:val="auto"/>
          <w:lang w:val="en-GB"/>
        </w:rPr>
        <w:t xml:space="preserve"> </w:t>
      </w:r>
      <w:hyperlink w:history="1">
        <w:r w:rsidRPr="00E32237">
          <w:rPr>
            <w:rStyle w:val="Hyperlink"/>
            <w:color w:val="auto"/>
            <w:lang w:val="en-GB"/>
          </w:rPr>
          <w:t>http://&lt;hostname&gt;/sa/rest/v1/ab/contacts/bg/&lt;bgId&gt;/size</w:t>
        </w:r>
      </w:hyperlink>
    </w:p>
    <w:p w14:paraId="78E236EA" w14:textId="77777777" w:rsidR="00700CF7" w:rsidRDefault="00700CF7" w:rsidP="00700CF7">
      <w:pPr>
        <w:rPr>
          <w:lang w:val="en-GB"/>
        </w:rPr>
      </w:pPr>
    </w:p>
    <w:p w14:paraId="1961AA1E" w14:textId="1DAD5C53" w:rsidR="00700CF7" w:rsidRPr="00811F9E" w:rsidRDefault="0010109A" w:rsidP="00700CF7">
      <w:pPr>
        <w:rPr>
          <w:lang w:val="en-GB"/>
        </w:rPr>
      </w:pPr>
      <w:r>
        <w:rPr>
          <w:lang w:val="en-GB"/>
        </w:rPr>
        <w:t xml:space="preserve">Request </w:t>
      </w:r>
      <w:r w:rsidR="00700CF7" w:rsidRPr="00811F9E">
        <w:rPr>
          <w:lang w:val="en-GB"/>
        </w:rPr>
        <w:t>URI example</w:t>
      </w:r>
    </w:p>
    <w:p w14:paraId="52C80528" w14:textId="74D9D18C" w:rsidR="00700CF7" w:rsidRDefault="00811F9E" w:rsidP="00700CF7">
      <w:pPr>
        <w:rPr>
          <w:lang w:val="en-GB"/>
        </w:rPr>
      </w:pPr>
      <w:r>
        <w:rPr>
          <w:lang w:val="en-GB"/>
        </w:rPr>
        <w:tab/>
      </w:r>
    </w:p>
    <w:p w14:paraId="5E7ABB94" w14:textId="439AC8D8" w:rsidR="00700CF7" w:rsidRDefault="00700CF7" w:rsidP="00811F9E">
      <w:pPr>
        <w:ind w:firstLine="708"/>
        <w:rPr>
          <w:lang w:val="en-GB"/>
        </w:rPr>
      </w:pPr>
      <w:r>
        <w:rPr>
          <w:lang w:val="en-GB"/>
        </w:rPr>
        <w:t xml:space="preserve">GET </w:t>
      </w:r>
      <w:r w:rsidR="00A62CE3">
        <w:rPr>
          <w:lang w:val="en-GB"/>
        </w:rPr>
        <w:t>http://</w:t>
      </w:r>
      <w:r w:rsidR="00A62CE3">
        <w:rPr>
          <w:lang w:val="en-US" w:eastAsia="x-none"/>
        </w:rPr>
        <w:t>prov.server.net</w:t>
      </w:r>
      <w:r w:rsidRPr="009A3E60">
        <w:rPr>
          <w:lang w:val="en-GB"/>
        </w:rPr>
        <w:t>/sa/rest/v1/ab/</w:t>
      </w:r>
      <w:r>
        <w:rPr>
          <w:lang w:val="en-GB"/>
        </w:rPr>
        <w:t>contacts/bg/12</w:t>
      </w:r>
      <w:r w:rsidRPr="00EE7CB4">
        <w:rPr>
          <w:lang w:val="en-GB"/>
        </w:rPr>
        <w:t>/size</w:t>
      </w:r>
    </w:p>
    <w:p w14:paraId="257AF3C2" w14:textId="77777777" w:rsidR="00700CF7" w:rsidRDefault="00700CF7" w:rsidP="00700CF7">
      <w:pPr>
        <w:rPr>
          <w:lang w:val="en-GB"/>
        </w:rPr>
      </w:pPr>
    </w:p>
    <w:p w14:paraId="78E62EE4" w14:textId="6348E36A" w:rsidR="00700CF7" w:rsidRPr="00811F9E" w:rsidRDefault="00700CF7" w:rsidP="00700CF7">
      <w:pPr>
        <w:pStyle w:val="NoSpacing"/>
      </w:pPr>
      <w:r w:rsidRPr="00811F9E">
        <w:t>Parameters</w:t>
      </w:r>
      <w:r w:rsidR="00811F9E">
        <w:t xml:space="preserve"> in request URI</w:t>
      </w:r>
      <w:r w:rsidRPr="00811F9E">
        <w:t>:</w:t>
      </w:r>
    </w:p>
    <w:p w14:paraId="31A1E3BB" w14:textId="77777777" w:rsidR="00700CF7" w:rsidRDefault="00700CF7" w:rsidP="00700CF7">
      <w:pPr>
        <w:pStyle w:val="NoSpacing"/>
      </w:pPr>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61ED6969" w14:textId="77777777" w:rsidTr="008B6F48">
        <w:tc>
          <w:tcPr>
            <w:tcW w:w="1842" w:type="dxa"/>
            <w:hideMark/>
          </w:tcPr>
          <w:p w14:paraId="2AAA3D00"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5FF2E817"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04BE91F3"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1DF1D7B8"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4ABDE9B4" w14:textId="77777777" w:rsidTr="008B6F48">
        <w:tc>
          <w:tcPr>
            <w:tcW w:w="1842" w:type="dxa"/>
            <w:hideMark/>
          </w:tcPr>
          <w:p w14:paraId="6BF1CA7E" w14:textId="77777777" w:rsidR="00700CF7" w:rsidRDefault="00700CF7" w:rsidP="008B6F48">
            <w:pPr>
              <w:pStyle w:val="NoSpacing"/>
              <w:rPr>
                <w:lang w:val="en-US" w:eastAsia="en-US"/>
              </w:rPr>
            </w:pPr>
            <w:r>
              <w:t>bgId</w:t>
            </w:r>
          </w:p>
        </w:tc>
        <w:tc>
          <w:tcPr>
            <w:tcW w:w="1842" w:type="dxa"/>
            <w:hideMark/>
          </w:tcPr>
          <w:p w14:paraId="35F22C73" w14:textId="77777777" w:rsidR="00700CF7" w:rsidRDefault="00700CF7" w:rsidP="008B6F48">
            <w:pPr>
              <w:pStyle w:val="NoSpacing"/>
              <w:rPr>
                <w:lang w:val="en-US" w:eastAsia="en-US"/>
              </w:rPr>
            </w:pPr>
            <w:r>
              <w:t>yes</w:t>
            </w:r>
          </w:p>
        </w:tc>
        <w:tc>
          <w:tcPr>
            <w:tcW w:w="1842" w:type="dxa"/>
            <w:hideMark/>
          </w:tcPr>
          <w:p w14:paraId="26A0082D" w14:textId="77777777" w:rsidR="00700CF7" w:rsidRDefault="00700CF7" w:rsidP="008B6F48">
            <w:pPr>
              <w:pStyle w:val="NoSpacing"/>
              <w:rPr>
                <w:lang w:val="en-US" w:eastAsia="en-US"/>
              </w:rPr>
            </w:pPr>
            <w:r>
              <w:t>1</w:t>
            </w:r>
          </w:p>
        </w:tc>
        <w:tc>
          <w:tcPr>
            <w:tcW w:w="2946" w:type="dxa"/>
            <w:hideMark/>
          </w:tcPr>
          <w:p w14:paraId="64667C5D" w14:textId="77777777" w:rsidR="00700CF7" w:rsidRDefault="00700CF7" w:rsidP="008B6F48">
            <w:pPr>
              <w:pStyle w:val="NoSpacing"/>
              <w:rPr>
                <w:lang w:val="en-US" w:eastAsia="en-US"/>
              </w:rPr>
            </w:pPr>
            <w:r>
              <w:t>Business group id</w:t>
            </w:r>
          </w:p>
        </w:tc>
      </w:tr>
    </w:tbl>
    <w:p w14:paraId="72BB8A22" w14:textId="77777777" w:rsidR="00700CF7" w:rsidRDefault="00700CF7" w:rsidP="00700CF7">
      <w:pPr>
        <w:rPr>
          <w:lang w:val="en-GB"/>
        </w:rPr>
      </w:pPr>
    </w:p>
    <w:p w14:paraId="1FAF4233" w14:textId="77777777" w:rsidR="00700CF7" w:rsidRDefault="00700CF7" w:rsidP="00700CF7">
      <w:pPr>
        <w:rPr>
          <w:lang w:val="en-GB"/>
        </w:rPr>
      </w:pPr>
    </w:p>
    <w:p w14:paraId="218B5E25" w14:textId="642E6B36" w:rsidR="00700CF7" w:rsidRDefault="00700CF7" w:rsidP="00700CF7">
      <w:pPr>
        <w:rPr>
          <w:b/>
          <w:lang w:val="en-GB"/>
        </w:rPr>
      </w:pPr>
      <w:r w:rsidRPr="00EC3D27">
        <w:rPr>
          <w:b/>
          <w:lang w:val="en-GB"/>
        </w:rPr>
        <w:t>Res</w:t>
      </w:r>
      <w:r w:rsidR="00811F9E">
        <w:rPr>
          <w:b/>
          <w:lang w:val="en-GB"/>
        </w:rPr>
        <w:t>ponse</w:t>
      </w:r>
    </w:p>
    <w:p w14:paraId="06DEEF35" w14:textId="4EE1AE14" w:rsidR="005622F8" w:rsidRPr="005622F8" w:rsidRDefault="005622F8" w:rsidP="00700CF7">
      <w:pPr>
        <w:rPr>
          <w:lang w:val="en-GB"/>
        </w:rPr>
      </w:pPr>
      <w:r>
        <w:rPr>
          <w:lang w:val="en-GB"/>
        </w:rPr>
        <w:t>In case of success 200 OK</w:t>
      </w:r>
      <w:r w:rsidRPr="00AC2088">
        <w:rPr>
          <w:lang w:val="en-GB"/>
        </w:rPr>
        <w:t xml:space="preserve"> is returned.</w:t>
      </w:r>
    </w:p>
    <w:p w14:paraId="7AA76D15" w14:textId="697C46D9" w:rsidR="00700CF7" w:rsidRDefault="005622F8" w:rsidP="00700CF7">
      <w:pPr>
        <w:rPr>
          <w:lang w:val="en-GB"/>
        </w:rPr>
      </w:pPr>
      <w:r>
        <w:rPr>
          <w:lang w:val="en-GB"/>
        </w:rPr>
        <w:t>It returns n</w:t>
      </w:r>
      <w:r w:rsidR="00700CF7">
        <w:rPr>
          <w:lang w:val="en-GB"/>
        </w:rPr>
        <w:t>umber of contacts in business group as JSON object;</w:t>
      </w:r>
    </w:p>
    <w:p w14:paraId="0410AEF3" w14:textId="77777777" w:rsidR="00700CF7" w:rsidRDefault="00700CF7" w:rsidP="00700CF7">
      <w:pPr>
        <w:rPr>
          <w:lang w:val="en-GB"/>
        </w:rPr>
      </w:pPr>
    </w:p>
    <w:p w14:paraId="5FB6EEFD" w14:textId="4BC3ADD8" w:rsidR="005622F8" w:rsidRDefault="005622F8" w:rsidP="00700CF7">
      <w:pPr>
        <w:rPr>
          <w:lang w:val="en-GB"/>
        </w:rPr>
      </w:pPr>
      <w:r>
        <w:rPr>
          <w:lang w:val="en-GB"/>
        </w:rPr>
        <w:t>Response body example:</w:t>
      </w:r>
    </w:p>
    <w:p w14:paraId="42E017DF" w14:textId="77777777" w:rsidR="005622F8" w:rsidRPr="00676888" w:rsidRDefault="005622F8" w:rsidP="00700CF7">
      <w:pPr>
        <w:rPr>
          <w:lang w:val="en-GB"/>
        </w:rPr>
      </w:pPr>
    </w:p>
    <w:p w14:paraId="0F145E8C" w14:textId="77777777" w:rsidR="00700CF7" w:rsidRDefault="00700CF7" w:rsidP="00811F9E">
      <w:pPr>
        <w:pStyle w:val="Code0"/>
        <w:rPr>
          <w:lang w:val="en-GB"/>
        </w:rPr>
      </w:pPr>
      <w:r>
        <w:rPr>
          <w:lang w:val="en-GB"/>
        </w:rPr>
        <w:t>{</w:t>
      </w:r>
    </w:p>
    <w:p w14:paraId="1B7BD22A" w14:textId="72B4C5AF" w:rsidR="00700CF7" w:rsidRDefault="00700CF7" w:rsidP="00811F9E">
      <w:pPr>
        <w:pStyle w:val="Code0"/>
        <w:rPr>
          <w:lang w:val="en-GB"/>
        </w:rPr>
      </w:pPr>
      <w:r>
        <w:rPr>
          <w:lang w:val="en-GB"/>
        </w:rPr>
        <w:tab/>
      </w:r>
      <w:r w:rsidR="00066E2C">
        <w:rPr>
          <w:lang w:val="en-GB"/>
        </w:rPr>
        <w:t>"</w:t>
      </w:r>
      <w:r>
        <w:rPr>
          <w:lang w:val="en-GB"/>
        </w:rPr>
        <w:t>s</w:t>
      </w:r>
      <w:r w:rsidR="00066E2C">
        <w:rPr>
          <w:lang w:val="en-GB"/>
        </w:rPr>
        <w:t>ize"</w:t>
      </w:r>
      <w:r w:rsidR="00811F9E">
        <w:rPr>
          <w:lang w:val="en-GB"/>
        </w:rPr>
        <w:t xml:space="preserve"> : 112</w:t>
      </w:r>
    </w:p>
    <w:p w14:paraId="783A5CA9" w14:textId="77777777" w:rsidR="00700CF7" w:rsidRDefault="00700CF7" w:rsidP="00811F9E">
      <w:pPr>
        <w:pStyle w:val="Code0"/>
        <w:rPr>
          <w:lang w:val="en-GB"/>
        </w:rPr>
      </w:pPr>
      <w:r>
        <w:rPr>
          <w:lang w:val="en-GB"/>
        </w:rPr>
        <w:t>}</w:t>
      </w:r>
    </w:p>
    <w:p w14:paraId="7201C391" w14:textId="77777777" w:rsidR="00700CF7" w:rsidRDefault="00700CF7" w:rsidP="00700CF7">
      <w:pPr>
        <w:rPr>
          <w:lang w:val="en-GB"/>
        </w:rPr>
      </w:pPr>
    </w:p>
    <w:p w14:paraId="2CF117D4" w14:textId="77777777" w:rsidR="005622F8" w:rsidRDefault="005622F8" w:rsidP="00700CF7">
      <w:pPr>
        <w:rPr>
          <w:lang w:val="en-GB"/>
        </w:rPr>
      </w:pPr>
    </w:p>
    <w:p w14:paraId="382BEA1F" w14:textId="77777777" w:rsidR="005622F8" w:rsidRDefault="005622F8" w:rsidP="00700CF7">
      <w:pPr>
        <w:rPr>
          <w:lang w:val="en-GB"/>
        </w:rPr>
      </w:pPr>
    </w:p>
    <w:p w14:paraId="48B87B66" w14:textId="77777777" w:rsidR="00700CF7" w:rsidRDefault="00700CF7" w:rsidP="00700CF7">
      <w:pPr>
        <w:pStyle w:val="Heading2"/>
        <w:numPr>
          <w:ilvl w:val="1"/>
          <w:numId w:val="1"/>
        </w:numPr>
      </w:pPr>
      <w:bookmarkStart w:id="163" w:name="_Ref473117417"/>
      <w:bookmarkStart w:id="164" w:name="_Toc473185673"/>
      <w:r>
        <w:t>Objects</w:t>
      </w:r>
      <w:bookmarkEnd w:id="163"/>
      <w:bookmarkEnd w:id="164"/>
    </w:p>
    <w:p w14:paraId="6862DD48" w14:textId="77777777" w:rsidR="00700CF7" w:rsidRDefault="00700CF7" w:rsidP="00700CF7">
      <w:pPr>
        <w:pStyle w:val="Heading3"/>
        <w:numPr>
          <w:ilvl w:val="2"/>
          <w:numId w:val="1"/>
        </w:numPr>
      </w:pPr>
      <w:bookmarkStart w:id="165" w:name="_Toc403039392"/>
      <w:bookmarkStart w:id="166" w:name="_Ref402355204"/>
      <w:bookmarkStart w:id="167" w:name="_Ref402355145"/>
      <w:bookmarkStart w:id="168" w:name="_Toc473185674"/>
      <w:r>
        <w:t>User</w:t>
      </w:r>
      <w:bookmarkEnd w:id="165"/>
      <w:bookmarkEnd w:id="166"/>
      <w:bookmarkEnd w:id="167"/>
      <w:bookmarkEnd w:id="168"/>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5E5A2BC9" w14:textId="77777777" w:rsidTr="008B6F48">
        <w:tc>
          <w:tcPr>
            <w:tcW w:w="1842" w:type="dxa"/>
            <w:hideMark/>
          </w:tcPr>
          <w:p w14:paraId="33CFFC35"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4D0B4A0E"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4524DBE5"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3214ADBE"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13DC99B3" w14:textId="77777777" w:rsidTr="008B6F48">
        <w:tc>
          <w:tcPr>
            <w:tcW w:w="1842" w:type="dxa"/>
            <w:hideMark/>
          </w:tcPr>
          <w:p w14:paraId="444EAF16" w14:textId="77777777" w:rsidR="00700CF7" w:rsidRDefault="00700CF7" w:rsidP="008B6F48">
            <w:pPr>
              <w:pStyle w:val="NoSpacing"/>
              <w:rPr>
                <w:lang w:val="en-US" w:eastAsia="en-US"/>
              </w:rPr>
            </w:pPr>
            <w:r>
              <w:t>bgId</w:t>
            </w:r>
          </w:p>
        </w:tc>
        <w:tc>
          <w:tcPr>
            <w:tcW w:w="1842" w:type="dxa"/>
            <w:hideMark/>
          </w:tcPr>
          <w:p w14:paraId="199FBC81" w14:textId="77777777" w:rsidR="00700CF7" w:rsidRDefault="00700CF7" w:rsidP="008B6F48">
            <w:pPr>
              <w:pStyle w:val="NoSpacing"/>
              <w:rPr>
                <w:lang w:val="en-US" w:eastAsia="en-US"/>
              </w:rPr>
            </w:pPr>
            <w:r>
              <w:t>yes</w:t>
            </w:r>
          </w:p>
        </w:tc>
        <w:tc>
          <w:tcPr>
            <w:tcW w:w="1842" w:type="dxa"/>
            <w:hideMark/>
          </w:tcPr>
          <w:p w14:paraId="200F6EB7" w14:textId="77777777" w:rsidR="00700CF7" w:rsidRDefault="00700CF7" w:rsidP="008B6F48">
            <w:pPr>
              <w:pStyle w:val="NoSpacing"/>
              <w:rPr>
                <w:lang w:val="en-US" w:eastAsia="en-US"/>
              </w:rPr>
            </w:pPr>
            <w:r>
              <w:t>1</w:t>
            </w:r>
          </w:p>
        </w:tc>
        <w:tc>
          <w:tcPr>
            <w:tcW w:w="2946" w:type="dxa"/>
            <w:hideMark/>
          </w:tcPr>
          <w:p w14:paraId="0B1731C2" w14:textId="77777777" w:rsidR="00700CF7" w:rsidRDefault="00700CF7" w:rsidP="008B6F48">
            <w:pPr>
              <w:pStyle w:val="NoSpacing"/>
              <w:rPr>
                <w:lang w:val="en-US" w:eastAsia="en-US"/>
              </w:rPr>
            </w:pPr>
            <w:r>
              <w:t>Business group id</w:t>
            </w:r>
          </w:p>
        </w:tc>
      </w:tr>
      <w:tr w:rsidR="00700CF7" w14:paraId="064C7638" w14:textId="77777777" w:rsidTr="008B6F48">
        <w:tc>
          <w:tcPr>
            <w:tcW w:w="1842" w:type="dxa"/>
            <w:hideMark/>
          </w:tcPr>
          <w:p w14:paraId="110120AD" w14:textId="77777777" w:rsidR="00700CF7" w:rsidRDefault="00700CF7" w:rsidP="008B6F48">
            <w:pPr>
              <w:pStyle w:val="NoSpacing"/>
              <w:rPr>
                <w:lang w:val="en-US" w:eastAsia="en-US"/>
              </w:rPr>
            </w:pPr>
            <w:r>
              <w:t>userId</w:t>
            </w:r>
          </w:p>
        </w:tc>
        <w:tc>
          <w:tcPr>
            <w:tcW w:w="1842" w:type="dxa"/>
            <w:hideMark/>
          </w:tcPr>
          <w:p w14:paraId="734F4C9C" w14:textId="77777777" w:rsidR="00700CF7" w:rsidRDefault="00700CF7" w:rsidP="008B6F48">
            <w:pPr>
              <w:pStyle w:val="NoSpacing"/>
              <w:rPr>
                <w:lang w:val="en-US" w:eastAsia="en-US"/>
              </w:rPr>
            </w:pPr>
            <w:r>
              <w:t>yes</w:t>
            </w:r>
          </w:p>
        </w:tc>
        <w:tc>
          <w:tcPr>
            <w:tcW w:w="1842" w:type="dxa"/>
            <w:hideMark/>
          </w:tcPr>
          <w:p w14:paraId="443AEC9D" w14:textId="77777777" w:rsidR="00700CF7" w:rsidRDefault="00700CF7" w:rsidP="008B6F48">
            <w:pPr>
              <w:pStyle w:val="NoSpacing"/>
              <w:rPr>
                <w:lang w:val="en-US" w:eastAsia="en-US"/>
              </w:rPr>
            </w:pPr>
            <w:r>
              <w:t>10198</w:t>
            </w:r>
          </w:p>
        </w:tc>
        <w:tc>
          <w:tcPr>
            <w:tcW w:w="2946" w:type="dxa"/>
            <w:hideMark/>
          </w:tcPr>
          <w:p w14:paraId="23942B43" w14:textId="77777777" w:rsidR="00700CF7" w:rsidRDefault="00700CF7" w:rsidP="008B6F48">
            <w:pPr>
              <w:pStyle w:val="NoSpacing"/>
              <w:rPr>
                <w:lang w:val="en-US" w:eastAsia="en-US"/>
              </w:rPr>
            </w:pPr>
            <w:r>
              <w:t>User's id number</w:t>
            </w:r>
          </w:p>
        </w:tc>
      </w:tr>
      <w:tr w:rsidR="00700CF7" w14:paraId="4CAFF7C7" w14:textId="77777777" w:rsidTr="008B6F48">
        <w:tc>
          <w:tcPr>
            <w:tcW w:w="1842" w:type="dxa"/>
            <w:hideMark/>
          </w:tcPr>
          <w:p w14:paraId="3E6003C2" w14:textId="77777777" w:rsidR="00700CF7" w:rsidRDefault="00700CF7" w:rsidP="008B6F48">
            <w:pPr>
              <w:pStyle w:val="NoSpacing"/>
              <w:rPr>
                <w:lang w:val="en-US" w:eastAsia="en-US"/>
              </w:rPr>
            </w:pPr>
            <w:r>
              <w:t>username</w:t>
            </w:r>
          </w:p>
        </w:tc>
        <w:tc>
          <w:tcPr>
            <w:tcW w:w="1842" w:type="dxa"/>
            <w:hideMark/>
          </w:tcPr>
          <w:p w14:paraId="047CF2E9" w14:textId="77777777" w:rsidR="00700CF7" w:rsidRDefault="00700CF7" w:rsidP="008B6F48">
            <w:pPr>
              <w:pStyle w:val="NoSpacing"/>
              <w:rPr>
                <w:lang w:val="en-US" w:eastAsia="en-US"/>
              </w:rPr>
            </w:pPr>
            <w:r>
              <w:t>yes</w:t>
            </w:r>
          </w:p>
        </w:tc>
        <w:tc>
          <w:tcPr>
            <w:tcW w:w="1842" w:type="dxa"/>
            <w:hideMark/>
          </w:tcPr>
          <w:p w14:paraId="487F886B" w14:textId="77777777" w:rsidR="00700CF7" w:rsidRDefault="00700CF7" w:rsidP="008B6F48">
            <w:pPr>
              <w:pStyle w:val="NoSpacing"/>
              <w:rPr>
                <w:lang w:val="en-US" w:eastAsia="en-US"/>
              </w:rPr>
            </w:pPr>
            <w:r>
              <w:t>380152222</w:t>
            </w:r>
          </w:p>
        </w:tc>
        <w:tc>
          <w:tcPr>
            <w:tcW w:w="2946" w:type="dxa"/>
            <w:hideMark/>
          </w:tcPr>
          <w:p w14:paraId="5FA15E6A" w14:textId="77777777" w:rsidR="00700CF7" w:rsidRDefault="00700CF7" w:rsidP="008B6F48">
            <w:pPr>
              <w:pStyle w:val="NoSpacing"/>
              <w:rPr>
                <w:lang w:val="en-US" w:eastAsia="en-US"/>
              </w:rPr>
            </w:pPr>
            <w:r>
              <w:t>Username</w:t>
            </w:r>
          </w:p>
        </w:tc>
      </w:tr>
      <w:tr w:rsidR="00700CF7" w14:paraId="5A269CA4" w14:textId="77777777" w:rsidTr="008B6F48">
        <w:tc>
          <w:tcPr>
            <w:tcW w:w="1842" w:type="dxa"/>
            <w:hideMark/>
          </w:tcPr>
          <w:p w14:paraId="15C15D05" w14:textId="77777777" w:rsidR="00700CF7" w:rsidRDefault="00700CF7" w:rsidP="008B6F48">
            <w:pPr>
              <w:pStyle w:val="NoSpacing"/>
              <w:rPr>
                <w:lang w:val="en-US" w:eastAsia="en-US"/>
              </w:rPr>
            </w:pPr>
            <w:r>
              <w:t>firstName</w:t>
            </w:r>
          </w:p>
        </w:tc>
        <w:tc>
          <w:tcPr>
            <w:tcW w:w="1842" w:type="dxa"/>
            <w:hideMark/>
          </w:tcPr>
          <w:p w14:paraId="361A467C" w14:textId="77777777" w:rsidR="00700CF7" w:rsidRDefault="00700CF7" w:rsidP="008B6F48">
            <w:pPr>
              <w:pStyle w:val="NoSpacing"/>
              <w:rPr>
                <w:lang w:val="en-US" w:eastAsia="en-US"/>
              </w:rPr>
            </w:pPr>
            <w:r>
              <w:t>no</w:t>
            </w:r>
          </w:p>
        </w:tc>
        <w:tc>
          <w:tcPr>
            <w:tcW w:w="1842" w:type="dxa"/>
            <w:hideMark/>
          </w:tcPr>
          <w:p w14:paraId="290EC955" w14:textId="77777777" w:rsidR="00700CF7" w:rsidRDefault="00700CF7" w:rsidP="008B6F48">
            <w:pPr>
              <w:pStyle w:val="NoSpacing"/>
              <w:rPr>
                <w:lang w:val="en-US" w:eastAsia="en-US"/>
              </w:rPr>
            </w:pPr>
            <w:r>
              <w:t>Janez</w:t>
            </w:r>
          </w:p>
        </w:tc>
        <w:tc>
          <w:tcPr>
            <w:tcW w:w="2946" w:type="dxa"/>
            <w:hideMark/>
          </w:tcPr>
          <w:p w14:paraId="374E83E4" w14:textId="77777777" w:rsidR="00700CF7" w:rsidRDefault="00700CF7" w:rsidP="008B6F48">
            <w:pPr>
              <w:pStyle w:val="NoSpacing"/>
              <w:rPr>
                <w:lang w:val="en-US" w:eastAsia="en-US"/>
              </w:rPr>
            </w:pPr>
            <w:r>
              <w:t>First name</w:t>
            </w:r>
          </w:p>
        </w:tc>
      </w:tr>
      <w:tr w:rsidR="00700CF7" w14:paraId="13D70C1A" w14:textId="77777777" w:rsidTr="008B6F48">
        <w:tc>
          <w:tcPr>
            <w:tcW w:w="1842" w:type="dxa"/>
            <w:hideMark/>
          </w:tcPr>
          <w:p w14:paraId="16541F1D" w14:textId="77777777" w:rsidR="00700CF7" w:rsidRDefault="00700CF7" w:rsidP="008B6F48">
            <w:pPr>
              <w:pStyle w:val="NoSpacing"/>
              <w:rPr>
                <w:lang w:val="en-US" w:eastAsia="en-US"/>
              </w:rPr>
            </w:pPr>
            <w:r>
              <w:t>lastName</w:t>
            </w:r>
          </w:p>
        </w:tc>
        <w:tc>
          <w:tcPr>
            <w:tcW w:w="1842" w:type="dxa"/>
            <w:hideMark/>
          </w:tcPr>
          <w:p w14:paraId="343A65B7" w14:textId="77777777" w:rsidR="00700CF7" w:rsidRDefault="00700CF7" w:rsidP="008B6F48">
            <w:pPr>
              <w:pStyle w:val="NoSpacing"/>
              <w:rPr>
                <w:lang w:val="en-US" w:eastAsia="en-US"/>
              </w:rPr>
            </w:pPr>
            <w:r>
              <w:t>no</w:t>
            </w:r>
          </w:p>
        </w:tc>
        <w:tc>
          <w:tcPr>
            <w:tcW w:w="1842" w:type="dxa"/>
            <w:hideMark/>
          </w:tcPr>
          <w:p w14:paraId="3F5CF094" w14:textId="77777777" w:rsidR="00700CF7" w:rsidRDefault="00700CF7" w:rsidP="008B6F48">
            <w:pPr>
              <w:pStyle w:val="NoSpacing"/>
              <w:rPr>
                <w:lang w:val="en-US" w:eastAsia="en-US"/>
              </w:rPr>
            </w:pPr>
            <w:r>
              <w:t>Novak</w:t>
            </w:r>
          </w:p>
        </w:tc>
        <w:tc>
          <w:tcPr>
            <w:tcW w:w="2946" w:type="dxa"/>
            <w:hideMark/>
          </w:tcPr>
          <w:p w14:paraId="6B862219" w14:textId="77777777" w:rsidR="00700CF7" w:rsidRDefault="00700CF7" w:rsidP="008B6F48">
            <w:pPr>
              <w:pStyle w:val="NoSpacing"/>
              <w:rPr>
                <w:lang w:val="en-US" w:eastAsia="en-US"/>
              </w:rPr>
            </w:pPr>
            <w:r>
              <w:t>Last name</w:t>
            </w:r>
          </w:p>
        </w:tc>
      </w:tr>
      <w:tr w:rsidR="00700CF7" w14:paraId="2B00D16C" w14:textId="77777777" w:rsidTr="008B6F48">
        <w:tc>
          <w:tcPr>
            <w:tcW w:w="1842" w:type="dxa"/>
            <w:hideMark/>
          </w:tcPr>
          <w:p w14:paraId="3BF7EE07" w14:textId="77777777" w:rsidR="00700CF7" w:rsidRDefault="00700CF7" w:rsidP="008B6F48">
            <w:pPr>
              <w:pStyle w:val="NoSpacing"/>
              <w:rPr>
                <w:lang w:val="en-US" w:eastAsia="en-US"/>
              </w:rPr>
            </w:pPr>
            <w:r>
              <w:lastRenderedPageBreak/>
              <w:t>middleName</w:t>
            </w:r>
          </w:p>
        </w:tc>
        <w:tc>
          <w:tcPr>
            <w:tcW w:w="1842" w:type="dxa"/>
            <w:hideMark/>
          </w:tcPr>
          <w:p w14:paraId="31735F4E" w14:textId="77777777" w:rsidR="00700CF7" w:rsidRDefault="00700CF7" w:rsidP="008B6F48">
            <w:pPr>
              <w:pStyle w:val="NoSpacing"/>
              <w:rPr>
                <w:lang w:val="en-US" w:eastAsia="en-US"/>
              </w:rPr>
            </w:pPr>
            <w:r>
              <w:t>no</w:t>
            </w:r>
          </w:p>
        </w:tc>
        <w:tc>
          <w:tcPr>
            <w:tcW w:w="1842" w:type="dxa"/>
            <w:hideMark/>
          </w:tcPr>
          <w:p w14:paraId="321C083B" w14:textId="77777777" w:rsidR="00700CF7" w:rsidRDefault="00700CF7" w:rsidP="008B6F48">
            <w:pPr>
              <w:pStyle w:val="NoSpacing"/>
              <w:rPr>
                <w:lang w:val="en-US" w:eastAsia="en-US"/>
              </w:rPr>
            </w:pPr>
            <w:r>
              <w:t>Bine</w:t>
            </w:r>
          </w:p>
        </w:tc>
        <w:tc>
          <w:tcPr>
            <w:tcW w:w="2946" w:type="dxa"/>
            <w:hideMark/>
          </w:tcPr>
          <w:p w14:paraId="7874918D" w14:textId="77777777" w:rsidR="00700CF7" w:rsidRDefault="00700CF7" w:rsidP="008B6F48">
            <w:pPr>
              <w:pStyle w:val="NoSpacing"/>
              <w:rPr>
                <w:lang w:val="en-US" w:eastAsia="en-US"/>
              </w:rPr>
            </w:pPr>
            <w:r>
              <w:t>Middle name</w:t>
            </w:r>
          </w:p>
        </w:tc>
      </w:tr>
      <w:tr w:rsidR="00700CF7" w14:paraId="1664678C" w14:textId="77777777" w:rsidTr="008B6F48">
        <w:tc>
          <w:tcPr>
            <w:tcW w:w="1842" w:type="dxa"/>
            <w:hideMark/>
          </w:tcPr>
          <w:p w14:paraId="596EF82C" w14:textId="77777777" w:rsidR="00700CF7" w:rsidRDefault="00700CF7" w:rsidP="008B6F48">
            <w:pPr>
              <w:pStyle w:val="NoSpacing"/>
              <w:rPr>
                <w:lang w:val="en-US" w:eastAsia="en-US"/>
              </w:rPr>
            </w:pPr>
            <w:r>
              <w:t>userEmail</w:t>
            </w:r>
          </w:p>
        </w:tc>
        <w:tc>
          <w:tcPr>
            <w:tcW w:w="1842" w:type="dxa"/>
            <w:hideMark/>
          </w:tcPr>
          <w:p w14:paraId="113384F5" w14:textId="77777777" w:rsidR="00700CF7" w:rsidRDefault="00700CF7" w:rsidP="008B6F48">
            <w:pPr>
              <w:pStyle w:val="NoSpacing"/>
              <w:rPr>
                <w:lang w:val="en-US" w:eastAsia="en-US"/>
              </w:rPr>
            </w:pPr>
            <w:r>
              <w:t>no</w:t>
            </w:r>
          </w:p>
        </w:tc>
        <w:tc>
          <w:tcPr>
            <w:tcW w:w="1842" w:type="dxa"/>
            <w:hideMark/>
          </w:tcPr>
          <w:p w14:paraId="00805DBC" w14:textId="77777777" w:rsidR="00700CF7" w:rsidRDefault="00700CF7" w:rsidP="008B6F48">
            <w:pPr>
              <w:pStyle w:val="NoSpacing"/>
              <w:rPr>
                <w:lang w:val="en-US" w:eastAsia="en-US"/>
              </w:rPr>
            </w:pPr>
            <w:r>
              <w:t>novak@iskratel.si</w:t>
            </w:r>
          </w:p>
        </w:tc>
        <w:tc>
          <w:tcPr>
            <w:tcW w:w="2946" w:type="dxa"/>
            <w:hideMark/>
          </w:tcPr>
          <w:p w14:paraId="5798A7A6" w14:textId="77777777" w:rsidR="00700CF7" w:rsidRDefault="00700CF7" w:rsidP="008B6F48">
            <w:pPr>
              <w:pStyle w:val="NoSpacing"/>
              <w:rPr>
                <w:lang w:val="en-US" w:eastAsia="en-US"/>
              </w:rPr>
            </w:pPr>
            <w:r>
              <w:t>Email address</w:t>
            </w:r>
          </w:p>
        </w:tc>
      </w:tr>
      <w:tr w:rsidR="00700CF7" w14:paraId="42BB398C" w14:textId="77777777" w:rsidTr="008B6F48">
        <w:tc>
          <w:tcPr>
            <w:tcW w:w="1842" w:type="dxa"/>
            <w:hideMark/>
          </w:tcPr>
          <w:p w14:paraId="74FCA3CE" w14:textId="77777777" w:rsidR="00700CF7" w:rsidRDefault="00700CF7" w:rsidP="008B6F48">
            <w:pPr>
              <w:pStyle w:val="NoSpacing"/>
              <w:rPr>
                <w:lang w:val="en-US" w:eastAsia="en-US"/>
              </w:rPr>
            </w:pPr>
            <w:r>
              <w:t>auth</w:t>
            </w:r>
          </w:p>
        </w:tc>
        <w:tc>
          <w:tcPr>
            <w:tcW w:w="1842" w:type="dxa"/>
            <w:hideMark/>
          </w:tcPr>
          <w:p w14:paraId="1B25124B" w14:textId="77777777" w:rsidR="00700CF7" w:rsidRDefault="00700CF7" w:rsidP="008B6F48">
            <w:pPr>
              <w:pStyle w:val="NoSpacing"/>
              <w:rPr>
                <w:lang w:val="en-US" w:eastAsia="en-US"/>
              </w:rPr>
            </w:pPr>
            <w:r>
              <w:t>yes</w:t>
            </w:r>
          </w:p>
        </w:tc>
        <w:tc>
          <w:tcPr>
            <w:tcW w:w="1842" w:type="dxa"/>
          </w:tcPr>
          <w:p w14:paraId="783B95D8" w14:textId="77777777" w:rsidR="00700CF7" w:rsidRDefault="00700CF7" w:rsidP="008B6F48">
            <w:pPr>
              <w:pStyle w:val="NoSpacing"/>
              <w:rPr>
                <w:lang w:val="en-US" w:eastAsia="en-US"/>
              </w:rPr>
            </w:pPr>
          </w:p>
        </w:tc>
        <w:tc>
          <w:tcPr>
            <w:tcW w:w="2946" w:type="dxa"/>
            <w:hideMark/>
          </w:tcPr>
          <w:p w14:paraId="20F06E11" w14:textId="77777777" w:rsidR="00700CF7" w:rsidRDefault="00700CF7" w:rsidP="008B6F48">
            <w:pPr>
              <w:pStyle w:val="NoSpacing"/>
              <w:rPr>
                <w:lang w:val="en-US" w:eastAsia="en-US"/>
              </w:rPr>
            </w:pPr>
            <w:r>
              <w:t>Address book authorization</w:t>
            </w:r>
          </w:p>
        </w:tc>
      </w:tr>
    </w:tbl>
    <w:p w14:paraId="239B929E" w14:textId="77777777" w:rsidR="00700CF7" w:rsidRDefault="00700CF7" w:rsidP="00700CF7">
      <w:pPr>
        <w:pStyle w:val="Heading3"/>
        <w:numPr>
          <w:ilvl w:val="2"/>
          <w:numId w:val="1"/>
        </w:numPr>
        <w:rPr>
          <w:rFonts w:ascii="Cambria" w:hAnsi="Cambria"/>
          <w:sz w:val="22"/>
          <w:szCs w:val="22"/>
          <w:lang w:val="en-US" w:eastAsia="en-US"/>
        </w:rPr>
      </w:pPr>
      <w:bookmarkStart w:id="169" w:name="_Toc403039393"/>
      <w:bookmarkStart w:id="170" w:name="_Ref402355206"/>
      <w:bookmarkStart w:id="171" w:name="_Toc473185675"/>
      <w:r>
        <w:t>Phone</w:t>
      </w:r>
      <w:bookmarkEnd w:id="169"/>
      <w:bookmarkEnd w:id="170"/>
      <w:bookmarkEnd w:id="171"/>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3FACFDBC" w14:textId="77777777" w:rsidTr="008B6F48">
        <w:tc>
          <w:tcPr>
            <w:tcW w:w="1842" w:type="dxa"/>
            <w:hideMark/>
          </w:tcPr>
          <w:p w14:paraId="22547A50"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1DE50A68"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76CD0C39"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335ADBBF"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1C1693E0" w14:textId="77777777" w:rsidTr="008B6F48">
        <w:tc>
          <w:tcPr>
            <w:tcW w:w="1842" w:type="dxa"/>
            <w:hideMark/>
          </w:tcPr>
          <w:p w14:paraId="6A8EFCD8" w14:textId="77777777" w:rsidR="00700CF7" w:rsidRDefault="00700CF7" w:rsidP="008B6F48">
            <w:pPr>
              <w:pStyle w:val="NoSpacing"/>
              <w:rPr>
                <w:lang w:val="en-US" w:eastAsia="en-US"/>
              </w:rPr>
            </w:pPr>
            <w:r>
              <w:t>phoneId</w:t>
            </w:r>
          </w:p>
        </w:tc>
        <w:tc>
          <w:tcPr>
            <w:tcW w:w="1842" w:type="dxa"/>
            <w:hideMark/>
          </w:tcPr>
          <w:p w14:paraId="0A86EBB9" w14:textId="77777777" w:rsidR="00700CF7" w:rsidRDefault="00700CF7" w:rsidP="008B6F48">
            <w:pPr>
              <w:pStyle w:val="NoSpacing"/>
              <w:rPr>
                <w:lang w:val="en-US" w:eastAsia="en-US"/>
              </w:rPr>
            </w:pPr>
            <w:r>
              <w:t>yes</w:t>
            </w:r>
          </w:p>
        </w:tc>
        <w:tc>
          <w:tcPr>
            <w:tcW w:w="1842" w:type="dxa"/>
            <w:hideMark/>
          </w:tcPr>
          <w:p w14:paraId="750DD858" w14:textId="77777777" w:rsidR="00700CF7" w:rsidRDefault="00700CF7" w:rsidP="008B6F48">
            <w:pPr>
              <w:pStyle w:val="NoSpacing"/>
              <w:rPr>
                <w:lang w:val="en-US" w:eastAsia="en-US"/>
              </w:rPr>
            </w:pPr>
            <w:r>
              <w:t>1</w:t>
            </w:r>
          </w:p>
        </w:tc>
        <w:tc>
          <w:tcPr>
            <w:tcW w:w="2946" w:type="dxa"/>
            <w:hideMark/>
          </w:tcPr>
          <w:p w14:paraId="2F319464" w14:textId="77777777" w:rsidR="00700CF7" w:rsidRDefault="00700CF7" w:rsidP="008B6F48">
            <w:pPr>
              <w:pStyle w:val="NoSpacing"/>
              <w:rPr>
                <w:lang w:val="en-US" w:eastAsia="en-US"/>
              </w:rPr>
            </w:pPr>
            <w:r>
              <w:t>Phone's id number</w:t>
            </w:r>
          </w:p>
        </w:tc>
      </w:tr>
      <w:tr w:rsidR="00700CF7" w14:paraId="6A2C4EAC" w14:textId="77777777" w:rsidTr="008B6F48">
        <w:tc>
          <w:tcPr>
            <w:tcW w:w="1842" w:type="dxa"/>
            <w:hideMark/>
          </w:tcPr>
          <w:p w14:paraId="2933C028" w14:textId="77777777" w:rsidR="00700CF7" w:rsidRDefault="00700CF7" w:rsidP="008B6F48">
            <w:pPr>
              <w:pStyle w:val="NoSpacing"/>
              <w:rPr>
                <w:lang w:val="en-US" w:eastAsia="en-US"/>
              </w:rPr>
            </w:pPr>
            <w:r>
              <w:t>csId</w:t>
            </w:r>
          </w:p>
        </w:tc>
        <w:tc>
          <w:tcPr>
            <w:tcW w:w="1842" w:type="dxa"/>
            <w:hideMark/>
          </w:tcPr>
          <w:p w14:paraId="415F98D2" w14:textId="77777777" w:rsidR="00700CF7" w:rsidRDefault="00700CF7" w:rsidP="008B6F48">
            <w:pPr>
              <w:pStyle w:val="NoSpacing"/>
              <w:rPr>
                <w:lang w:val="en-US" w:eastAsia="en-US"/>
              </w:rPr>
            </w:pPr>
            <w:r>
              <w:t>yes</w:t>
            </w:r>
          </w:p>
        </w:tc>
        <w:tc>
          <w:tcPr>
            <w:tcW w:w="1842" w:type="dxa"/>
            <w:hideMark/>
          </w:tcPr>
          <w:p w14:paraId="0B768569" w14:textId="77777777" w:rsidR="00700CF7" w:rsidRDefault="00700CF7" w:rsidP="008B6F48">
            <w:pPr>
              <w:pStyle w:val="NoSpacing"/>
              <w:rPr>
                <w:lang w:val="en-US" w:eastAsia="en-US"/>
              </w:rPr>
            </w:pPr>
            <w:r>
              <w:t>7000</w:t>
            </w:r>
          </w:p>
        </w:tc>
        <w:tc>
          <w:tcPr>
            <w:tcW w:w="2946" w:type="dxa"/>
            <w:hideMark/>
          </w:tcPr>
          <w:p w14:paraId="5CE8CDCE" w14:textId="77777777" w:rsidR="00700CF7" w:rsidRDefault="00700CF7" w:rsidP="008B6F48">
            <w:pPr>
              <w:pStyle w:val="NoSpacing"/>
              <w:rPr>
                <w:lang w:val="en-US" w:eastAsia="en-US"/>
              </w:rPr>
            </w:pPr>
            <w:r>
              <w:t>Call server's id number</w:t>
            </w:r>
          </w:p>
        </w:tc>
      </w:tr>
      <w:tr w:rsidR="00700CF7" w14:paraId="3FF102E7" w14:textId="77777777" w:rsidTr="008B6F48">
        <w:tc>
          <w:tcPr>
            <w:tcW w:w="1842" w:type="dxa"/>
            <w:hideMark/>
          </w:tcPr>
          <w:p w14:paraId="40D2F978" w14:textId="77777777" w:rsidR="00700CF7" w:rsidRDefault="00700CF7" w:rsidP="008B6F48">
            <w:pPr>
              <w:pStyle w:val="NoSpacing"/>
              <w:rPr>
                <w:lang w:val="en-US" w:eastAsia="en-US"/>
              </w:rPr>
            </w:pPr>
            <w:r>
              <w:t>phoneNumber</w:t>
            </w:r>
          </w:p>
        </w:tc>
        <w:tc>
          <w:tcPr>
            <w:tcW w:w="1842" w:type="dxa"/>
            <w:hideMark/>
          </w:tcPr>
          <w:p w14:paraId="78B95A64" w14:textId="77777777" w:rsidR="00700CF7" w:rsidRDefault="00700CF7" w:rsidP="008B6F48">
            <w:pPr>
              <w:pStyle w:val="NoSpacing"/>
              <w:rPr>
                <w:lang w:val="en-US" w:eastAsia="en-US"/>
              </w:rPr>
            </w:pPr>
            <w:r>
              <w:t>yes</w:t>
            </w:r>
          </w:p>
        </w:tc>
        <w:tc>
          <w:tcPr>
            <w:tcW w:w="1842" w:type="dxa"/>
            <w:hideMark/>
          </w:tcPr>
          <w:p w14:paraId="79CD9A72" w14:textId="77777777" w:rsidR="00700CF7" w:rsidRDefault="00700CF7" w:rsidP="008B6F48">
            <w:pPr>
              <w:pStyle w:val="NoSpacing"/>
              <w:rPr>
                <w:lang w:val="en-US" w:eastAsia="en-US"/>
              </w:rPr>
            </w:pPr>
            <w:r>
              <w:t>0155550001</w:t>
            </w:r>
          </w:p>
        </w:tc>
        <w:tc>
          <w:tcPr>
            <w:tcW w:w="2946" w:type="dxa"/>
            <w:hideMark/>
          </w:tcPr>
          <w:p w14:paraId="5FAB0BD0" w14:textId="77777777" w:rsidR="00700CF7" w:rsidRDefault="00700CF7" w:rsidP="008B6F48">
            <w:pPr>
              <w:pStyle w:val="NoSpacing"/>
              <w:rPr>
                <w:lang w:val="en-US" w:eastAsia="en-US"/>
              </w:rPr>
            </w:pPr>
            <w:r>
              <w:t>Phone number</w:t>
            </w:r>
          </w:p>
        </w:tc>
      </w:tr>
    </w:tbl>
    <w:p w14:paraId="4558C733" w14:textId="77777777" w:rsidR="00700CF7" w:rsidRDefault="00700CF7" w:rsidP="00700CF7">
      <w:pPr>
        <w:pStyle w:val="Heading3"/>
        <w:numPr>
          <w:ilvl w:val="2"/>
          <w:numId w:val="1"/>
        </w:numPr>
        <w:rPr>
          <w:rFonts w:ascii="Cambria" w:hAnsi="Cambria"/>
          <w:sz w:val="22"/>
          <w:szCs w:val="22"/>
          <w:lang w:val="en-US" w:eastAsia="en-US"/>
        </w:rPr>
      </w:pPr>
      <w:bookmarkStart w:id="172" w:name="_Toc403039394"/>
      <w:bookmarkStart w:id="173" w:name="_Ref402355256"/>
      <w:bookmarkStart w:id="174" w:name="_Toc473185676"/>
      <w:r>
        <w:t>Contact</w:t>
      </w:r>
      <w:bookmarkEnd w:id="172"/>
      <w:bookmarkEnd w:id="173"/>
      <w:bookmarkEnd w:id="174"/>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58533568" w14:textId="77777777" w:rsidTr="008B6F48">
        <w:tc>
          <w:tcPr>
            <w:tcW w:w="1842" w:type="dxa"/>
            <w:hideMark/>
          </w:tcPr>
          <w:p w14:paraId="79DEC218"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71C9195D"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4ADEEE5C"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656B16B6"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42DC818A" w14:textId="77777777" w:rsidTr="008B6F48">
        <w:trPr>
          <w:trHeight w:val="383"/>
        </w:trPr>
        <w:tc>
          <w:tcPr>
            <w:tcW w:w="1842" w:type="dxa"/>
            <w:hideMark/>
          </w:tcPr>
          <w:p w14:paraId="0B34C933" w14:textId="77777777" w:rsidR="00700CF7" w:rsidRDefault="00700CF7" w:rsidP="008B6F48">
            <w:pPr>
              <w:pStyle w:val="NoSpacing"/>
              <w:rPr>
                <w:lang w:val="en-US" w:eastAsia="en-US"/>
              </w:rPr>
            </w:pPr>
            <w:r>
              <w:t>id</w:t>
            </w:r>
          </w:p>
        </w:tc>
        <w:tc>
          <w:tcPr>
            <w:tcW w:w="1842" w:type="dxa"/>
            <w:hideMark/>
          </w:tcPr>
          <w:p w14:paraId="03176B05" w14:textId="77777777" w:rsidR="00700CF7" w:rsidRDefault="00700CF7" w:rsidP="008B6F48">
            <w:pPr>
              <w:pStyle w:val="NoSpacing"/>
              <w:rPr>
                <w:lang w:val="en-US" w:eastAsia="en-US"/>
              </w:rPr>
            </w:pPr>
            <w:r>
              <w:t>yes</w:t>
            </w:r>
          </w:p>
        </w:tc>
        <w:tc>
          <w:tcPr>
            <w:tcW w:w="1842" w:type="dxa"/>
            <w:hideMark/>
          </w:tcPr>
          <w:p w14:paraId="347148DA" w14:textId="77777777" w:rsidR="00700CF7" w:rsidRDefault="00700CF7" w:rsidP="008B6F48">
            <w:pPr>
              <w:pStyle w:val="NoSpacing"/>
              <w:rPr>
                <w:lang w:val="en-US" w:eastAsia="en-US"/>
              </w:rPr>
            </w:pPr>
            <w:r>
              <w:t>1</w:t>
            </w:r>
          </w:p>
        </w:tc>
        <w:tc>
          <w:tcPr>
            <w:tcW w:w="2946" w:type="dxa"/>
            <w:hideMark/>
          </w:tcPr>
          <w:p w14:paraId="7904A936" w14:textId="77777777" w:rsidR="00700CF7" w:rsidRDefault="00700CF7" w:rsidP="008B6F48">
            <w:pPr>
              <w:pStyle w:val="NoSpacing"/>
              <w:rPr>
                <w:lang w:val="en-US" w:eastAsia="en-US"/>
              </w:rPr>
            </w:pPr>
            <w:r>
              <w:t>Contact's id number</w:t>
            </w:r>
          </w:p>
        </w:tc>
      </w:tr>
      <w:tr w:rsidR="00700CF7" w14:paraId="3650C122" w14:textId="77777777" w:rsidTr="008B6F48">
        <w:tc>
          <w:tcPr>
            <w:tcW w:w="1842" w:type="dxa"/>
            <w:hideMark/>
          </w:tcPr>
          <w:p w14:paraId="20626DF7" w14:textId="77777777" w:rsidR="00700CF7" w:rsidRDefault="00700CF7" w:rsidP="008B6F48">
            <w:pPr>
              <w:pStyle w:val="NoSpacing"/>
              <w:rPr>
                <w:lang w:val="en-US" w:eastAsia="en-US"/>
              </w:rPr>
            </w:pPr>
            <w:r>
              <w:t>bgid</w:t>
            </w:r>
          </w:p>
        </w:tc>
        <w:tc>
          <w:tcPr>
            <w:tcW w:w="1842" w:type="dxa"/>
            <w:hideMark/>
          </w:tcPr>
          <w:p w14:paraId="7B21669B" w14:textId="77777777" w:rsidR="00700CF7" w:rsidRDefault="00700CF7" w:rsidP="008B6F48">
            <w:pPr>
              <w:pStyle w:val="NoSpacing"/>
              <w:rPr>
                <w:lang w:val="en-US" w:eastAsia="en-US"/>
              </w:rPr>
            </w:pPr>
            <w:r>
              <w:t>yes</w:t>
            </w:r>
          </w:p>
        </w:tc>
        <w:tc>
          <w:tcPr>
            <w:tcW w:w="1842" w:type="dxa"/>
            <w:hideMark/>
          </w:tcPr>
          <w:p w14:paraId="4B6A4C42" w14:textId="77777777" w:rsidR="00700CF7" w:rsidRDefault="00700CF7" w:rsidP="008B6F48">
            <w:pPr>
              <w:pStyle w:val="NoSpacing"/>
              <w:rPr>
                <w:lang w:val="en-US" w:eastAsia="en-US"/>
              </w:rPr>
            </w:pPr>
            <w:r>
              <w:t>1</w:t>
            </w:r>
          </w:p>
        </w:tc>
        <w:tc>
          <w:tcPr>
            <w:tcW w:w="2946" w:type="dxa"/>
            <w:hideMark/>
          </w:tcPr>
          <w:p w14:paraId="47FC54DF" w14:textId="77777777" w:rsidR="00700CF7" w:rsidRDefault="00700CF7" w:rsidP="008B6F48">
            <w:pPr>
              <w:pStyle w:val="NoSpacing"/>
              <w:rPr>
                <w:lang w:val="en-US" w:eastAsia="en-US"/>
              </w:rPr>
            </w:pPr>
            <w:r>
              <w:t>Business group id</w:t>
            </w:r>
          </w:p>
        </w:tc>
      </w:tr>
      <w:tr w:rsidR="00700CF7" w14:paraId="36AD1376" w14:textId="77777777" w:rsidTr="008B6F48">
        <w:tc>
          <w:tcPr>
            <w:tcW w:w="1842" w:type="dxa"/>
            <w:hideMark/>
          </w:tcPr>
          <w:p w14:paraId="530E1230" w14:textId="77777777" w:rsidR="00700CF7" w:rsidRDefault="00700CF7" w:rsidP="008B6F48">
            <w:pPr>
              <w:pStyle w:val="NoSpacing"/>
              <w:rPr>
                <w:lang w:val="en-US" w:eastAsia="en-US"/>
              </w:rPr>
            </w:pPr>
            <w:r>
              <w:t>firstName</w:t>
            </w:r>
          </w:p>
        </w:tc>
        <w:tc>
          <w:tcPr>
            <w:tcW w:w="1842" w:type="dxa"/>
            <w:hideMark/>
          </w:tcPr>
          <w:p w14:paraId="5DDC974C" w14:textId="77777777" w:rsidR="00700CF7" w:rsidRDefault="00700CF7" w:rsidP="008B6F48">
            <w:pPr>
              <w:pStyle w:val="NoSpacing"/>
              <w:rPr>
                <w:lang w:val="en-US" w:eastAsia="en-US"/>
              </w:rPr>
            </w:pPr>
            <w:r>
              <w:t>one of the names</w:t>
            </w:r>
          </w:p>
        </w:tc>
        <w:tc>
          <w:tcPr>
            <w:tcW w:w="1842" w:type="dxa"/>
            <w:hideMark/>
          </w:tcPr>
          <w:p w14:paraId="72A532F8" w14:textId="77777777" w:rsidR="00700CF7" w:rsidRDefault="00700CF7" w:rsidP="008B6F48">
            <w:pPr>
              <w:pStyle w:val="NoSpacing"/>
              <w:rPr>
                <w:lang w:val="en-US" w:eastAsia="en-US"/>
              </w:rPr>
            </w:pPr>
            <w:r>
              <w:t>Janez</w:t>
            </w:r>
          </w:p>
        </w:tc>
        <w:tc>
          <w:tcPr>
            <w:tcW w:w="2946" w:type="dxa"/>
            <w:hideMark/>
          </w:tcPr>
          <w:p w14:paraId="46A157AB" w14:textId="77777777" w:rsidR="00700CF7" w:rsidRDefault="00700CF7" w:rsidP="008B6F48">
            <w:pPr>
              <w:pStyle w:val="NoSpacing"/>
              <w:rPr>
                <w:lang w:val="en-US" w:eastAsia="en-US"/>
              </w:rPr>
            </w:pPr>
            <w:r>
              <w:t>First name</w:t>
            </w:r>
          </w:p>
        </w:tc>
      </w:tr>
      <w:tr w:rsidR="00700CF7" w14:paraId="2433CA9F" w14:textId="77777777" w:rsidTr="008B6F48">
        <w:tc>
          <w:tcPr>
            <w:tcW w:w="1842" w:type="dxa"/>
            <w:hideMark/>
          </w:tcPr>
          <w:p w14:paraId="28D075A1" w14:textId="77777777" w:rsidR="00700CF7" w:rsidRDefault="00700CF7" w:rsidP="008B6F48">
            <w:pPr>
              <w:pStyle w:val="NoSpacing"/>
              <w:rPr>
                <w:lang w:val="en-US" w:eastAsia="en-US"/>
              </w:rPr>
            </w:pPr>
            <w:r>
              <w:t>lastName</w:t>
            </w:r>
          </w:p>
        </w:tc>
        <w:tc>
          <w:tcPr>
            <w:tcW w:w="1842" w:type="dxa"/>
            <w:hideMark/>
          </w:tcPr>
          <w:p w14:paraId="603D5A35" w14:textId="77777777" w:rsidR="00700CF7" w:rsidRDefault="00700CF7" w:rsidP="008B6F48">
            <w:pPr>
              <w:pStyle w:val="NoSpacing"/>
              <w:rPr>
                <w:lang w:val="en-US" w:eastAsia="en-US"/>
              </w:rPr>
            </w:pPr>
            <w:r>
              <w:t>one of the names</w:t>
            </w:r>
          </w:p>
        </w:tc>
        <w:tc>
          <w:tcPr>
            <w:tcW w:w="1842" w:type="dxa"/>
            <w:hideMark/>
          </w:tcPr>
          <w:p w14:paraId="2CBA905A" w14:textId="77777777" w:rsidR="00700CF7" w:rsidRDefault="00700CF7" w:rsidP="008B6F48">
            <w:pPr>
              <w:pStyle w:val="NoSpacing"/>
              <w:rPr>
                <w:lang w:val="en-US" w:eastAsia="en-US"/>
              </w:rPr>
            </w:pPr>
            <w:r>
              <w:t>Novak</w:t>
            </w:r>
          </w:p>
        </w:tc>
        <w:tc>
          <w:tcPr>
            <w:tcW w:w="2946" w:type="dxa"/>
            <w:hideMark/>
          </w:tcPr>
          <w:p w14:paraId="0C409228" w14:textId="77777777" w:rsidR="00700CF7" w:rsidRDefault="00700CF7" w:rsidP="008B6F48">
            <w:pPr>
              <w:pStyle w:val="NoSpacing"/>
              <w:rPr>
                <w:lang w:val="en-US" w:eastAsia="en-US"/>
              </w:rPr>
            </w:pPr>
            <w:r>
              <w:t>Last name</w:t>
            </w:r>
          </w:p>
        </w:tc>
      </w:tr>
      <w:tr w:rsidR="00700CF7" w14:paraId="5093719D" w14:textId="77777777" w:rsidTr="008B6F48">
        <w:tc>
          <w:tcPr>
            <w:tcW w:w="1842" w:type="dxa"/>
            <w:hideMark/>
          </w:tcPr>
          <w:p w14:paraId="71F0F12D" w14:textId="77777777" w:rsidR="00700CF7" w:rsidRDefault="00700CF7" w:rsidP="008B6F48">
            <w:pPr>
              <w:pStyle w:val="NoSpacing"/>
              <w:rPr>
                <w:lang w:val="en-US" w:eastAsia="en-US"/>
              </w:rPr>
            </w:pPr>
            <w:r>
              <w:t>middleName</w:t>
            </w:r>
          </w:p>
        </w:tc>
        <w:tc>
          <w:tcPr>
            <w:tcW w:w="1842" w:type="dxa"/>
            <w:hideMark/>
          </w:tcPr>
          <w:p w14:paraId="43614D20" w14:textId="77777777" w:rsidR="00700CF7" w:rsidRDefault="00700CF7" w:rsidP="008B6F48">
            <w:pPr>
              <w:pStyle w:val="NoSpacing"/>
              <w:rPr>
                <w:lang w:val="en-US" w:eastAsia="en-US"/>
              </w:rPr>
            </w:pPr>
            <w:r>
              <w:t>one of the names</w:t>
            </w:r>
          </w:p>
        </w:tc>
        <w:tc>
          <w:tcPr>
            <w:tcW w:w="1842" w:type="dxa"/>
            <w:hideMark/>
          </w:tcPr>
          <w:p w14:paraId="06D88F2F" w14:textId="77777777" w:rsidR="00700CF7" w:rsidRDefault="00700CF7" w:rsidP="008B6F48">
            <w:pPr>
              <w:pStyle w:val="NoSpacing"/>
              <w:rPr>
                <w:lang w:val="en-US" w:eastAsia="en-US"/>
              </w:rPr>
            </w:pPr>
            <w:r>
              <w:t>Bine</w:t>
            </w:r>
          </w:p>
        </w:tc>
        <w:tc>
          <w:tcPr>
            <w:tcW w:w="2946" w:type="dxa"/>
            <w:hideMark/>
          </w:tcPr>
          <w:p w14:paraId="3CF9A749" w14:textId="77777777" w:rsidR="00700CF7" w:rsidRDefault="00700CF7" w:rsidP="008B6F48">
            <w:pPr>
              <w:pStyle w:val="NoSpacing"/>
              <w:rPr>
                <w:lang w:val="en-US" w:eastAsia="en-US"/>
              </w:rPr>
            </w:pPr>
            <w:r>
              <w:t>Middle name</w:t>
            </w:r>
          </w:p>
        </w:tc>
      </w:tr>
      <w:tr w:rsidR="00700CF7" w14:paraId="3C9E19DB" w14:textId="77777777" w:rsidTr="008B6F48">
        <w:tc>
          <w:tcPr>
            <w:tcW w:w="1842" w:type="dxa"/>
            <w:hideMark/>
          </w:tcPr>
          <w:p w14:paraId="437A628F" w14:textId="77777777" w:rsidR="00700CF7" w:rsidRDefault="00700CF7" w:rsidP="008B6F48">
            <w:pPr>
              <w:pStyle w:val="NoSpacing"/>
              <w:rPr>
                <w:lang w:val="en-US" w:eastAsia="en-US"/>
              </w:rPr>
            </w:pPr>
            <w:r>
              <w:t>email</w:t>
            </w:r>
          </w:p>
        </w:tc>
        <w:tc>
          <w:tcPr>
            <w:tcW w:w="1842" w:type="dxa"/>
            <w:hideMark/>
          </w:tcPr>
          <w:p w14:paraId="4923EF93" w14:textId="77777777" w:rsidR="00700CF7" w:rsidRDefault="00700CF7" w:rsidP="008B6F48">
            <w:pPr>
              <w:pStyle w:val="NoSpacing"/>
              <w:rPr>
                <w:lang w:val="en-US" w:eastAsia="en-US"/>
              </w:rPr>
            </w:pPr>
            <w:r>
              <w:t>no</w:t>
            </w:r>
          </w:p>
        </w:tc>
        <w:tc>
          <w:tcPr>
            <w:tcW w:w="1842" w:type="dxa"/>
            <w:hideMark/>
          </w:tcPr>
          <w:p w14:paraId="02AABC43" w14:textId="77777777" w:rsidR="00700CF7" w:rsidRDefault="00700CF7" w:rsidP="008B6F48">
            <w:pPr>
              <w:pStyle w:val="NoSpacing"/>
              <w:rPr>
                <w:lang w:val="en-US" w:eastAsia="en-US"/>
              </w:rPr>
            </w:pPr>
            <w:r>
              <w:t>novak@iskratel.si</w:t>
            </w:r>
          </w:p>
        </w:tc>
        <w:tc>
          <w:tcPr>
            <w:tcW w:w="2946" w:type="dxa"/>
            <w:hideMark/>
          </w:tcPr>
          <w:p w14:paraId="6B05125B" w14:textId="77777777" w:rsidR="00700CF7" w:rsidRDefault="00700CF7" w:rsidP="008B6F48">
            <w:pPr>
              <w:pStyle w:val="NoSpacing"/>
              <w:rPr>
                <w:lang w:val="en-US" w:eastAsia="en-US"/>
              </w:rPr>
            </w:pPr>
            <w:r>
              <w:t>Email address</w:t>
            </w:r>
          </w:p>
        </w:tc>
      </w:tr>
      <w:tr w:rsidR="00700CF7" w14:paraId="25A07CEB" w14:textId="77777777" w:rsidTr="008B6F48">
        <w:trPr>
          <w:trHeight w:val="70"/>
        </w:trPr>
        <w:tc>
          <w:tcPr>
            <w:tcW w:w="1842" w:type="dxa"/>
            <w:hideMark/>
          </w:tcPr>
          <w:p w14:paraId="1852CD96" w14:textId="77777777" w:rsidR="00700CF7" w:rsidRDefault="00700CF7" w:rsidP="008B6F48">
            <w:pPr>
              <w:pStyle w:val="NoSpacing"/>
              <w:rPr>
                <w:lang w:val="en-US" w:eastAsia="en-US"/>
              </w:rPr>
            </w:pPr>
            <w:r>
              <w:t>workDn</w:t>
            </w:r>
          </w:p>
        </w:tc>
        <w:tc>
          <w:tcPr>
            <w:tcW w:w="1842" w:type="dxa"/>
            <w:hideMark/>
          </w:tcPr>
          <w:p w14:paraId="3BA5C3F7" w14:textId="77777777" w:rsidR="00700CF7" w:rsidRDefault="00700CF7" w:rsidP="008B6F48">
            <w:pPr>
              <w:pStyle w:val="NoSpacing"/>
              <w:rPr>
                <w:lang w:val="en-US" w:eastAsia="en-US"/>
              </w:rPr>
            </w:pPr>
            <w:r>
              <w:t>this  or mobileDn</w:t>
            </w:r>
          </w:p>
        </w:tc>
        <w:tc>
          <w:tcPr>
            <w:tcW w:w="1842" w:type="dxa"/>
            <w:hideMark/>
          </w:tcPr>
          <w:p w14:paraId="615BB7B7" w14:textId="77777777" w:rsidR="00700CF7" w:rsidRDefault="00700CF7" w:rsidP="008B6F48">
            <w:pPr>
              <w:pStyle w:val="NoSpacing"/>
              <w:rPr>
                <w:lang w:val="en-US" w:eastAsia="en-US"/>
              </w:rPr>
            </w:pPr>
            <w:r>
              <w:t>0155550001</w:t>
            </w:r>
          </w:p>
        </w:tc>
        <w:tc>
          <w:tcPr>
            <w:tcW w:w="2946" w:type="dxa"/>
            <w:hideMark/>
          </w:tcPr>
          <w:p w14:paraId="16A3D148" w14:textId="77777777" w:rsidR="00700CF7" w:rsidRDefault="00700CF7" w:rsidP="008B6F48">
            <w:pPr>
              <w:pStyle w:val="NoSpacing"/>
              <w:rPr>
                <w:lang w:val="en-US" w:eastAsia="en-US"/>
              </w:rPr>
            </w:pPr>
            <w:r>
              <w:t>Work number</w:t>
            </w:r>
          </w:p>
        </w:tc>
      </w:tr>
      <w:tr w:rsidR="00700CF7" w14:paraId="1EC16A28" w14:textId="77777777" w:rsidTr="008B6F48">
        <w:tc>
          <w:tcPr>
            <w:tcW w:w="1842" w:type="dxa"/>
            <w:hideMark/>
          </w:tcPr>
          <w:p w14:paraId="18E4FAF8" w14:textId="77777777" w:rsidR="00700CF7" w:rsidRDefault="00700CF7" w:rsidP="008B6F48">
            <w:pPr>
              <w:pStyle w:val="NoSpacing"/>
              <w:rPr>
                <w:lang w:val="en-US" w:eastAsia="en-US"/>
              </w:rPr>
            </w:pPr>
            <w:r>
              <w:t>mobileDn</w:t>
            </w:r>
          </w:p>
        </w:tc>
        <w:tc>
          <w:tcPr>
            <w:tcW w:w="1842" w:type="dxa"/>
            <w:hideMark/>
          </w:tcPr>
          <w:p w14:paraId="237CCD65" w14:textId="77777777" w:rsidR="00700CF7" w:rsidRDefault="00700CF7" w:rsidP="008B6F48">
            <w:pPr>
              <w:pStyle w:val="NoSpacing"/>
              <w:rPr>
                <w:lang w:val="en-US" w:eastAsia="en-US"/>
              </w:rPr>
            </w:pPr>
            <w:r>
              <w:t>this of workDn</w:t>
            </w:r>
          </w:p>
        </w:tc>
        <w:tc>
          <w:tcPr>
            <w:tcW w:w="1842" w:type="dxa"/>
            <w:hideMark/>
          </w:tcPr>
          <w:p w14:paraId="05E0523E" w14:textId="77777777" w:rsidR="00700CF7" w:rsidRDefault="00700CF7" w:rsidP="008B6F48">
            <w:pPr>
              <w:pStyle w:val="NoSpacing"/>
              <w:rPr>
                <w:lang w:val="en-US" w:eastAsia="en-US"/>
              </w:rPr>
            </w:pPr>
            <w:r>
              <w:t>0156660001</w:t>
            </w:r>
          </w:p>
        </w:tc>
        <w:tc>
          <w:tcPr>
            <w:tcW w:w="2946" w:type="dxa"/>
            <w:hideMark/>
          </w:tcPr>
          <w:p w14:paraId="09BFD0FF" w14:textId="77777777" w:rsidR="00700CF7" w:rsidRDefault="00700CF7" w:rsidP="008B6F48">
            <w:pPr>
              <w:pStyle w:val="NoSpacing"/>
              <w:rPr>
                <w:lang w:val="en-US" w:eastAsia="en-US"/>
              </w:rPr>
            </w:pPr>
            <w:r>
              <w:t>Mobile number</w:t>
            </w:r>
          </w:p>
        </w:tc>
      </w:tr>
      <w:tr w:rsidR="00700CF7" w14:paraId="07360B94" w14:textId="77777777" w:rsidTr="008B6F48">
        <w:tc>
          <w:tcPr>
            <w:tcW w:w="1842" w:type="dxa"/>
            <w:hideMark/>
          </w:tcPr>
          <w:p w14:paraId="7D1237C0" w14:textId="77777777" w:rsidR="00700CF7" w:rsidRDefault="00700CF7" w:rsidP="008B6F48">
            <w:pPr>
              <w:pStyle w:val="NoSpacing"/>
              <w:rPr>
                <w:lang w:val="en-US" w:eastAsia="en-US"/>
              </w:rPr>
            </w:pPr>
            <w:r>
              <w:t>auth</w:t>
            </w:r>
          </w:p>
        </w:tc>
        <w:tc>
          <w:tcPr>
            <w:tcW w:w="1842" w:type="dxa"/>
            <w:hideMark/>
          </w:tcPr>
          <w:p w14:paraId="3EF1BBEF" w14:textId="77777777" w:rsidR="00700CF7" w:rsidRDefault="00700CF7" w:rsidP="008B6F48">
            <w:pPr>
              <w:pStyle w:val="NoSpacing"/>
              <w:rPr>
                <w:lang w:val="en-US" w:eastAsia="en-US"/>
              </w:rPr>
            </w:pPr>
            <w:r>
              <w:t>yes</w:t>
            </w:r>
          </w:p>
        </w:tc>
        <w:tc>
          <w:tcPr>
            <w:tcW w:w="1842" w:type="dxa"/>
            <w:hideMark/>
          </w:tcPr>
          <w:p w14:paraId="5AC38AFA" w14:textId="77777777" w:rsidR="00700CF7" w:rsidRDefault="00700CF7" w:rsidP="00B34E80">
            <w:pPr>
              <w:pStyle w:val="NoSpacing"/>
              <w:keepLines w:val="0"/>
              <w:numPr>
                <w:ilvl w:val="0"/>
                <w:numId w:val="13"/>
              </w:numPr>
              <w:tabs>
                <w:tab w:val="left" w:pos="184"/>
              </w:tabs>
              <w:ind w:left="42" w:firstLine="0"/>
              <w:jc w:val="left"/>
              <w:rPr>
                <w:sz w:val="22"/>
                <w:szCs w:val="22"/>
                <w:lang w:val="en-US" w:eastAsia="en-US"/>
              </w:rPr>
            </w:pPr>
            <w:r>
              <w:t>$PUB (Public contact),</w:t>
            </w:r>
          </w:p>
          <w:p w14:paraId="1AB779C8" w14:textId="77777777" w:rsidR="00700CF7" w:rsidRDefault="00700CF7" w:rsidP="00B34E80">
            <w:pPr>
              <w:pStyle w:val="NoSpacing"/>
              <w:keepLines w:val="0"/>
              <w:numPr>
                <w:ilvl w:val="0"/>
                <w:numId w:val="13"/>
              </w:numPr>
              <w:tabs>
                <w:tab w:val="left" w:pos="184"/>
              </w:tabs>
              <w:ind w:left="42" w:firstLine="0"/>
              <w:jc w:val="left"/>
            </w:pPr>
            <w:r>
              <w:t>$VIP (VIP contact),</w:t>
            </w:r>
          </w:p>
          <w:p w14:paraId="0BC7A2C9" w14:textId="77777777" w:rsidR="00700CF7" w:rsidRDefault="00700CF7" w:rsidP="00B34E80">
            <w:pPr>
              <w:pStyle w:val="NoSpacing"/>
              <w:keepLines w:val="0"/>
              <w:numPr>
                <w:ilvl w:val="0"/>
                <w:numId w:val="13"/>
              </w:numPr>
              <w:tabs>
                <w:tab w:val="left" w:pos="184"/>
              </w:tabs>
              <w:ind w:left="42" w:firstLine="0"/>
              <w:jc w:val="left"/>
            </w:pPr>
            <w:r>
              <w:t>$ADMIN (VIP Admin contact),</w:t>
            </w:r>
          </w:p>
          <w:p w14:paraId="04BCA42F" w14:textId="77777777" w:rsidR="00700CF7" w:rsidRDefault="00700CF7" w:rsidP="00B34E80">
            <w:pPr>
              <w:pStyle w:val="NoSpacing"/>
              <w:keepLines w:val="0"/>
              <w:numPr>
                <w:ilvl w:val="0"/>
                <w:numId w:val="13"/>
              </w:numPr>
              <w:tabs>
                <w:tab w:val="left" w:pos="184"/>
              </w:tabs>
              <w:ind w:left="42" w:firstLine="0"/>
              <w:jc w:val="left"/>
            </w:pPr>
            <w:r>
              <w:t>$&lt;username&gt; (Users private contact),</w:t>
            </w:r>
          </w:p>
          <w:p w14:paraId="53F3442A" w14:textId="77777777" w:rsidR="00700CF7" w:rsidRDefault="00700CF7" w:rsidP="00B34E80">
            <w:pPr>
              <w:pStyle w:val="NoSpacing"/>
              <w:keepLines w:val="0"/>
              <w:numPr>
                <w:ilvl w:val="0"/>
                <w:numId w:val="13"/>
              </w:numPr>
              <w:tabs>
                <w:tab w:val="left" w:pos="184"/>
              </w:tabs>
              <w:ind w:left="42" w:firstLine="0"/>
              <w:jc w:val="left"/>
              <w:rPr>
                <w:lang w:val="en-US" w:eastAsia="en-US"/>
              </w:rPr>
            </w:pPr>
            <w:r>
              <w:t>$NORMAL (Normal contact)</w:t>
            </w:r>
          </w:p>
        </w:tc>
        <w:tc>
          <w:tcPr>
            <w:tcW w:w="2946" w:type="dxa"/>
            <w:hideMark/>
          </w:tcPr>
          <w:p w14:paraId="368AD5BA" w14:textId="77777777" w:rsidR="00700CF7" w:rsidRDefault="00700CF7" w:rsidP="008B6F48">
            <w:pPr>
              <w:pStyle w:val="NoSpacing"/>
              <w:rPr>
                <w:lang w:val="en-US" w:eastAsia="en-US"/>
              </w:rPr>
            </w:pPr>
            <w:r>
              <w:t>VIP Indication</w:t>
            </w:r>
          </w:p>
        </w:tc>
      </w:tr>
      <w:tr w:rsidR="00700CF7" w14:paraId="631DC4BC" w14:textId="77777777" w:rsidTr="008B6F48">
        <w:tc>
          <w:tcPr>
            <w:tcW w:w="1842" w:type="dxa"/>
            <w:hideMark/>
          </w:tcPr>
          <w:p w14:paraId="3F66D96C" w14:textId="77777777" w:rsidR="00700CF7" w:rsidRDefault="00700CF7" w:rsidP="008B6F48">
            <w:pPr>
              <w:pStyle w:val="NoSpacing"/>
              <w:rPr>
                <w:lang w:val="en-US" w:eastAsia="en-US"/>
              </w:rPr>
            </w:pPr>
            <w:r>
              <w:t>userId</w:t>
            </w:r>
          </w:p>
        </w:tc>
        <w:tc>
          <w:tcPr>
            <w:tcW w:w="1842" w:type="dxa"/>
            <w:hideMark/>
          </w:tcPr>
          <w:p w14:paraId="67AFE7F6" w14:textId="77777777" w:rsidR="00700CF7" w:rsidRDefault="00700CF7" w:rsidP="008B6F48">
            <w:pPr>
              <w:pStyle w:val="NoSpacing"/>
              <w:rPr>
                <w:lang w:val="en-US" w:eastAsia="en-US"/>
              </w:rPr>
            </w:pPr>
            <w:r>
              <w:t>no</w:t>
            </w:r>
          </w:p>
        </w:tc>
        <w:tc>
          <w:tcPr>
            <w:tcW w:w="1842" w:type="dxa"/>
          </w:tcPr>
          <w:p w14:paraId="6262BF80" w14:textId="77777777" w:rsidR="00700CF7" w:rsidRDefault="00700CF7" w:rsidP="008B6F48">
            <w:pPr>
              <w:pStyle w:val="NoSpacing"/>
              <w:rPr>
                <w:lang w:val="en-US" w:eastAsia="en-US"/>
              </w:rPr>
            </w:pPr>
          </w:p>
        </w:tc>
        <w:tc>
          <w:tcPr>
            <w:tcW w:w="2946" w:type="dxa"/>
            <w:hideMark/>
          </w:tcPr>
          <w:p w14:paraId="01598A5D" w14:textId="77777777" w:rsidR="00700CF7" w:rsidRDefault="00700CF7" w:rsidP="008B6F48">
            <w:pPr>
              <w:pStyle w:val="NoSpacing"/>
              <w:rPr>
                <w:lang w:val="en-US" w:eastAsia="en-US"/>
              </w:rPr>
            </w:pPr>
            <w:r>
              <w:t>User's id number</w:t>
            </w:r>
          </w:p>
        </w:tc>
      </w:tr>
      <w:tr w:rsidR="00700CF7" w14:paraId="1122E2B7" w14:textId="77777777" w:rsidTr="008B6F48">
        <w:tc>
          <w:tcPr>
            <w:tcW w:w="1842" w:type="dxa"/>
            <w:hideMark/>
          </w:tcPr>
          <w:p w14:paraId="08114DEC" w14:textId="77777777" w:rsidR="00700CF7" w:rsidRDefault="00700CF7" w:rsidP="008B6F48">
            <w:pPr>
              <w:pStyle w:val="NoSpacing"/>
              <w:rPr>
                <w:lang w:val="en-US" w:eastAsia="en-US"/>
              </w:rPr>
            </w:pPr>
            <w:r>
              <w:t>name</w:t>
            </w:r>
          </w:p>
        </w:tc>
        <w:tc>
          <w:tcPr>
            <w:tcW w:w="1842" w:type="dxa"/>
            <w:hideMark/>
          </w:tcPr>
          <w:p w14:paraId="1AE70BB6" w14:textId="77777777" w:rsidR="00700CF7" w:rsidRDefault="00700CF7" w:rsidP="008B6F48">
            <w:pPr>
              <w:pStyle w:val="NoSpacing"/>
              <w:rPr>
                <w:lang w:val="en-US" w:eastAsia="en-US"/>
              </w:rPr>
            </w:pPr>
            <w:r>
              <w:t>yes</w:t>
            </w:r>
          </w:p>
        </w:tc>
        <w:tc>
          <w:tcPr>
            <w:tcW w:w="1842" w:type="dxa"/>
            <w:hideMark/>
          </w:tcPr>
          <w:p w14:paraId="2CB908B4" w14:textId="77777777" w:rsidR="00700CF7" w:rsidRDefault="00700CF7" w:rsidP="008B6F48">
            <w:pPr>
              <w:pStyle w:val="NoSpacing"/>
              <w:rPr>
                <w:lang w:val="en-US" w:eastAsia="en-US"/>
              </w:rPr>
            </w:pPr>
            <w:r>
              <w:t>Janez Bine Novak</w:t>
            </w:r>
          </w:p>
        </w:tc>
        <w:tc>
          <w:tcPr>
            <w:tcW w:w="2946" w:type="dxa"/>
            <w:hideMark/>
          </w:tcPr>
          <w:p w14:paraId="518FB516" w14:textId="77777777" w:rsidR="00700CF7" w:rsidRDefault="00700CF7" w:rsidP="008B6F48">
            <w:pPr>
              <w:pStyle w:val="NoSpacing"/>
              <w:rPr>
                <w:lang w:val="en-US" w:eastAsia="en-US"/>
              </w:rPr>
            </w:pPr>
            <w:r>
              <w:t>Full name without title</w:t>
            </w:r>
          </w:p>
        </w:tc>
      </w:tr>
      <w:tr w:rsidR="00700CF7" w14:paraId="4B702CB7" w14:textId="77777777" w:rsidTr="008B6F48">
        <w:tc>
          <w:tcPr>
            <w:tcW w:w="1842" w:type="dxa"/>
            <w:hideMark/>
          </w:tcPr>
          <w:p w14:paraId="0260322B" w14:textId="77777777" w:rsidR="00700CF7" w:rsidRDefault="00700CF7" w:rsidP="008B6F48">
            <w:pPr>
              <w:pStyle w:val="NoSpacing"/>
              <w:rPr>
                <w:lang w:val="en-US" w:eastAsia="en-US"/>
              </w:rPr>
            </w:pPr>
            <w:r>
              <w:t>fullName</w:t>
            </w:r>
          </w:p>
        </w:tc>
        <w:tc>
          <w:tcPr>
            <w:tcW w:w="1842" w:type="dxa"/>
            <w:hideMark/>
          </w:tcPr>
          <w:p w14:paraId="3F714B20" w14:textId="77777777" w:rsidR="00700CF7" w:rsidRDefault="00700CF7" w:rsidP="008B6F48">
            <w:pPr>
              <w:pStyle w:val="NoSpacing"/>
              <w:rPr>
                <w:lang w:val="en-US" w:eastAsia="en-US"/>
              </w:rPr>
            </w:pPr>
            <w:r>
              <w:t>yes</w:t>
            </w:r>
          </w:p>
        </w:tc>
        <w:tc>
          <w:tcPr>
            <w:tcW w:w="1842" w:type="dxa"/>
            <w:hideMark/>
          </w:tcPr>
          <w:p w14:paraId="785BEA9B" w14:textId="77777777" w:rsidR="00700CF7" w:rsidRDefault="00700CF7" w:rsidP="008B6F48">
            <w:pPr>
              <w:pStyle w:val="NoSpacing"/>
              <w:rPr>
                <w:lang w:val="en-US" w:eastAsia="en-US"/>
              </w:rPr>
            </w:pPr>
            <w:r>
              <w:t>Mr. Janez Bine Novak</w:t>
            </w:r>
          </w:p>
        </w:tc>
        <w:tc>
          <w:tcPr>
            <w:tcW w:w="2946" w:type="dxa"/>
            <w:hideMark/>
          </w:tcPr>
          <w:p w14:paraId="7944474C" w14:textId="77777777" w:rsidR="00700CF7" w:rsidRDefault="00700CF7" w:rsidP="008B6F48">
            <w:pPr>
              <w:pStyle w:val="NoSpacing"/>
              <w:rPr>
                <w:lang w:val="en-US" w:eastAsia="en-US"/>
              </w:rPr>
            </w:pPr>
            <w:r>
              <w:t>Full name</w:t>
            </w:r>
          </w:p>
        </w:tc>
      </w:tr>
      <w:tr w:rsidR="00700CF7" w14:paraId="5369918E" w14:textId="77777777" w:rsidTr="008B6F48">
        <w:tc>
          <w:tcPr>
            <w:tcW w:w="1842" w:type="dxa"/>
            <w:hideMark/>
          </w:tcPr>
          <w:p w14:paraId="297036EF" w14:textId="77777777" w:rsidR="00700CF7" w:rsidRDefault="00700CF7" w:rsidP="008B6F48">
            <w:pPr>
              <w:pStyle w:val="NoSpacing"/>
              <w:rPr>
                <w:strike/>
                <w:lang w:val="en-US" w:eastAsia="en-US"/>
              </w:rPr>
            </w:pPr>
            <w:r>
              <w:rPr>
                <w:strike/>
              </w:rPr>
              <w:t>contactUsername</w:t>
            </w:r>
          </w:p>
        </w:tc>
        <w:tc>
          <w:tcPr>
            <w:tcW w:w="1842" w:type="dxa"/>
            <w:hideMark/>
          </w:tcPr>
          <w:p w14:paraId="50F8291E" w14:textId="77777777" w:rsidR="00700CF7" w:rsidRDefault="00700CF7" w:rsidP="008B6F48">
            <w:pPr>
              <w:pStyle w:val="NoSpacing"/>
              <w:rPr>
                <w:strike/>
                <w:lang w:val="en-US" w:eastAsia="en-US"/>
              </w:rPr>
            </w:pPr>
            <w:r>
              <w:rPr>
                <w:strike/>
              </w:rPr>
              <w:t>yes</w:t>
            </w:r>
          </w:p>
        </w:tc>
        <w:tc>
          <w:tcPr>
            <w:tcW w:w="1842" w:type="dxa"/>
          </w:tcPr>
          <w:p w14:paraId="5B4E49E0" w14:textId="77777777" w:rsidR="00700CF7" w:rsidRDefault="00700CF7" w:rsidP="008B6F48">
            <w:pPr>
              <w:pStyle w:val="NoSpacing"/>
              <w:rPr>
                <w:lang w:val="en-US" w:eastAsia="en-US"/>
              </w:rPr>
            </w:pPr>
          </w:p>
        </w:tc>
        <w:tc>
          <w:tcPr>
            <w:tcW w:w="2946" w:type="dxa"/>
          </w:tcPr>
          <w:p w14:paraId="6574F861" w14:textId="77777777" w:rsidR="00700CF7" w:rsidRDefault="00700CF7" w:rsidP="008B6F48">
            <w:pPr>
              <w:pStyle w:val="NoSpacing"/>
              <w:rPr>
                <w:strike/>
                <w:lang w:val="en-US" w:eastAsia="en-US"/>
              </w:rPr>
            </w:pPr>
          </w:p>
        </w:tc>
      </w:tr>
      <w:tr w:rsidR="00700CF7" w14:paraId="1FD3FE74" w14:textId="77777777" w:rsidTr="008B6F48">
        <w:tc>
          <w:tcPr>
            <w:tcW w:w="1842" w:type="dxa"/>
            <w:hideMark/>
          </w:tcPr>
          <w:p w14:paraId="1401D925" w14:textId="77777777" w:rsidR="00700CF7" w:rsidRDefault="00700CF7" w:rsidP="008B6F48">
            <w:pPr>
              <w:pStyle w:val="NoSpacing"/>
              <w:rPr>
                <w:strike/>
                <w:lang w:val="en-US" w:eastAsia="en-US"/>
              </w:rPr>
            </w:pPr>
            <w:r>
              <w:t>contactData</w:t>
            </w:r>
          </w:p>
        </w:tc>
        <w:tc>
          <w:tcPr>
            <w:tcW w:w="1842" w:type="dxa"/>
            <w:hideMark/>
          </w:tcPr>
          <w:p w14:paraId="25F40AC7" w14:textId="77777777" w:rsidR="00700CF7" w:rsidRDefault="00700CF7" w:rsidP="008B6F48">
            <w:pPr>
              <w:pStyle w:val="NoSpacing"/>
              <w:rPr>
                <w:lang w:val="en-US" w:eastAsia="en-US"/>
              </w:rPr>
            </w:pPr>
            <w:r>
              <w:t>no</w:t>
            </w:r>
          </w:p>
        </w:tc>
        <w:tc>
          <w:tcPr>
            <w:tcW w:w="1842" w:type="dxa"/>
            <w:hideMark/>
          </w:tcPr>
          <w:p w14:paraId="1E4E3FD3" w14:textId="77777777" w:rsidR="00700CF7" w:rsidRDefault="00700CF7" w:rsidP="008B6F48">
            <w:pPr>
              <w:pStyle w:val="NoSpacing"/>
              <w:rPr>
                <w:lang w:val="en-US" w:eastAsia="en-US"/>
              </w:rPr>
            </w:pPr>
            <w:r>
              <w:t xml:space="preserve">See </w:t>
            </w:r>
            <w:r>
              <w:fldChar w:fldCharType="begin"/>
            </w:r>
            <w:r>
              <w:instrText xml:space="preserve"> REF _Ref402355261 \h </w:instrText>
            </w:r>
            <w:r>
              <w:fldChar w:fldCharType="separate"/>
            </w:r>
            <w:r>
              <w:t>Contact data (contactData)</w:t>
            </w:r>
            <w:r>
              <w:fldChar w:fldCharType="end"/>
            </w:r>
          </w:p>
        </w:tc>
        <w:tc>
          <w:tcPr>
            <w:tcW w:w="2946" w:type="dxa"/>
          </w:tcPr>
          <w:p w14:paraId="3AF338BA" w14:textId="77777777" w:rsidR="00700CF7" w:rsidRDefault="00700CF7" w:rsidP="008B6F48">
            <w:pPr>
              <w:pStyle w:val="NoSpacing"/>
              <w:rPr>
                <w:strike/>
                <w:lang w:val="en-US" w:eastAsia="en-US"/>
              </w:rPr>
            </w:pPr>
          </w:p>
        </w:tc>
      </w:tr>
    </w:tbl>
    <w:p w14:paraId="22D57B8A" w14:textId="77777777" w:rsidR="00700CF7" w:rsidRDefault="00700CF7" w:rsidP="00700CF7">
      <w:pPr>
        <w:rPr>
          <w:rFonts w:ascii="Calibri" w:hAnsi="Calibri"/>
          <w:sz w:val="22"/>
          <w:szCs w:val="22"/>
          <w:lang w:val="en-US" w:eastAsia="en-US"/>
        </w:rPr>
      </w:pPr>
    </w:p>
    <w:p w14:paraId="72F116FA" w14:textId="77777777" w:rsidR="00700CF7" w:rsidRDefault="00700CF7" w:rsidP="00700CF7">
      <w:pPr>
        <w:pStyle w:val="Heading3"/>
        <w:numPr>
          <w:ilvl w:val="2"/>
          <w:numId w:val="1"/>
        </w:numPr>
      </w:pPr>
      <w:bookmarkStart w:id="175" w:name="_Toc403039395"/>
      <w:bookmarkStart w:id="176" w:name="_Ref402355261"/>
      <w:bookmarkStart w:id="177" w:name="_Toc473185677"/>
      <w:r>
        <w:t>Contact data (contactData)</w:t>
      </w:r>
      <w:bookmarkEnd w:id="175"/>
      <w:bookmarkEnd w:id="176"/>
      <w:bookmarkEnd w:id="177"/>
    </w:p>
    <w:tbl>
      <w:tblPr>
        <w:tblW w:w="0" w:type="auto"/>
        <w:tblInd w:w="7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842"/>
        <w:gridCol w:w="1842"/>
        <w:gridCol w:w="1842"/>
        <w:gridCol w:w="2946"/>
      </w:tblGrid>
      <w:tr w:rsidR="00700CF7" w:rsidRPr="000C3CED" w14:paraId="42036CAE" w14:textId="77777777" w:rsidTr="008B6F48">
        <w:tc>
          <w:tcPr>
            <w:tcW w:w="1842" w:type="dxa"/>
            <w:hideMark/>
          </w:tcPr>
          <w:p w14:paraId="260B575A" w14:textId="77777777" w:rsidR="00700CF7" w:rsidRPr="000C3CED" w:rsidRDefault="00700CF7" w:rsidP="008B6F48">
            <w:pPr>
              <w:pStyle w:val="NoSpacing"/>
              <w:rPr>
                <w:b/>
                <w:color w:val="auto"/>
                <w:lang w:val="en-US" w:eastAsia="en-US"/>
              </w:rPr>
            </w:pPr>
            <w:r w:rsidRPr="000C3CED">
              <w:rPr>
                <w:b/>
                <w:color w:val="auto"/>
              </w:rPr>
              <w:t>Name</w:t>
            </w:r>
          </w:p>
        </w:tc>
        <w:tc>
          <w:tcPr>
            <w:tcW w:w="1842" w:type="dxa"/>
            <w:hideMark/>
          </w:tcPr>
          <w:p w14:paraId="1C22EC24" w14:textId="77777777" w:rsidR="00700CF7" w:rsidRPr="000C3CED" w:rsidRDefault="00700CF7" w:rsidP="008B6F48">
            <w:pPr>
              <w:pStyle w:val="NoSpacing"/>
              <w:rPr>
                <w:b/>
                <w:color w:val="auto"/>
                <w:lang w:val="en-US" w:eastAsia="en-US"/>
              </w:rPr>
            </w:pPr>
            <w:r w:rsidRPr="000C3CED">
              <w:rPr>
                <w:b/>
                <w:color w:val="auto"/>
              </w:rPr>
              <w:t>Required</w:t>
            </w:r>
          </w:p>
        </w:tc>
        <w:tc>
          <w:tcPr>
            <w:tcW w:w="1842" w:type="dxa"/>
            <w:hideMark/>
          </w:tcPr>
          <w:p w14:paraId="02C9EFC2" w14:textId="77777777" w:rsidR="00700CF7" w:rsidRPr="000C3CED" w:rsidRDefault="00700CF7" w:rsidP="008B6F48">
            <w:pPr>
              <w:pStyle w:val="NoSpacing"/>
              <w:rPr>
                <w:b/>
                <w:color w:val="auto"/>
                <w:lang w:val="en-US" w:eastAsia="en-US"/>
              </w:rPr>
            </w:pPr>
            <w:r w:rsidRPr="000C3CED">
              <w:rPr>
                <w:b/>
                <w:color w:val="auto"/>
              </w:rPr>
              <w:t>Example</w:t>
            </w:r>
          </w:p>
        </w:tc>
        <w:tc>
          <w:tcPr>
            <w:tcW w:w="2946" w:type="dxa"/>
            <w:hideMark/>
          </w:tcPr>
          <w:p w14:paraId="17FF8E51" w14:textId="77777777" w:rsidR="00700CF7" w:rsidRPr="000C3CED" w:rsidRDefault="00700CF7" w:rsidP="008B6F48">
            <w:pPr>
              <w:pStyle w:val="NoSpacing"/>
              <w:rPr>
                <w:b/>
                <w:color w:val="auto"/>
                <w:lang w:val="en-US" w:eastAsia="en-US"/>
              </w:rPr>
            </w:pPr>
            <w:r w:rsidRPr="000C3CED">
              <w:rPr>
                <w:b/>
                <w:color w:val="auto"/>
              </w:rPr>
              <w:t>Description</w:t>
            </w:r>
          </w:p>
        </w:tc>
      </w:tr>
      <w:tr w:rsidR="00700CF7" w14:paraId="4432E86C" w14:textId="77777777" w:rsidTr="008B6F48">
        <w:tc>
          <w:tcPr>
            <w:tcW w:w="1842" w:type="dxa"/>
            <w:hideMark/>
          </w:tcPr>
          <w:p w14:paraId="186D22FC" w14:textId="77777777" w:rsidR="00700CF7" w:rsidRDefault="00700CF7" w:rsidP="008B6F48">
            <w:pPr>
              <w:pStyle w:val="NoSpacing"/>
              <w:rPr>
                <w:lang w:val="en-US" w:eastAsia="en-US"/>
              </w:rPr>
            </w:pPr>
            <w:r>
              <w:t>username</w:t>
            </w:r>
          </w:p>
        </w:tc>
        <w:tc>
          <w:tcPr>
            <w:tcW w:w="1842" w:type="dxa"/>
            <w:hideMark/>
          </w:tcPr>
          <w:p w14:paraId="2DE3D3DF" w14:textId="77777777" w:rsidR="00700CF7" w:rsidRDefault="00700CF7" w:rsidP="008B6F48">
            <w:pPr>
              <w:pStyle w:val="NoSpacing"/>
              <w:rPr>
                <w:lang w:val="en-US" w:eastAsia="en-US"/>
              </w:rPr>
            </w:pPr>
            <w:r>
              <w:t>no</w:t>
            </w:r>
          </w:p>
        </w:tc>
        <w:tc>
          <w:tcPr>
            <w:tcW w:w="1842" w:type="dxa"/>
            <w:hideMark/>
          </w:tcPr>
          <w:p w14:paraId="1843DFF1" w14:textId="77777777" w:rsidR="00700CF7" w:rsidRDefault="00700CF7" w:rsidP="008B6F48">
            <w:pPr>
              <w:pStyle w:val="NoSpacing"/>
              <w:rPr>
                <w:lang w:val="en-US" w:eastAsia="en-US"/>
              </w:rPr>
            </w:pPr>
            <w:r>
              <w:t>username</w:t>
            </w:r>
          </w:p>
        </w:tc>
        <w:tc>
          <w:tcPr>
            <w:tcW w:w="2946" w:type="dxa"/>
            <w:hideMark/>
          </w:tcPr>
          <w:p w14:paraId="7EF2D06D" w14:textId="77777777" w:rsidR="00700CF7" w:rsidRDefault="00700CF7" w:rsidP="008B6F48">
            <w:pPr>
              <w:pStyle w:val="NoSpacing"/>
              <w:rPr>
                <w:lang w:val="en-US" w:eastAsia="en-US"/>
              </w:rPr>
            </w:pPr>
            <w:r>
              <w:t>Username</w:t>
            </w:r>
          </w:p>
        </w:tc>
      </w:tr>
      <w:tr w:rsidR="00700CF7" w14:paraId="6F5FC7E7" w14:textId="77777777" w:rsidTr="008B6F48">
        <w:tc>
          <w:tcPr>
            <w:tcW w:w="1842" w:type="dxa"/>
            <w:hideMark/>
          </w:tcPr>
          <w:p w14:paraId="700B56C4" w14:textId="77777777" w:rsidR="00700CF7" w:rsidRDefault="00700CF7" w:rsidP="008B6F48">
            <w:pPr>
              <w:pStyle w:val="NoSpacing"/>
              <w:rPr>
                <w:lang w:val="en-US" w:eastAsia="en-US"/>
              </w:rPr>
            </w:pPr>
            <w:r>
              <w:t>title</w:t>
            </w:r>
          </w:p>
        </w:tc>
        <w:tc>
          <w:tcPr>
            <w:tcW w:w="1842" w:type="dxa"/>
            <w:hideMark/>
          </w:tcPr>
          <w:p w14:paraId="7E0C8DBE" w14:textId="77777777" w:rsidR="00700CF7" w:rsidRDefault="00700CF7" w:rsidP="008B6F48">
            <w:pPr>
              <w:pStyle w:val="NoSpacing"/>
              <w:rPr>
                <w:lang w:val="en-US" w:eastAsia="en-US"/>
              </w:rPr>
            </w:pPr>
            <w:r>
              <w:t>no</w:t>
            </w:r>
          </w:p>
        </w:tc>
        <w:tc>
          <w:tcPr>
            <w:tcW w:w="1842" w:type="dxa"/>
            <w:hideMark/>
          </w:tcPr>
          <w:p w14:paraId="42A6ABA2" w14:textId="77777777" w:rsidR="00700CF7" w:rsidRDefault="00700CF7" w:rsidP="008B6F48">
            <w:pPr>
              <w:pStyle w:val="NoSpacing"/>
              <w:rPr>
                <w:lang w:val="en-US" w:eastAsia="en-US"/>
              </w:rPr>
            </w:pPr>
            <w:r>
              <w:t>Mr.</w:t>
            </w:r>
          </w:p>
        </w:tc>
        <w:tc>
          <w:tcPr>
            <w:tcW w:w="2946" w:type="dxa"/>
            <w:hideMark/>
          </w:tcPr>
          <w:p w14:paraId="0F133833" w14:textId="77777777" w:rsidR="00700CF7" w:rsidRDefault="00700CF7" w:rsidP="008B6F48">
            <w:pPr>
              <w:pStyle w:val="NoSpacing"/>
              <w:rPr>
                <w:lang w:val="en-US" w:eastAsia="en-US"/>
              </w:rPr>
            </w:pPr>
            <w:r>
              <w:t>Title</w:t>
            </w:r>
          </w:p>
        </w:tc>
      </w:tr>
      <w:tr w:rsidR="00700CF7" w14:paraId="5A9A515D" w14:textId="77777777" w:rsidTr="008B6F48">
        <w:tc>
          <w:tcPr>
            <w:tcW w:w="1842" w:type="dxa"/>
            <w:hideMark/>
          </w:tcPr>
          <w:p w14:paraId="4884DEC8" w14:textId="77777777" w:rsidR="00700CF7" w:rsidRDefault="00700CF7" w:rsidP="008B6F48">
            <w:pPr>
              <w:pStyle w:val="NoSpacing"/>
              <w:rPr>
                <w:lang w:val="en-US" w:eastAsia="en-US"/>
              </w:rPr>
            </w:pPr>
            <w:r>
              <w:t>homeDn</w:t>
            </w:r>
          </w:p>
        </w:tc>
        <w:tc>
          <w:tcPr>
            <w:tcW w:w="1842" w:type="dxa"/>
            <w:hideMark/>
          </w:tcPr>
          <w:p w14:paraId="2C636DDB" w14:textId="77777777" w:rsidR="00700CF7" w:rsidRDefault="00700CF7" w:rsidP="008B6F48">
            <w:pPr>
              <w:pStyle w:val="NoSpacing"/>
              <w:rPr>
                <w:lang w:val="en-US" w:eastAsia="en-US"/>
              </w:rPr>
            </w:pPr>
            <w:r>
              <w:t>no</w:t>
            </w:r>
          </w:p>
        </w:tc>
        <w:tc>
          <w:tcPr>
            <w:tcW w:w="1842" w:type="dxa"/>
            <w:hideMark/>
          </w:tcPr>
          <w:p w14:paraId="7D7A442B" w14:textId="77777777" w:rsidR="00700CF7" w:rsidRDefault="00700CF7" w:rsidP="008B6F48">
            <w:pPr>
              <w:pStyle w:val="NoSpacing"/>
              <w:rPr>
                <w:lang w:val="en-US" w:eastAsia="en-US"/>
              </w:rPr>
            </w:pPr>
            <w:r>
              <w:t>0155550001</w:t>
            </w:r>
          </w:p>
        </w:tc>
        <w:tc>
          <w:tcPr>
            <w:tcW w:w="2946" w:type="dxa"/>
            <w:hideMark/>
          </w:tcPr>
          <w:p w14:paraId="56962F1D" w14:textId="77777777" w:rsidR="00700CF7" w:rsidRDefault="00700CF7" w:rsidP="008B6F48">
            <w:pPr>
              <w:pStyle w:val="NoSpacing"/>
              <w:rPr>
                <w:lang w:val="en-US" w:eastAsia="en-US"/>
              </w:rPr>
            </w:pPr>
            <w:r>
              <w:t>Home phone number</w:t>
            </w:r>
          </w:p>
        </w:tc>
      </w:tr>
      <w:tr w:rsidR="00700CF7" w14:paraId="3E93C9AC" w14:textId="77777777" w:rsidTr="008B6F48">
        <w:tc>
          <w:tcPr>
            <w:tcW w:w="1842" w:type="dxa"/>
            <w:hideMark/>
          </w:tcPr>
          <w:p w14:paraId="6D3030DA" w14:textId="77777777" w:rsidR="00700CF7" w:rsidRDefault="00700CF7" w:rsidP="008B6F48">
            <w:pPr>
              <w:pStyle w:val="NoSpacing"/>
              <w:rPr>
                <w:lang w:val="en-US" w:eastAsia="en-US"/>
              </w:rPr>
            </w:pPr>
            <w:r>
              <w:t>workFax</w:t>
            </w:r>
          </w:p>
        </w:tc>
        <w:tc>
          <w:tcPr>
            <w:tcW w:w="1842" w:type="dxa"/>
            <w:hideMark/>
          </w:tcPr>
          <w:p w14:paraId="6CCF13C1" w14:textId="77777777" w:rsidR="00700CF7" w:rsidRDefault="00700CF7" w:rsidP="008B6F48">
            <w:pPr>
              <w:pStyle w:val="NoSpacing"/>
              <w:rPr>
                <w:lang w:val="en-US" w:eastAsia="en-US"/>
              </w:rPr>
            </w:pPr>
            <w:r>
              <w:t>no</w:t>
            </w:r>
          </w:p>
        </w:tc>
        <w:tc>
          <w:tcPr>
            <w:tcW w:w="1842" w:type="dxa"/>
            <w:hideMark/>
          </w:tcPr>
          <w:p w14:paraId="5F35B6FE" w14:textId="77777777" w:rsidR="00700CF7" w:rsidRDefault="00700CF7" w:rsidP="008B6F48">
            <w:pPr>
              <w:pStyle w:val="NoSpacing"/>
              <w:rPr>
                <w:lang w:val="en-US" w:eastAsia="en-US"/>
              </w:rPr>
            </w:pPr>
            <w:r>
              <w:t>0155550001</w:t>
            </w:r>
          </w:p>
        </w:tc>
        <w:tc>
          <w:tcPr>
            <w:tcW w:w="2946" w:type="dxa"/>
            <w:hideMark/>
          </w:tcPr>
          <w:p w14:paraId="2ABA0D0F" w14:textId="77777777" w:rsidR="00700CF7" w:rsidRDefault="00700CF7" w:rsidP="008B6F48">
            <w:pPr>
              <w:pStyle w:val="NoSpacing"/>
              <w:rPr>
                <w:lang w:val="en-US" w:eastAsia="en-US"/>
              </w:rPr>
            </w:pPr>
            <w:r>
              <w:t>Work FAX number</w:t>
            </w:r>
          </w:p>
        </w:tc>
      </w:tr>
      <w:tr w:rsidR="00700CF7" w14:paraId="0CFFED46" w14:textId="77777777" w:rsidTr="008B6F48">
        <w:tc>
          <w:tcPr>
            <w:tcW w:w="1842" w:type="dxa"/>
            <w:hideMark/>
          </w:tcPr>
          <w:p w14:paraId="46ACA16D" w14:textId="77777777" w:rsidR="00700CF7" w:rsidRDefault="00700CF7" w:rsidP="008B6F48">
            <w:pPr>
              <w:pStyle w:val="NoSpacing"/>
              <w:rPr>
                <w:lang w:val="en-US" w:eastAsia="en-US"/>
              </w:rPr>
            </w:pPr>
            <w:r>
              <w:t>company</w:t>
            </w:r>
          </w:p>
        </w:tc>
        <w:tc>
          <w:tcPr>
            <w:tcW w:w="1842" w:type="dxa"/>
            <w:hideMark/>
          </w:tcPr>
          <w:p w14:paraId="67B9B98C" w14:textId="77777777" w:rsidR="00700CF7" w:rsidRDefault="00700CF7" w:rsidP="008B6F48">
            <w:pPr>
              <w:pStyle w:val="NoSpacing"/>
              <w:rPr>
                <w:lang w:val="en-US" w:eastAsia="en-US"/>
              </w:rPr>
            </w:pPr>
            <w:r>
              <w:t>no</w:t>
            </w:r>
          </w:p>
        </w:tc>
        <w:tc>
          <w:tcPr>
            <w:tcW w:w="1842" w:type="dxa"/>
            <w:hideMark/>
          </w:tcPr>
          <w:p w14:paraId="5B101FBA" w14:textId="77777777" w:rsidR="00700CF7" w:rsidRDefault="00700CF7" w:rsidP="008B6F48">
            <w:pPr>
              <w:pStyle w:val="NoSpacing"/>
              <w:rPr>
                <w:lang w:val="en-US" w:eastAsia="en-US"/>
              </w:rPr>
            </w:pPr>
            <w:r>
              <w:t>Iskratel</w:t>
            </w:r>
          </w:p>
        </w:tc>
        <w:tc>
          <w:tcPr>
            <w:tcW w:w="2946" w:type="dxa"/>
            <w:hideMark/>
          </w:tcPr>
          <w:p w14:paraId="149E03AE" w14:textId="77777777" w:rsidR="00700CF7" w:rsidRDefault="00700CF7" w:rsidP="008B6F48">
            <w:pPr>
              <w:pStyle w:val="NoSpacing"/>
              <w:rPr>
                <w:lang w:val="en-US" w:eastAsia="en-US"/>
              </w:rPr>
            </w:pPr>
            <w:r>
              <w:t>Company name</w:t>
            </w:r>
          </w:p>
        </w:tc>
      </w:tr>
      <w:tr w:rsidR="00700CF7" w14:paraId="7DBFCD7A" w14:textId="77777777" w:rsidTr="008B6F48">
        <w:tc>
          <w:tcPr>
            <w:tcW w:w="1842" w:type="dxa"/>
            <w:hideMark/>
          </w:tcPr>
          <w:p w14:paraId="513E5FB5" w14:textId="77777777" w:rsidR="00700CF7" w:rsidRDefault="00700CF7" w:rsidP="008B6F48">
            <w:pPr>
              <w:pStyle w:val="NoSpacing"/>
              <w:rPr>
                <w:lang w:val="en-US" w:eastAsia="en-US"/>
              </w:rPr>
            </w:pPr>
            <w:r>
              <w:t>department</w:t>
            </w:r>
          </w:p>
        </w:tc>
        <w:tc>
          <w:tcPr>
            <w:tcW w:w="1842" w:type="dxa"/>
            <w:hideMark/>
          </w:tcPr>
          <w:p w14:paraId="60EA9551" w14:textId="77777777" w:rsidR="00700CF7" w:rsidRDefault="00700CF7" w:rsidP="008B6F48">
            <w:pPr>
              <w:pStyle w:val="NoSpacing"/>
              <w:rPr>
                <w:lang w:val="en-US" w:eastAsia="en-US"/>
              </w:rPr>
            </w:pPr>
            <w:r>
              <w:t>no</w:t>
            </w:r>
          </w:p>
        </w:tc>
        <w:tc>
          <w:tcPr>
            <w:tcW w:w="1842" w:type="dxa"/>
            <w:hideMark/>
          </w:tcPr>
          <w:p w14:paraId="226F3A37" w14:textId="77777777" w:rsidR="00700CF7" w:rsidRDefault="00700CF7" w:rsidP="008B6F48">
            <w:pPr>
              <w:pStyle w:val="NoSpacing"/>
              <w:rPr>
                <w:lang w:val="en-US" w:eastAsia="en-US"/>
              </w:rPr>
            </w:pPr>
            <w:r>
              <w:t>Razvoj</w:t>
            </w:r>
          </w:p>
        </w:tc>
        <w:tc>
          <w:tcPr>
            <w:tcW w:w="2946" w:type="dxa"/>
            <w:hideMark/>
          </w:tcPr>
          <w:p w14:paraId="20191824" w14:textId="77777777" w:rsidR="00700CF7" w:rsidRDefault="00700CF7" w:rsidP="008B6F48">
            <w:pPr>
              <w:pStyle w:val="NoSpacing"/>
              <w:rPr>
                <w:lang w:val="en-US" w:eastAsia="en-US"/>
              </w:rPr>
            </w:pPr>
            <w:r>
              <w:t>Department</w:t>
            </w:r>
          </w:p>
        </w:tc>
      </w:tr>
      <w:tr w:rsidR="00700CF7" w14:paraId="5E87E981" w14:textId="77777777" w:rsidTr="008B6F48">
        <w:tc>
          <w:tcPr>
            <w:tcW w:w="1842" w:type="dxa"/>
            <w:hideMark/>
          </w:tcPr>
          <w:p w14:paraId="423ACE8F" w14:textId="77777777" w:rsidR="00700CF7" w:rsidRDefault="00700CF7" w:rsidP="008B6F48">
            <w:pPr>
              <w:pStyle w:val="NoSpacing"/>
              <w:rPr>
                <w:strike/>
                <w:lang w:val="en-US" w:eastAsia="en-US"/>
              </w:rPr>
            </w:pPr>
            <w:r>
              <w:rPr>
                <w:strike/>
              </w:rPr>
              <w:t>address</w:t>
            </w:r>
          </w:p>
        </w:tc>
        <w:tc>
          <w:tcPr>
            <w:tcW w:w="1842" w:type="dxa"/>
            <w:hideMark/>
          </w:tcPr>
          <w:p w14:paraId="65132CEC" w14:textId="77777777" w:rsidR="00700CF7" w:rsidRDefault="00700CF7" w:rsidP="008B6F48">
            <w:pPr>
              <w:pStyle w:val="NoSpacing"/>
              <w:rPr>
                <w:strike/>
                <w:lang w:val="en-US" w:eastAsia="en-US"/>
              </w:rPr>
            </w:pPr>
            <w:r>
              <w:rPr>
                <w:strike/>
              </w:rPr>
              <w:t>no</w:t>
            </w:r>
          </w:p>
        </w:tc>
        <w:tc>
          <w:tcPr>
            <w:tcW w:w="1842" w:type="dxa"/>
          </w:tcPr>
          <w:p w14:paraId="2BAF45EF" w14:textId="77777777" w:rsidR="00700CF7" w:rsidRDefault="00700CF7" w:rsidP="008B6F48">
            <w:pPr>
              <w:pStyle w:val="NoSpacing"/>
              <w:rPr>
                <w:strike/>
                <w:lang w:val="en-US" w:eastAsia="en-US"/>
              </w:rPr>
            </w:pPr>
          </w:p>
        </w:tc>
        <w:tc>
          <w:tcPr>
            <w:tcW w:w="2946" w:type="dxa"/>
          </w:tcPr>
          <w:p w14:paraId="7E1AA063" w14:textId="77777777" w:rsidR="00700CF7" w:rsidRDefault="00700CF7" w:rsidP="008B6F48">
            <w:pPr>
              <w:pStyle w:val="NoSpacing"/>
              <w:rPr>
                <w:strike/>
                <w:lang w:val="en-US" w:eastAsia="en-US"/>
              </w:rPr>
            </w:pPr>
          </w:p>
        </w:tc>
      </w:tr>
      <w:tr w:rsidR="00700CF7" w14:paraId="37FBF25D" w14:textId="77777777" w:rsidTr="008B6F48">
        <w:tc>
          <w:tcPr>
            <w:tcW w:w="1842" w:type="dxa"/>
            <w:hideMark/>
          </w:tcPr>
          <w:p w14:paraId="1F15D74D" w14:textId="77777777" w:rsidR="00700CF7" w:rsidRDefault="00700CF7" w:rsidP="008B6F48">
            <w:pPr>
              <w:pStyle w:val="NoSpacing"/>
              <w:rPr>
                <w:lang w:val="en-US" w:eastAsia="en-US"/>
              </w:rPr>
            </w:pPr>
            <w:r>
              <w:t>shortFix</w:t>
            </w:r>
          </w:p>
        </w:tc>
        <w:tc>
          <w:tcPr>
            <w:tcW w:w="1842" w:type="dxa"/>
            <w:hideMark/>
          </w:tcPr>
          <w:p w14:paraId="23F16BDB" w14:textId="77777777" w:rsidR="00700CF7" w:rsidRDefault="00700CF7" w:rsidP="008B6F48">
            <w:pPr>
              <w:pStyle w:val="NoSpacing"/>
              <w:rPr>
                <w:lang w:val="en-US" w:eastAsia="en-US"/>
              </w:rPr>
            </w:pPr>
            <w:r>
              <w:t>no</w:t>
            </w:r>
          </w:p>
        </w:tc>
        <w:tc>
          <w:tcPr>
            <w:tcW w:w="1842" w:type="dxa"/>
            <w:hideMark/>
          </w:tcPr>
          <w:p w14:paraId="7FC383F3" w14:textId="77777777" w:rsidR="00700CF7" w:rsidRDefault="00700CF7" w:rsidP="008B6F48">
            <w:pPr>
              <w:pStyle w:val="NoSpacing"/>
              <w:rPr>
                <w:lang w:val="en-US" w:eastAsia="en-US"/>
              </w:rPr>
            </w:pPr>
            <w:r>
              <w:t>100</w:t>
            </w:r>
          </w:p>
        </w:tc>
        <w:tc>
          <w:tcPr>
            <w:tcW w:w="2946" w:type="dxa"/>
            <w:hideMark/>
          </w:tcPr>
          <w:p w14:paraId="0AAA07DA" w14:textId="77777777" w:rsidR="00700CF7" w:rsidRDefault="00700CF7" w:rsidP="008B6F48">
            <w:pPr>
              <w:pStyle w:val="NoSpacing"/>
              <w:rPr>
                <w:lang w:val="en-US" w:eastAsia="en-US"/>
              </w:rPr>
            </w:pPr>
            <w:r>
              <w:t>Work internal number</w:t>
            </w:r>
          </w:p>
        </w:tc>
      </w:tr>
      <w:tr w:rsidR="00700CF7" w14:paraId="7E6BEA62" w14:textId="77777777" w:rsidTr="008B6F48">
        <w:tc>
          <w:tcPr>
            <w:tcW w:w="1842" w:type="dxa"/>
            <w:hideMark/>
          </w:tcPr>
          <w:p w14:paraId="578DAE27" w14:textId="77777777" w:rsidR="00700CF7" w:rsidRDefault="00700CF7" w:rsidP="008B6F48">
            <w:pPr>
              <w:pStyle w:val="NoSpacing"/>
              <w:rPr>
                <w:lang w:val="en-US" w:eastAsia="en-US"/>
              </w:rPr>
            </w:pPr>
            <w:r>
              <w:lastRenderedPageBreak/>
              <w:t>shortMobile</w:t>
            </w:r>
          </w:p>
        </w:tc>
        <w:tc>
          <w:tcPr>
            <w:tcW w:w="1842" w:type="dxa"/>
            <w:hideMark/>
          </w:tcPr>
          <w:p w14:paraId="715EFC3C" w14:textId="77777777" w:rsidR="00700CF7" w:rsidRDefault="00700CF7" w:rsidP="008B6F48">
            <w:pPr>
              <w:pStyle w:val="NoSpacing"/>
              <w:rPr>
                <w:lang w:val="en-US" w:eastAsia="en-US"/>
              </w:rPr>
            </w:pPr>
            <w:r>
              <w:t>no</w:t>
            </w:r>
          </w:p>
        </w:tc>
        <w:tc>
          <w:tcPr>
            <w:tcW w:w="1842" w:type="dxa"/>
            <w:hideMark/>
          </w:tcPr>
          <w:p w14:paraId="63FF837B" w14:textId="77777777" w:rsidR="00700CF7" w:rsidRDefault="00700CF7" w:rsidP="008B6F48">
            <w:pPr>
              <w:pStyle w:val="NoSpacing"/>
              <w:rPr>
                <w:lang w:val="en-US" w:eastAsia="en-US"/>
              </w:rPr>
            </w:pPr>
            <w:r>
              <w:t>101</w:t>
            </w:r>
          </w:p>
        </w:tc>
        <w:tc>
          <w:tcPr>
            <w:tcW w:w="2946" w:type="dxa"/>
            <w:hideMark/>
          </w:tcPr>
          <w:p w14:paraId="5C63DEEC" w14:textId="77777777" w:rsidR="00700CF7" w:rsidRDefault="00700CF7" w:rsidP="008B6F48">
            <w:pPr>
              <w:pStyle w:val="NoSpacing"/>
              <w:rPr>
                <w:lang w:val="en-US" w:eastAsia="en-US"/>
              </w:rPr>
            </w:pPr>
            <w:r>
              <w:t>Mobile internal number</w:t>
            </w:r>
          </w:p>
        </w:tc>
      </w:tr>
    </w:tbl>
    <w:p w14:paraId="53DB81C7" w14:textId="77777777" w:rsidR="00326C5D" w:rsidRDefault="00326C5D" w:rsidP="00E84283">
      <w:pPr>
        <w:spacing w:line="14000" w:lineRule="atLeast"/>
      </w:pPr>
    </w:p>
    <w:sectPr w:rsidR="00326C5D" w:rsidSect="00054F73">
      <w:headerReference w:type="even" r:id="rId25"/>
      <w:headerReference w:type="default" r:id="rId26"/>
      <w:footerReference w:type="even" r:id="rId27"/>
      <w:footerReference w:type="default" r:id="rId28"/>
      <w:headerReference w:type="first" r:id="rId29"/>
      <w:footerReference w:type="first" r:id="rId30"/>
      <w:pgSz w:w="11906" w:h="16838" w:code="9"/>
      <w:pgMar w:top="1701" w:right="1134" w:bottom="1701" w:left="1134" w:header="794" w:footer="663"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4AB5D" w14:textId="77777777" w:rsidR="001B33F9" w:rsidRDefault="001B33F9">
      <w:r>
        <w:separator/>
      </w:r>
    </w:p>
    <w:p w14:paraId="06AED2C0" w14:textId="77777777" w:rsidR="001B33F9" w:rsidRDefault="001B33F9"/>
    <w:p w14:paraId="7BD7B98F" w14:textId="77777777" w:rsidR="001B33F9" w:rsidRDefault="001B33F9"/>
    <w:p w14:paraId="1DF68A6D" w14:textId="77777777" w:rsidR="001B33F9" w:rsidRDefault="001B33F9"/>
  </w:endnote>
  <w:endnote w:type="continuationSeparator" w:id="0">
    <w:p w14:paraId="4945D172" w14:textId="77777777" w:rsidR="001B33F9" w:rsidRDefault="001B33F9">
      <w:r>
        <w:continuationSeparator/>
      </w:r>
    </w:p>
    <w:p w14:paraId="1680EA58" w14:textId="77777777" w:rsidR="001B33F9" w:rsidRDefault="001B33F9"/>
    <w:p w14:paraId="6AAAE2F8" w14:textId="77777777" w:rsidR="001B33F9" w:rsidRDefault="001B33F9"/>
    <w:p w14:paraId="38D23C5B" w14:textId="77777777" w:rsidR="001B33F9" w:rsidRDefault="001B33F9"/>
  </w:endnote>
  <w:endnote w:type="continuationNotice" w:id="1">
    <w:p w14:paraId="76E47022" w14:textId="77777777" w:rsidR="001B33F9" w:rsidRDefault="001B33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2A5AF" w14:textId="77777777" w:rsidR="001B33F9" w:rsidRDefault="001B33F9" w:rsidP="000D75FC">
    <w:pPr>
      <w:pStyle w:val="Footer"/>
      <w:jc w:val="right"/>
    </w:pPr>
    <w:r>
      <w:rPr>
        <w:noProof/>
        <w:lang w:eastAsia="sl-SI"/>
      </w:rPr>
      <w:drawing>
        <wp:anchor distT="0" distB="0" distL="114300" distR="114300" simplePos="0" relativeHeight="251658244" behindDoc="0" locked="0" layoutInCell="1" allowOverlap="1" wp14:anchorId="4ECF5CD9" wp14:editId="4ECF5CDA">
          <wp:simplePos x="0" y="0"/>
          <wp:positionH relativeFrom="page">
            <wp:posOffset>720090</wp:posOffset>
          </wp:positionH>
          <wp:positionV relativeFrom="page">
            <wp:posOffset>9973310</wp:posOffset>
          </wp:positionV>
          <wp:extent cx="680085" cy="173355"/>
          <wp:effectExtent l="0" t="0" r="5715" b="0"/>
          <wp:wrapNone/>
          <wp:docPr id="66" name="Picture 66" descr="Iskratel_si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skratel_siv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 cy="17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B271B" w14:textId="77777777" w:rsidR="001B33F9" w:rsidRDefault="001B33F9">
    <w:r>
      <w:rPr>
        <w:noProof/>
      </w:rPr>
      <w:drawing>
        <wp:anchor distT="0" distB="0" distL="114300" distR="114300" simplePos="0" relativeHeight="251658246" behindDoc="0" locked="0" layoutInCell="1" allowOverlap="1" wp14:anchorId="4ECF5CDB" wp14:editId="4ECF5CDC">
          <wp:simplePos x="0" y="0"/>
          <wp:positionH relativeFrom="page">
            <wp:posOffset>9660255</wp:posOffset>
          </wp:positionH>
          <wp:positionV relativeFrom="page">
            <wp:posOffset>6769100</wp:posOffset>
          </wp:positionV>
          <wp:extent cx="680085" cy="173355"/>
          <wp:effectExtent l="0" t="0" r="5715" b="0"/>
          <wp:wrapNone/>
          <wp:docPr id="68" name="Picture 68" descr="Iskratel_si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skratel_siv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 cy="17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80C4D" w14:textId="77777777" w:rsidR="001B33F9" w:rsidRDefault="001B33F9" w:rsidP="001A21F2">
    <w:r>
      <w:rPr>
        <w:noProof/>
      </w:rPr>
      <mc:AlternateContent>
        <mc:Choice Requires="wps">
          <w:drawing>
            <wp:anchor distT="0" distB="0" distL="114300" distR="114300" simplePos="0" relativeHeight="251658245" behindDoc="1" locked="0" layoutInCell="1" allowOverlap="1" wp14:anchorId="4ECF5CDD" wp14:editId="4ECF5CDE">
              <wp:simplePos x="0" y="0"/>
              <wp:positionH relativeFrom="page">
                <wp:posOffset>605155</wp:posOffset>
              </wp:positionH>
              <wp:positionV relativeFrom="page">
                <wp:posOffset>10109835</wp:posOffset>
              </wp:positionV>
              <wp:extent cx="6120130" cy="342900"/>
              <wp:effectExtent l="0" t="3810" r="0" b="0"/>
              <wp:wrapNone/>
              <wp:docPr id="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356" w:type="dxa"/>
                            <w:tblCellMar>
                              <w:left w:w="0" w:type="dxa"/>
                              <w:right w:w="0" w:type="dxa"/>
                            </w:tblCellMar>
                            <w:tblLook w:val="01E0" w:firstRow="1" w:lastRow="1" w:firstColumn="1" w:lastColumn="1" w:noHBand="0" w:noVBand="0"/>
                          </w:tblPr>
                          <w:tblGrid>
                            <w:gridCol w:w="1944"/>
                            <w:gridCol w:w="5468"/>
                            <w:gridCol w:w="1944"/>
                          </w:tblGrid>
                          <w:tr w:rsidR="001B33F9" w:rsidRPr="00AF5351" w14:paraId="0FB60161" w14:textId="77777777" w:rsidTr="00701A65">
                            <w:tc>
                              <w:tcPr>
                                <w:tcW w:w="1134" w:type="dxa"/>
                                <w:vAlign w:val="center"/>
                              </w:tcPr>
                              <w:p w14:paraId="731F1314" w14:textId="77777777" w:rsidR="001B33F9" w:rsidRPr="00701A65" w:rsidRDefault="001B33F9" w:rsidP="00F57B89">
                                <w:pPr>
                                  <w:pStyle w:val="Footer"/>
                                  <w:rPr>
                                    <w:lang w:val="en-US"/>
                                  </w:rPr>
                                </w:pPr>
                              </w:p>
                              <w:p w14:paraId="0A2BE4D3" w14:textId="77777777" w:rsidR="001B33F9" w:rsidRPr="003F7DBB" w:rsidRDefault="001B33F9" w:rsidP="00F57B89">
                                <w:pPr>
                                  <w:pStyle w:val="Footer"/>
                                </w:pPr>
                              </w:p>
                            </w:tc>
                            <w:tc>
                              <w:tcPr>
                                <w:tcW w:w="3190" w:type="dxa"/>
                                <w:vAlign w:val="center"/>
                              </w:tcPr>
                              <w:p w14:paraId="50F61E2F" w14:textId="05D5C580" w:rsidR="001B33F9" w:rsidRPr="00701A65" w:rsidRDefault="000605BD" w:rsidP="00701A65">
                                <w:pPr>
                                  <w:jc w:val="center"/>
                                  <w:rPr>
                                    <w:sz w:val="18"/>
                                  </w:rPr>
                                </w:pPr>
                                <w:sdt>
                                  <w:sdtPr>
                                    <w:rPr>
                                      <w:sz w:val="18"/>
                                    </w:rPr>
                                    <w:alias w:val="Official Code"/>
                                    <w:tag w:val="Official_x0020_Code"/>
                                    <w:id w:val="-1074666684"/>
                                    <w:dataBinding w:prefixMappings="xmlns:ns0='http://schemas.microsoft.com/office/2006/metadata/properties' xmlns:ns1='http://www.w3.org/2001/XMLSchema-instance' xmlns:ns2='http://schemas.microsoft.com/office/infopath/2007/PartnerControls' xmlns:ns3='cc8503a4-00ce-4f76-b0de-00115f88a21d' xmlns:ns4='http://schemas.microsoft.com/sharepoint/v3' xmlns:ns5='3a11be52-c9b2-430a-97d1-a2fd86b0b158' " w:xpath="/ns0:properties[1]/documentManagement[1]/ns3:Official_x0020_Code[1]" w:storeItemID="{51122295-1CA9-49EE-98BB-5C1D5176A633}"/>
                                    <w:text/>
                                  </w:sdtPr>
                                  <w:sdtEndPr/>
                                  <w:sdtContent>
                                    <w:r w:rsidR="001B33F9">
                                      <w:rPr>
                                        <w:sz w:val="18"/>
                                      </w:rPr>
                                      <w:t>FUN846900-PCE</w:t>
                                    </w:r>
                                  </w:sdtContent>
                                </w:sdt>
                                <w:r w:rsidR="001B33F9" w:rsidRPr="00701A65">
                                  <w:rPr>
                                    <w:sz w:val="18"/>
                                  </w:rPr>
                                  <w:fldChar w:fldCharType="begin"/>
                                </w:r>
                                <w:r w:rsidR="001B33F9" w:rsidRPr="00701A65">
                                  <w:rPr>
                                    <w:sz w:val="18"/>
                                  </w:rPr>
                                  <w:instrText xml:space="preserve"> DOCPROPERTY  Category  \* MERGEFORMAT </w:instrText>
                                </w:r>
                                <w:r w:rsidR="001B33F9" w:rsidRPr="00701A65">
                                  <w:rPr>
                                    <w:sz w:val="18"/>
                                  </w:rPr>
                                  <w:fldChar w:fldCharType="end"/>
                                </w:r>
                              </w:p>
                            </w:tc>
                            <w:tc>
                              <w:tcPr>
                                <w:tcW w:w="1134" w:type="dxa"/>
                                <w:vAlign w:val="center"/>
                              </w:tcPr>
                              <w:p w14:paraId="0CF0DF5F" w14:textId="77777777" w:rsidR="001B33F9" w:rsidRPr="00701A65" w:rsidRDefault="001B33F9" w:rsidP="00FA7C7F">
                                <w:pPr>
                                  <w:pStyle w:val="Footer"/>
                                  <w:jc w:val="right"/>
                                  <w:rPr>
                                    <w:sz w:val="20"/>
                                  </w:rPr>
                                </w:pPr>
                                <w:r w:rsidRPr="00701A65">
                                  <w:rPr>
                                    <w:lang w:val="en-US"/>
                                  </w:rPr>
                                  <w:t>Obr.: 70-140</w:t>
                                </w:r>
                                <w:r>
                                  <w:rPr>
                                    <w:lang w:val="en-US"/>
                                  </w:rPr>
                                  <w:t>j</w:t>
                                </w:r>
                              </w:p>
                            </w:tc>
                          </w:tr>
                        </w:tbl>
                        <w:p w14:paraId="545F8CC0" w14:textId="77777777" w:rsidR="001B33F9" w:rsidRDefault="001B33F9" w:rsidP="007129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7" type="#_x0000_t202" style="position:absolute;left:0;text-align:left;margin-left:47.65pt;margin-top:796.05pt;width:481.9pt;height:27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HkugIAAME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" filled="f" stroked="f">
              <v:textbox>
                <w:txbxContent>
                  <w:tbl>
                    <w:tblPr>
                      <w:tblW w:w="9356" w:type="dxa"/>
                      <w:tblCellMar>
                        <w:left w:w="0" w:type="dxa"/>
                        <w:right w:w="0" w:type="dxa"/>
                      </w:tblCellMar>
                      <w:tblLook w:val="01E0" w:firstRow="1" w:lastRow="1" w:firstColumn="1" w:lastColumn="1" w:noHBand="0" w:noVBand="0"/>
                    </w:tblPr>
                    <w:tblGrid>
                      <w:gridCol w:w="1944"/>
                      <w:gridCol w:w="5468"/>
                      <w:gridCol w:w="1944"/>
                    </w:tblGrid>
                    <w:tr w:rsidR="001B33F9" w:rsidRPr="00AF5351" w14:paraId="0FB60161" w14:textId="77777777" w:rsidTr="00701A65">
                      <w:tc>
                        <w:tcPr>
                          <w:tcW w:w="1134" w:type="dxa"/>
                          <w:vAlign w:val="center"/>
                        </w:tcPr>
                        <w:p w14:paraId="731F1314" w14:textId="77777777" w:rsidR="001B33F9" w:rsidRPr="00701A65" w:rsidRDefault="001B33F9" w:rsidP="00F57B89">
                          <w:pPr>
                            <w:pStyle w:val="Footer"/>
                            <w:rPr>
                              <w:lang w:val="en-US"/>
                            </w:rPr>
                          </w:pPr>
                        </w:p>
                        <w:p w14:paraId="0A2BE4D3" w14:textId="77777777" w:rsidR="001B33F9" w:rsidRPr="003F7DBB" w:rsidRDefault="001B33F9" w:rsidP="00F57B89">
                          <w:pPr>
                            <w:pStyle w:val="Footer"/>
                          </w:pPr>
                        </w:p>
                      </w:tc>
                      <w:tc>
                        <w:tcPr>
                          <w:tcW w:w="3190" w:type="dxa"/>
                          <w:vAlign w:val="center"/>
                        </w:tcPr>
                        <w:p w14:paraId="50F61E2F" w14:textId="05D5C580" w:rsidR="001B33F9" w:rsidRPr="00701A65" w:rsidRDefault="000605BD" w:rsidP="00701A65">
                          <w:pPr>
                            <w:jc w:val="center"/>
                            <w:rPr>
                              <w:sz w:val="18"/>
                            </w:rPr>
                          </w:pPr>
                          <w:sdt>
                            <w:sdtPr>
                              <w:rPr>
                                <w:sz w:val="18"/>
                              </w:rPr>
                              <w:alias w:val="Official Code"/>
                              <w:tag w:val="Official_x0020_Code"/>
                              <w:id w:val="-1074666684"/>
                              <w:dataBinding w:prefixMappings="xmlns:ns0='http://schemas.microsoft.com/office/2006/metadata/properties' xmlns:ns1='http://www.w3.org/2001/XMLSchema-instance' xmlns:ns2='http://schemas.microsoft.com/office/infopath/2007/PartnerControls' xmlns:ns3='cc8503a4-00ce-4f76-b0de-00115f88a21d' xmlns:ns4='http://schemas.microsoft.com/sharepoint/v3' xmlns:ns5='3a11be52-c9b2-430a-97d1-a2fd86b0b158' " w:xpath="/ns0:properties[1]/documentManagement[1]/ns3:Official_x0020_Code[1]" w:storeItemID="{51122295-1CA9-49EE-98BB-5C1D5176A633}"/>
                              <w:text/>
                            </w:sdtPr>
                            <w:sdtEndPr/>
                            <w:sdtContent>
                              <w:r w:rsidR="001B33F9">
                                <w:rPr>
                                  <w:sz w:val="18"/>
                                </w:rPr>
                                <w:t>FUN846900-PCE</w:t>
                              </w:r>
                            </w:sdtContent>
                          </w:sdt>
                          <w:r w:rsidR="001B33F9" w:rsidRPr="00701A65">
                            <w:rPr>
                              <w:sz w:val="18"/>
                            </w:rPr>
                            <w:fldChar w:fldCharType="begin"/>
                          </w:r>
                          <w:r w:rsidR="001B33F9" w:rsidRPr="00701A65">
                            <w:rPr>
                              <w:sz w:val="18"/>
                            </w:rPr>
                            <w:instrText xml:space="preserve"> DOCPROPERTY  Category  \* MERGEFORMAT </w:instrText>
                          </w:r>
                          <w:r w:rsidR="001B33F9" w:rsidRPr="00701A65">
                            <w:rPr>
                              <w:sz w:val="18"/>
                            </w:rPr>
                            <w:fldChar w:fldCharType="end"/>
                          </w:r>
                        </w:p>
                      </w:tc>
                      <w:tc>
                        <w:tcPr>
                          <w:tcW w:w="1134" w:type="dxa"/>
                          <w:vAlign w:val="center"/>
                        </w:tcPr>
                        <w:p w14:paraId="0CF0DF5F" w14:textId="77777777" w:rsidR="001B33F9" w:rsidRPr="00701A65" w:rsidRDefault="001B33F9" w:rsidP="00FA7C7F">
                          <w:pPr>
                            <w:pStyle w:val="Footer"/>
                            <w:jc w:val="right"/>
                            <w:rPr>
                              <w:sz w:val="20"/>
                            </w:rPr>
                          </w:pPr>
                          <w:r w:rsidRPr="00701A65">
                            <w:rPr>
                              <w:lang w:val="en-US"/>
                            </w:rPr>
                            <w:t>Obr.: 70-140</w:t>
                          </w:r>
                          <w:r>
                            <w:rPr>
                              <w:lang w:val="en-US"/>
                            </w:rPr>
                            <w:t>j</w:t>
                          </w:r>
                        </w:p>
                      </w:tc>
                    </w:tr>
                  </w:tbl>
                  <w:p w14:paraId="545F8CC0" w14:textId="77777777" w:rsidR="001B33F9" w:rsidRDefault="001B33F9" w:rsidP="007129AC"/>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3C978" w14:textId="77777777" w:rsidR="001B33F9" w:rsidRDefault="001B33F9">
    <w:pPr>
      <w:pStyle w:val="Footer"/>
    </w:pPr>
    <w:r>
      <w:rPr>
        <w:noProof/>
        <w:lang w:eastAsia="sl-SI"/>
      </w:rPr>
      <w:drawing>
        <wp:anchor distT="0" distB="0" distL="114300" distR="114300" simplePos="0" relativeHeight="251658243" behindDoc="0" locked="0" layoutInCell="1" allowOverlap="1" wp14:anchorId="4ECF5CDF" wp14:editId="4ECF5CE0">
          <wp:simplePos x="0" y="0"/>
          <wp:positionH relativeFrom="page">
            <wp:posOffset>6141085</wp:posOffset>
          </wp:positionH>
          <wp:positionV relativeFrom="page">
            <wp:posOffset>9973310</wp:posOffset>
          </wp:positionV>
          <wp:extent cx="680085" cy="173355"/>
          <wp:effectExtent l="0" t="0" r="5715" b="0"/>
          <wp:wrapNone/>
          <wp:docPr id="64" name="Picture 64" descr="Iskratel_si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skratel_siv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 cy="17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50119" w14:textId="77777777" w:rsidR="001B33F9" w:rsidRDefault="001B33F9">
    <w:pPr>
      <w:pStyle w:val="Footer"/>
    </w:pPr>
  </w:p>
  <w:p w14:paraId="38E7E344" w14:textId="77777777" w:rsidR="001B33F9" w:rsidRDefault="001B33F9">
    <w:pPr>
      <w:pStyle w:val="Footer"/>
    </w:pPr>
  </w:p>
  <w:p w14:paraId="3306709C" w14:textId="77777777" w:rsidR="001B33F9" w:rsidRDefault="001B33F9">
    <w:pPr>
      <w:pStyle w:val="Footer"/>
    </w:pPr>
    <w:r>
      <w:rPr>
        <w:noProof/>
        <w:lang w:eastAsia="sl-SI"/>
      </w:rPr>
      <mc:AlternateContent>
        <mc:Choice Requires="wps">
          <w:drawing>
            <wp:anchor distT="0" distB="0" distL="114300" distR="114300" simplePos="0" relativeHeight="251658248" behindDoc="1" locked="0" layoutInCell="1" allowOverlap="1" wp14:anchorId="4ECF5CE1" wp14:editId="4ECF5CE2">
              <wp:simplePos x="0" y="0"/>
              <wp:positionH relativeFrom="page">
                <wp:posOffset>752475</wp:posOffset>
              </wp:positionH>
              <wp:positionV relativeFrom="page">
                <wp:posOffset>10109835</wp:posOffset>
              </wp:positionV>
              <wp:extent cx="6120130" cy="342900"/>
              <wp:effectExtent l="0" t="3810" r="4445" b="0"/>
              <wp:wrapNone/>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356" w:type="dxa"/>
                            <w:tblCellMar>
                              <w:left w:w="0" w:type="dxa"/>
                              <w:right w:w="0" w:type="dxa"/>
                            </w:tblCellMar>
                            <w:tblLook w:val="01E0" w:firstRow="1" w:lastRow="1" w:firstColumn="1" w:lastColumn="1" w:noHBand="0" w:noVBand="0"/>
                          </w:tblPr>
                          <w:tblGrid>
                            <w:gridCol w:w="1944"/>
                            <w:gridCol w:w="5468"/>
                            <w:gridCol w:w="1944"/>
                          </w:tblGrid>
                          <w:tr w:rsidR="001B33F9" w:rsidRPr="001F7A1A" w14:paraId="501C0A30" w14:textId="77777777" w:rsidTr="00701A65">
                            <w:tc>
                              <w:tcPr>
                                <w:tcW w:w="1134" w:type="dxa"/>
                                <w:vAlign w:val="center"/>
                              </w:tcPr>
                              <w:p w14:paraId="4AB48D7D" w14:textId="77777777" w:rsidR="001B33F9" w:rsidRPr="00701A65" w:rsidRDefault="001B33F9" w:rsidP="00F57B89">
                                <w:pPr>
                                  <w:pStyle w:val="Footer"/>
                                  <w:rPr>
                                    <w:lang w:val="en-US"/>
                                  </w:rPr>
                                </w:pPr>
                                <w:r>
                                  <w:rPr>
                                    <w:lang w:val="en-US"/>
                                  </w:rPr>
                                  <w:t>Obr.: 70-140j</w:t>
                                </w:r>
                              </w:p>
                              <w:p w14:paraId="0BA4DCCA" w14:textId="77777777" w:rsidR="001B33F9" w:rsidRPr="003F7DBB" w:rsidRDefault="001B33F9" w:rsidP="00F57B89">
                                <w:pPr>
                                  <w:pStyle w:val="Footer"/>
                                </w:pPr>
                              </w:p>
                            </w:tc>
                            <w:tc>
                              <w:tcPr>
                                <w:tcW w:w="3190" w:type="dxa"/>
                                <w:vAlign w:val="center"/>
                              </w:tcPr>
                              <w:p w14:paraId="4EB6E5D5" w14:textId="77777777" w:rsidR="001B33F9" w:rsidRPr="00701A65" w:rsidRDefault="001B33F9" w:rsidP="00701A65">
                                <w:pPr>
                                  <w:jc w:val="center"/>
                                  <w:rPr>
                                    <w:sz w:val="18"/>
                                  </w:rPr>
                                </w:pPr>
                                <w:r w:rsidRPr="00701A65">
                                  <w:rPr>
                                    <w:sz w:val="18"/>
                                  </w:rPr>
                                  <w:fldChar w:fldCharType="begin"/>
                                </w:r>
                                <w:r w:rsidRPr="00701A65">
                                  <w:rPr>
                                    <w:sz w:val="18"/>
                                  </w:rPr>
                                  <w:instrText xml:space="preserve"> DOCPROPERTY  Category  \* MERGEFORMAT </w:instrText>
                                </w:r>
                                <w:r w:rsidRPr="00701A65">
                                  <w:rPr>
                                    <w:sz w:val="18"/>
                                  </w:rPr>
                                  <w:fldChar w:fldCharType="end"/>
                                </w:r>
                              </w:p>
                            </w:tc>
                            <w:tc>
                              <w:tcPr>
                                <w:tcW w:w="1134" w:type="dxa"/>
                                <w:vAlign w:val="center"/>
                              </w:tcPr>
                              <w:p w14:paraId="599BFBE9" w14:textId="77777777" w:rsidR="001B33F9" w:rsidRPr="00701A65" w:rsidRDefault="001B33F9" w:rsidP="00701A65">
                                <w:pPr>
                                  <w:pStyle w:val="Footer"/>
                                  <w:jc w:val="right"/>
                                  <w:rPr>
                                    <w:sz w:val="20"/>
                                  </w:rPr>
                                </w:pPr>
                              </w:p>
                            </w:tc>
                          </w:tr>
                        </w:tbl>
                        <w:p w14:paraId="5EBFA688" w14:textId="77777777" w:rsidR="001B33F9" w:rsidRDefault="001B33F9" w:rsidP="00D11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8" type="#_x0000_t202" style="position:absolute;margin-left:59.25pt;margin-top:796.05pt;width:481.9pt;height:27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5lQugIAAME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" filled="f" stroked="f">
              <v:textbox>
                <w:txbxContent>
                  <w:tbl>
                    <w:tblPr>
                      <w:tblW w:w="9356" w:type="dxa"/>
                      <w:tblCellMar>
                        <w:left w:w="0" w:type="dxa"/>
                        <w:right w:w="0" w:type="dxa"/>
                      </w:tblCellMar>
                      <w:tblLook w:val="01E0" w:firstRow="1" w:lastRow="1" w:firstColumn="1" w:lastColumn="1" w:noHBand="0" w:noVBand="0"/>
                    </w:tblPr>
                    <w:tblGrid>
                      <w:gridCol w:w="1944"/>
                      <w:gridCol w:w="5468"/>
                      <w:gridCol w:w="1944"/>
                    </w:tblGrid>
                    <w:tr w:rsidR="001B33F9" w:rsidRPr="001F7A1A" w14:paraId="501C0A30" w14:textId="77777777" w:rsidTr="00701A65">
                      <w:tc>
                        <w:tcPr>
                          <w:tcW w:w="1134" w:type="dxa"/>
                          <w:vAlign w:val="center"/>
                        </w:tcPr>
                        <w:p w14:paraId="4AB48D7D" w14:textId="77777777" w:rsidR="001B33F9" w:rsidRPr="00701A65" w:rsidRDefault="001B33F9" w:rsidP="00F57B89">
                          <w:pPr>
                            <w:pStyle w:val="Footer"/>
                            <w:rPr>
                              <w:lang w:val="en-US"/>
                            </w:rPr>
                          </w:pPr>
                          <w:r>
                            <w:rPr>
                              <w:lang w:val="en-US"/>
                            </w:rPr>
                            <w:t>Obr.: 70-140j</w:t>
                          </w:r>
                        </w:p>
                        <w:p w14:paraId="0BA4DCCA" w14:textId="77777777" w:rsidR="001B33F9" w:rsidRPr="003F7DBB" w:rsidRDefault="001B33F9" w:rsidP="00F57B89">
                          <w:pPr>
                            <w:pStyle w:val="Footer"/>
                          </w:pPr>
                        </w:p>
                      </w:tc>
                      <w:tc>
                        <w:tcPr>
                          <w:tcW w:w="3190" w:type="dxa"/>
                          <w:vAlign w:val="center"/>
                        </w:tcPr>
                        <w:p w14:paraId="4EB6E5D5" w14:textId="77777777" w:rsidR="001B33F9" w:rsidRPr="00701A65" w:rsidRDefault="001B33F9" w:rsidP="00701A65">
                          <w:pPr>
                            <w:jc w:val="center"/>
                            <w:rPr>
                              <w:sz w:val="18"/>
                            </w:rPr>
                          </w:pPr>
                          <w:r w:rsidRPr="00701A65">
                            <w:rPr>
                              <w:sz w:val="18"/>
                            </w:rPr>
                            <w:fldChar w:fldCharType="begin"/>
                          </w:r>
                          <w:r w:rsidRPr="00701A65">
                            <w:rPr>
                              <w:sz w:val="18"/>
                            </w:rPr>
                            <w:instrText xml:space="preserve"> DOCPROPERTY  Category  \* MERGEFORMAT </w:instrText>
                          </w:r>
                          <w:r w:rsidRPr="00701A65">
                            <w:rPr>
                              <w:sz w:val="18"/>
                            </w:rPr>
                            <w:fldChar w:fldCharType="end"/>
                          </w:r>
                        </w:p>
                      </w:tc>
                      <w:tc>
                        <w:tcPr>
                          <w:tcW w:w="1134" w:type="dxa"/>
                          <w:vAlign w:val="center"/>
                        </w:tcPr>
                        <w:p w14:paraId="599BFBE9" w14:textId="77777777" w:rsidR="001B33F9" w:rsidRPr="00701A65" w:rsidRDefault="001B33F9" w:rsidP="00701A65">
                          <w:pPr>
                            <w:pStyle w:val="Footer"/>
                            <w:jc w:val="right"/>
                            <w:rPr>
                              <w:sz w:val="20"/>
                            </w:rPr>
                          </w:pPr>
                        </w:p>
                      </w:tc>
                    </w:tr>
                  </w:tbl>
                  <w:p w14:paraId="5EBFA688" w14:textId="77777777" w:rsidR="001B33F9" w:rsidRDefault="001B33F9" w:rsidP="00D11E48"/>
                </w:txbxContent>
              </v:textbox>
              <w10:wrap anchorx="page" anchory="page"/>
            </v:shape>
          </w:pict>
        </mc:Fallback>
      </mc:AlternateContent>
    </w:r>
    <w:r>
      <w:rPr>
        <w:noProof/>
        <w:lang w:eastAsia="sl-SI"/>
      </w:rPr>
      <mc:AlternateContent>
        <mc:Choice Requires="wps">
          <w:drawing>
            <wp:anchor distT="0" distB="0" distL="114300" distR="114300" simplePos="0" relativeHeight="251658242" behindDoc="0" locked="1" layoutInCell="1" allowOverlap="1" wp14:anchorId="4ECF5CE3" wp14:editId="4ECF5CE4">
              <wp:simplePos x="0" y="0"/>
              <wp:positionH relativeFrom="page">
                <wp:posOffset>467995</wp:posOffset>
              </wp:positionH>
              <wp:positionV relativeFrom="margin">
                <wp:align>bottom</wp:align>
              </wp:positionV>
              <wp:extent cx="369570" cy="7503795"/>
              <wp:effectExtent l="1270" t="3175" r="635" b="0"/>
              <wp:wrapNone/>
              <wp:docPr id="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7503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BE3CF" w14:textId="77777777" w:rsidR="001B33F9" w:rsidRDefault="001B33F9" w:rsidP="00933666">
                          <w:pPr>
                            <w:rPr>
                              <w:sz w:val="14"/>
                            </w:rPr>
                          </w:pPr>
                          <w:r>
                            <w:rPr>
                              <w:snapToGrid w:val="0"/>
                              <w:sz w:val="16"/>
                              <w:lang w:eastAsia="en-US"/>
                            </w:rPr>
                            <w:t xml:space="preserve">© </w:t>
                          </w:r>
                          <w:r w:rsidRPr="00EB71DC">
                            <w:rPr>
                              <w:snapToGrid w:val="0"/>
                              <w:sz w:val="14"/>
                              <w:lang w:eastAsia="en-US"/>
                            </w:rPr>
                            <w:t>Vsebina tega dokumenta je last podjetja Iskratel, d.o.o., Kranj, Slovenija, in je ni dovoljeno prepisovati, razmnoževati ali razkriti tretji osebi brez pisnega soglasja lastnika.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9" style="position:absolute;margin-left:36.85pt;margin-top:0;width:29.1pt;height:590.85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" stroked="f">
              <v:textbox style="layout-flow:vertical;mso-layout-flow-alt:bottom-to-top">
                <w:txbxContent>
                  <w:p w14:paraId="6BFBE3CF" w14:textId="77777777" w:rsidR="001B33F9" w:rsidRDefault="001B33F9" w:rsidP="00933666">
                    <w:pPr>
                      <w:rPr>
                        <w:sz w:val="14"/>
                      </w:rPr>
                    </w:pPr>
                    <w:r>
                      <w:rPr>
                        <w:snapToGrid w:val="0"/>
                        <w:sz w:val="16"/>
                        <w:lang w:eastAsia="en-US"/>
                      </w:rPr>
                      <w:t xml:space="preserve">© </w:t>
                    </w:r>
                    <w:r w:rsidRPr="00EB71DC">
                      <w:rPr>
                        <w:snapToGrid w:val="0"/>
                        <w:sz w:val="14"/>
                        <w:lang w:eastAsia="en-US"/>
                      </w:rPr>
                      <w:t>Vsebina tega dokumenta je last podjetja Iskratel, d.o.o., Kranj, Slovenija, in je ni dovoljeno prepisovati, razmnoževati ali razkriti tretji osebi brez pisnega soglasja lastnika.</w:t>
                    </w:r>
                  </w:p>
                </w:txbxContent>
              </v:textbox>
              <w10:wrap anchorx="page" anchory="margin"/>
              <w10:anchorlock/>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D2D4D" w14:textId="77777777" w:rsidR="001B33F9" w:rsidRDefault="001B33F9">
    <w:pPr>
      <w:pStyle w:val="Footer"/>
      <w:rPr>
        <w:szCs w:val="12"/>
      </w:rPr>
    </w:pPr>
  </w:p>
  <w:p w14:paraId="53CFBF96" w14:textId="77777777" w:rsidR="001B33F9" w:rsidRDefault="001B33F9">
    <w:pPr>
      <w:pStyle w:val="Footer"/>
      <w:rPr>
        <w:szCs w:val="12"/>
      </w:rPr>
    </w:pPr>
    <w:r>
      <w:rPr>
        <w:noProof/>
        <w:szCs w:val="12"/>
        <w:lang w:eastAsia="sl-SI"/>
      </w:rPr>
      <mc:AlternateContent>
        <mc:Choice Requires="wps">
          <w:drawing>
            <wp:anchor distT="0" distB="0" distL="114300" distR="114300" simplePos="0" relativeHeight="251658241" behindDoc="1" locked="0" layoutInCell="1" allowOverlap="1" wp14:anchorId="4ECF5CE5" wp14:editId="4ECF5CE6">
              <wp:simplePos x="0" y="0"/>
              <wp:positionH relativeFrom="page">
                <wp:posOffset>772160</wp:posOffset>
              </wp:positionH>
              <wp:positionV relativeFrom="page">
                <wp:posOffset>10109835</wp:posOffset>
              </wp:positionV>
              <wp:extent cx="6120130" cy="342900"/>
              <wp:effectExtent l="635" t="3810" r="3810" b="0"/>
              <wp:wrapNone/>
              <wp:docPr id="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356" w:type="dxa"/>
                            <w:tblCellMar>
                              <w:left w:w="0" w:type="dxa"/>
                              <w:right w:w="0" w:type="dxa"/>
                            </w:tblCellMar>
                            <w:tblLook w:val="01E0" w:firstRow="1" w:lastRow="1" w:firstColumn="1" w:lastColumn="1" w:noHBand="0" w:noVBand="0"/>
                          </w:tblPr>
                          <w:tblGrid>
                            <w:gridCol w:w="1965"/>
                            <w:gridCol w:w="5426"/>
                            <w:gridCol w:w="1965"/>
                          </w:tblGrid>
                          <w:tr w:rsidR="001B33F9" w:rsidRPr="001F7A1A" w14:paraId="0BB33AF6" w14:textId="77777777" w:rsidTr="00701A65">
                            <w:tc>
                              <w:tcPr>
                                <w:tcW w:w="1134" w:type="dxa"/>
                                <w:vAlign w:val="center"/>
                              </w:tcPr>
                              <w:p w14:paraId="064B4C71" w14:textId="77777777" w:rsidR="001B33F9" w:rsidRPr="00701A65" w:rsidRDefault="001B33F9" w:rsidP="00F57B89">
                                <w:pPr>
                                  <w:pStyle w:val="Footer"/>
                                  <w:rPr>
                                    <w:lang w:val="en-US"/>
                                  </w:rPr>
                                </w:pPr>
                                <w:r w:rsidRPr="00701A65">
                                  <w:rPr>
                                    <w:lang w:val="en-US"/>
                                  </w:rPr>
                                  <w:t>Obr.: 78-089c</w:t>
                                </w:r>
                              </w:p>
                            </w:tc>
                            <w:tc>
                              <w:tcPr>
                                <w:tcW w:w="3132" w:type="dxa"/>
                                <w:vAlign w:val="center"/>
                              </w:tcPr>
                              <w:p w14:paraId="11C03431" w14:textId="77777777" w:rsidR="001B33F9" w:rsidRPr="00701A65" w:rsidRDefault="001B33F9" w:rsidP="00701A65">
                                <w:pPr>
                                  <w:jc w:val="center"/>
                                  <w:rPr>
                                    <w:sz w:val="18"/>
                                  </w:rPr>
                                </w:pPr>
                                <w:r w:rsidRPr="00701A65">
                                  <w:rPr>
                                    <w:sz w:val="18"/>
                                  </w:rPr>
                                  <w:fldChar w:fldCharType="begin"/>
                                </w:r>
                                <w:r w:rsidRPr="00701A65">
                                  <w:rPr>
                                    <w:sz w:val="18"/>
                                  </w:rPr>
                                  <w:instrText xml:space="preserve"> DOCPROPERTY  Category  \* MERGEFORMAT </w:instrText>
                                </w:r>
                                <w:r w:rsidRPr="00701A65">
                                  <w:rPr>
                                    <w:sz w:val="18"/>
                                  </w:rPr>
                                  <w:fldChar w:fldCharType="end"/>
                                </w:r>
                              </w:p>
                            </w:tc>
                            <w:tc>
                              <w:tcPr>
                                <w:tcW w:w="1134" w:type="dxa"/>
                                <w:vAlign w:val="center"/>
                              </w:tcPr>
                              <w:p w14:paraId="159EE491" w14:textId="77777777" w:rsidR="001B33F9" w:rsidRPr="00701A65" w:rsidRDefault="001B33F9" w:rsidP="00E44182">
                                <w:pPr>
                                  <w:rPr>
                                    <w:sz w:val="18"/>
                                  </w:rPr>
                                </w:pPr>
                              </w:p>
                            </w:tc>
                          </w:tr>
                        </w:tbl>
                        <w:p w14:paraId="75E9B041" w14:textId="77777777" w:rsidR="001B33F9" w:rsidRDefault="001B33F9" w:rsidP="00D419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30" type="#_x0000_t202" style="position:absolute;margin-left:60.8pt;margin-top:796.05pt;width:481.9pt;height:27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ipug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" filled="f" stroked="f">
              <v:textbox>
                <w:txbxContent>
                  <w:tbl>
                    <w:tblPr>
                      <w:tblW w:w="9356" w:type="dxa"/>
                      <w:tblCellMar>
                        <w:left w:w="0" w:type="dxa"/>
                        <w:right w:w="0" w:type="dxa"/>
                      </w:tblCellMar>
                      <w:tblLook w:val="01E0" w:firstRow="1" w:lastRow="1" w:firstColumn="1" w:lastColumn="1" w:noHBand="0" w:noVBand="0"/>
                    </w:tblPr>
                    <w:tblGrid>
                      <w:gridCol w:w="1965"/>
                      <w:gridCol w:w="5426"/>
                      <w:gridCol w:w="1965"/>
                    </w:tblGrid>
                    <w:tr w:rsidR="001B33F9" w:rsidRPr="001F7A1A" w14:paraId="0BB33AF6" w14:textId="77777777" w:rsidTr="00701A65">
                      <w:tc>
                        <w:tcPr>
                          <w:tcW w:w="1134" w:type="dxa"/>
                          <w:vAlign w:val="center"/>
                        </w:tcPr>
                        <w:p w14:paraId="064B4C71" w14:textId="77777777" w:rsidR="001B33F9" w:rsidRPr="00701A65" w:rsidRDefault="001B33F9" w:rsidP="00F57B89">
                          <w:pPr>
                            <w:pStyle w:val="Footer"/>
                            <w:rPr>
                              <w:lang w:val="en-US"/>
                            </w:rPr>
                          </w:pPr>
                          <w:r w:rsidRPr="00701A65">
                            <w:rPr>
                              <w:lang w:val="en-US"/>
                            </w:rPr>
                            <w:t>Obr.: 78-089c</w:t>
                          </w:r>
                        </w:p>
                      </w:tc>
                      <w:tc>
                        <w:tcPr>
                          <w:tcW w:w="3132" w:type="dxa"/>
                          <w:vAlign w:val="center"/>
                        </w:tcPr>
                        <w:p w14:paraId="11C03431" w14:textId="77777777" w:rsidR="001B33F9" w:rsidRPr="00701A65" w:rsidRDefault="001B33F9" w:rsidP="00701A65">
                          <w:pPr>
                            <w:jc w:val="center"/>
                            <w:rPr>
                              <w:sz w:val="18"/>
                            </w:rPr>
                          </w:pPr>
                          <w:r w:rsidRPr="00701A65">
                            <w:rPr>
                              <w:sz w:val="18"/>
                            </w:rPr>
                            <w:fldChar w:fldCharType="begin"/>
                          </w:r>
                          <w:r w:rsidRPr="00701A65">
                            <w:rPr>
                              <w:sz w:val="18"/>
                            </w:rPr>
                            <w:instrText xml:space="preserve"> DOCPROPERTY  Category  \* MERGEFORMAT </w:instrText>
                          </w:r>
                          <w:r w:rsidRPr="00701A65">
                            <w:rPr>
                              <w:sz w:val="18"/>
                            </w:rPr>
                            <w:fldChar w:fldCharType="end"/>
                          </w:r>
                        </w:p>
                      </w:tc>
                      <w:tc>
                        <w:tcPr>
                          <w:tcW w:w="1134" w:type="dxa"/>
                          <w:vAlign w:val="center"/>
                        </w:tcPr>
                        <w:p w14:paraId="159EE491" w14:textId="77777777" w:rsidR="001B33F9" w:rsidRPr="00701A65" w:rsidRDefault="001B33F9" w:rsidP="00E44182">
                          <w:pPr>
                            <w:rPr>
                              <w:sz w:val="18"/>
                            </w:rPr>
                          </w:pPr>
                        </w:p>
                      </w:tc>
                    </w:tr>
                  </w:tbl>
                  <w:p w14:paraId="75E9B041" w14:textId="77777777" w:rsidR="001B33F9" w:rsidRDefault="001B33F9" w:rsidP="00D419B4"/>
                </w:txbxContent>
              </v:textbox>
              <w10:wrap anchorx="page" anchory="page"/>
            </v:shape>
          </w:pict>
        </mc:Fallback>
      </mc:AlternateContent>
    </w:r>
  </w:p>
  <w:p w14:paraId="211B92FE" w14:textId="77777777" w:rsidR="001B33F9" w:rsidRPr="00D419B4" w:rsidRDefault="001B33F9">
    <w:pPr>
      <w:pStyle w:val="Footer"/>
      <w:rPr>
        <w:szCs w:val="12"/>
      </w:rPr>
    </w:pPr>
    <w:r>
      <w:rPr>
        <w:noProof/>
        <w:szCs w:val="12"/>
        <w:lang w:eastAsia="sl-SI"/>
      </w:rPr>
      <mc:AlternateContent>
        <mc:Choice Requires="wps">
          <w:drawing>
            <wp:anchor distT="0" distB="0" distL="114300" distR="114300" simplePos="0" relativeHeight="251658240" behindDoc="0" locked="1" layoutInCell="1" allowOverlap="1" wp14:anchorId="4ECF5CE7" wp14:editId="4ECF5CE8">
              <wp:simplePos x="0" y="0"/>
              <wp:positionH relativeFrom="page">
                <wp:posOffset>508635</wp:posOffset>
              </wp:positionH>
              <wp:positionV relativeFrom="page">
                <wp:posOffset>443230</wp:posOffset>
              </wp:positionV>
              <wp:extent cx="369570" cy="6770370"/>
              <wp:effectExtent l="3810" t="0" r="0" b="0"/>
              <wp:wrapNone/>
              <wp:docPr id="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6770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429FB" w14:textId="77777777" w:rsidR="001B33F9" w:rsidRDefault="001B33F9" w:rsidP="007F343C">
                          <w:pPr>
                            <w:rPr>
                              <w:sz w:val="14"/>
                            </w:rPr>
                          </w:pPr>
                          <w:r>
                            <w:rPr>
                              <w:snapToGrid w:val="0"/>
                              <w:sz w:val="16"/>
                              <w:lang w:eastAsia="en-US"/>
                            </w:rPr>
                            <w:t xml:space="preserve">© </w:t>
                          </w:r>
                          <w:r>
                            <w:rPr>
                              <w:snapToGrid w:val="0"/>
                              <w:sz w:val="14"/>
                              <w:lang w:eastAsia="en-US"/>
                            </w:rPr>
                            <w:t>Vsebina tega dokumenta je last Iskratela KRANJ, SLOVENIJA in je ni dovoljeno prepisovati, razmnoževati ali razkriti tretji osebi brez pisnega soglasja lastnika.</w:t>
                          </w:r>
                        </w:p>
                        <w:p w14:paraId="43DB6F6E" w14:textId="77777777" w:rsidR="001B33F9" w:rsidRDefault="001B33F9"/>
                        <w:p w14:paraId="544EA281" w14:textId="77777777" w:rsidR="001B33F9" w:rsidRDefault="001B33F9" w:rsidP="009903B6"/>
                        <w:p w14:paraId="67BD1D01" w14:textId="77777777" w:rsidR="001B33F9" w:rsidRDefault="001B33F9" w:rsidP="00CC3C03"/>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1" style="position:absolute;margin-left:40.05pt;margin-top:34.9pt;width:29.1pt;height:533.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" stroked="f">
              <v:textbox style="layout-flow:vertical;mso-layout-flow-alt:bottom-to-top">
                <w:txbxContent>
                  <w:p w14:paraId="7C5429FB" w14:textId="77777777" w:rsidR="001B33F9" w:rsidRDefault="001B33F9" w:rsidP="007F343C">
                    <w:pPr>
                      <w:rPr>
                        <w:sz w:val="14"/>
                      </w:rPr>
                    </w:pPr>
                    <w:r>
                      <w:rPr>
                        <w:snapToGrid w:val="0"/>
                        <w:sz w:val="16"/>
                        <w:lang w:eastAsia="en-US"/>
                      </w:rPr>
                      <w:t xml:space="preserve">© </w:t>
                    </w:r>
                    <w:r>
                      <w:rPr>
                        <w:snapToGrid w:val="0"/>
                        <w:sz w:val="14"/>
                        <w:lang w:eastAsia="en-US"/>
                      </w:rPr>
                      <w:t>Vsebina tega dokumenta je last Iskratela KRANJ, SLOVENIJA in je ni dovoljeno prepisovati, razmnoževati ali razkriti tretji osebi brez pisnega soglasja lastnika.</w:t>
                    </w:r>
                  </w:p>
                  <w:p w14:paraId="43DB6F6E" w14:textId="77777777" w:rsidR="001B33F9" w:rsidRDefault="001B33F9"/>
                  <w:p w14:paraId="544EA281" w14:textId="77777777" w:rsidR="001B33F9" w:rsidRDefault="001B33F9" w:rsidP="009903B6"/>
                  <w:p w14:paraId="67BD1D01" w14:textId="77777777" w:rsidR="001B33F9" w:rsidRDefault="001B33F9" w:rsidP="00CC3C03"/>
                </w:txbxContent>
              </v:textbox>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16C90" w14:textId="77777777" w:rsidR="001B33F9" w:rsidRDefault="001B33F9">
      <w:r>
        <w:separator/>
      </w:r>
    </w:p>
    <w:p w14:paraId="665E9A6A" w14:textId="77777777" w:rsidR="001B33F9" w:rsidRDefault="001B33F9"/>
    <w:p w14:paraId="5656C6FF" w14:textId="77777777" w:rsidR="001B33F9" w:rsidRDefault="001B33F9"/>
    <w:p w14:paraId="5A1D1374" w14:textId="77777777" w:rsidR="001B33F9" w:rsidRDefault="001B33F9"/>
  </w:footnote>
  <w:footnote w:type="continuationSeparator" w:id="0">
    <w:p w14:paraId="5A823E0C" w14:textId="77777777" w:rsidR="001B33F9" w:rsidRDefault="001B33F9">
      <w:r>
        <w:continuationSeparator/>
      </w:r>
    </w:p>
    <w:p w14:paraId="51933CC2" w14:textId="77777777" w:rsidR="001B33F9" w:rsidRDefault="001B33F9"/>
    <w:p w14:paraId="188EB59F" w14:textId="77777777" w:rsidR="001B33F9" w:rsidRDefault="001B33F9"/>
    <w:p w14:paraId="35DA51C1" w14:textId="77777777" w:rsidR="001B33F9" w:rsidRDefault="001B33F9"/>
  </w:footnote>
  <w:footnote w:type="continuationNotice" w:id="1">
    <w:p w14:paraId="10FDD5E3" w14:textId="77777777" w:rsidR="001B33F9" w:rsidRDefault="001B33F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8902C" w14:textId="77777777" w:rsidR="001B33F9" w:rsidRDefault="001B33F9" w:rsidP="000F2827">
    <w:pPr>
      <w:pStyle w:val="Header"/>
      <w:pBdr>
        <w:bottom w:val="single" w:sz="2" w:space="1" w:color="auto"/>
      </w:pBdr>
      <w:jc w:val="left"/>
    </w:pPr>
    <w:r>
      <w:rPr>
        <w:rStyle w:val="PageNumber"/>
      </w:rPr>
      <w:fldChar w:fldCharType="begin"/>
    </w:r>
    <w:r>
      <w:rPr>
        <w:rStyle w:val="PageNumber"/>
      </w:rPr>
      <w:instrText xml:space="preserve"> PAGE </w:instrText>
    </w:r>
    <w:r>
      <w:rPr>
        <w:rStyle w:val="PageNumber"/>
      </w:rPr>
      <w:fldChar w:fldCharType="separate"/>
    </w:r>
    <w:r w:rsidR="000605BD">
      <w:rPr>
        <w:rStyle w:val="PageNumber"/>
        <w:noProof/>
      </w:rPr>
      <w:t>56</w:t>
    </w:r>
    <w:r>
      <w:rPr>
        <w:rStyle w:val="PageNumber"/>
      </w:rPr>
      <w:fldChar w:fldCharType="end"/>
    </w:r>
    <w:r>
      <w:rPr>
        <w:noProof/>
        <w:lang w:eastAsia="sl-SI"/>
      </w:rPr>
      <mc:AlternateContent>
        <mc:Choice Requires="wps">
          <w:drawing>
            <wp:anchor distT="0" distB="0" distL="114300" distR="114300" simplePos="0" relativeHeight="251658247" behindDoc="0" locked="1" layoutInCell="1" allowOverlap="1" wp14:anchorId="4ECF5CD7" wp14:editId="4ECF5CD8">
              <wp:simplePos x="0" y="0"/>
              <wp:positionH relativeFrom="page">
                <wp:posOffset>6732905</wp:posOffset>
              </wp:positionH>
              <wp:positionV relativeFrom="margin">
                <wp:align>bottom</wp:align>
              </wp:positionV>
              <wp:extent cx="369570" cy="7052945"/>
              <wp:effectExtent l="0" t="0" r="3175" b="0"/>
              <wp:wrapNone/>
              <wp:docPr id="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7052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6A40E" w14:textId="77777777" w:rsidR="001B33F9" w:rsidRDefault="001B33F9" w:rsidP="00FF1B6D">
                          <w:pPr>
                            <w:rPr>
                              <w:sz w:val="14"/>
                            </w:rPr>
                          </w:pPr>
                          <w:r>
                            <w:rPr>
                              <w:snapToGrid w:val="0"/>
                              <w:sz w:val="16"/>
                              <w:lang w:eastAsia="en-US"/>
                            </w:rPr>
                            <w:t xml:space="preserve">© </w:t>
                          </w:r>
                          <w:r w:rsidRPr="00BE5E0F">
                            <w:rPr>
                              <w:snapToGrid w:val="0"/>
                              <w:sz w:val="14"/>
                              <w:lang w:eastAsia="en-US"/>
                            </w:rPr>
                            <w:t>Vsebina tega dokumenta je last podjetja Iskratel, d.o.o., Kranj, Slovenija, in je ni dovoljeno prepisovati, razmnoževati ali razkriti tretji osebi brez pisnega soglasja lastnika.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530.15pt;margin-top:0;width:29.1pt;height:555.35pt;z-index:251658247;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" stroked="f">
              <v:textbox style="layout-flow:vertical;mso-layout-flow-alt:bottom-to-top">
                <w:txbxContent>
                  <w:p w14:paraId="7D86A40E" w14:textId="77777777" w:rsidR="001B33F9" w:rsidRDefault="001B33F9" w:rsidP="00FF1B6D">
                    <w:pPr>
                      <w:rPr>
                        <w:sz w:val="14"/>
                      </w:rPr>
                    </w:pPr>
                    <w:r>
                      <w:rPr>
                        <w:snapToGrid w:val="0"/>
                        <w:sz w:val="16"/>
                        <w:lang w:eastAsia="en-US"/>
                      </w:rPr>
                      <w:t xml:space="preserve">© </w:t>
                    </w:r>
                    <w:r w:rsidRPr="00BE5E0F">
                      <w:rPr>
                        <w:snapToGrid w:val="0"/>
                        <w:sz w:val="14"/>
                        <w:lang w:eastAsia="en-US"/>
                      </w:rPr>
                      <w:t>Vsebina tega dokumenta je last podjetja Iskratel, d.o.o., Kranj, Slovenija, in je ni dovoljeno prepisovati, razmnoževati ali razkriti tretji osebi brez pisnega soglasja lastnika.</w:t>
                    </w:r>
                  </w:p>
                </w:txbxContent>
              </v:textbox>
              <w10:wrap anchorx="page" anchory="margin"/>
              <w10:anchorlock/>
            </v:rect>
          </w:pict>
        </mc:Fallback>
      </mc:AlternateContent>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605BD">
      <w:rPr>
        <w:rStyle w:val="PageNumber"/>
        <w:noProof/>
      </w:rPr>
      <w:t>56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20D44" w14:textId="77777777" w:rsidR="001B33F9" w:rsidRDefault="001B33F9" w:rsidP="000F2827">
    <w:pPr>
      <w:pStyle w:val="Header"/>
      <w:pBdr>
        <w:bottom w:val="single" w:sz="2" w:space="1" w:color="auto"/>
      </w:pBdr>
    </w:pPr>
    <w:r>
      <w:rPr>
        <w:rStyle w:val="PageNumber"/>
      </w:rPr>
      <w:fldChar w:fldCharType="begin"/>
    </w:r>
    <w:r>
      <w:rPr>
        <w:rStyle w:val="PageNumber"/>
      </w:rPr>
      <w:instrText xml:space="preserve"> PAGE </w:instrText>
    </w:r>
    <w:r>
      <w:rPr>
        <w:rStyle w:val="PageNumber"/>
      </w:rPr>
      <w:fldChar w:fldCharType="separate"/>
    </w:r>
    <w:r w:rsidR="000605BD">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605BD">
      <w:rPr>
        <w:rStyle w:val="PageNumber"/>
        <w:noProof/>
      </w:rPr>
      <w:t>57</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46833" w14:textId="77777777" w:rsidR="001B33F9" w:rsidRDefault="001B33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95E"/>
    <w:multiLevelType w:val="multilevel"/>
    <w:tmpl w:val="A8FE8626"/>
    <w:styleLink w:val="StyleBulleted"/>
    <w:lvl w:ilvl="0">
      <w:start w:val="1"/>
      <w:numFmt w:val="bullet"/>
      <w:lvlText w:val=""/>
      <w:lvlJc w:val="left"/>
      <w:pPr>
        <w:tabs>
          <w:tab w:val="num" w:pos="851"/>
        </w:tabs>
        <w:ind w:left="851" w:hanging="284"/>
      </w:pPr>
      <w:rPr>
        <w:rFonts w:ascii="Symbol" w:hAnsi="Symbol" w:hint="default"/>
        <w:color w:val="000000"/>
      </w:rPr>
    </w:lvl>
    <w:lvl w:ilvl="1">
      <w:start w:val="1"/>
      <w:numFmt w:val="bullet"/>
      <w:lvlText w:val=""/>
      <w:lvlJc w:val="left"/>
      <w:pPr>
        <w:tabs>
          <w:tab w:val="num" w:pos="1418"/>
        </w:tabs>
        <w:ind w:left="1418" w:hanging="283"/>
      </w:pPr>
      <w:rPr>
        <w:rFonts w:ascii="Symbol" w:hAnsi="Symbol" w:hint="default"/>
        <w:color w:val="000000"/>
      </w:rPr>
    </w:lvl>
    <w:lvl w:ilvl="2">
      <w:start w:val="1"/>
      <w:numFmt w:val="bullet"/>
      <w:lvlText w:val=""/>
      <w:lvlJc w:val="left"/>
      <w:pPr>
        <w:tabs>
          <w:tab w:val="num" w:pos="1985"/>
        </w:tabs>
        <w:ind w:left="1985" w:hanging="283"/>
      </w:pPr>
      <w:rPr>
        <w:rFonts w:ascii="Symbol" w:hAnsi="Symbol" w:hint="default"/>
        <w:color w:val="000000"/>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
    <w:nsid w:val="193534CA"/>
    <w:multiLevelType w:val="hybridMultilevel"/>
    <w:tmpl w:val="E482DE70"/>
    <w:lvl w:ilvl="0" w:tplc="B226D3F0">
      <w:start w:val="1"/>
      <w:numFmt w:val="bullet"/>
      <w:pStyle w:val="Bulleted3"/>
      <w:lvlText w:val="-"/>
      <w:lvlJc w:val="left"/>
      <w:pPr>
        <w:ind w:left="1434" w:hanging="360"/>
      </w:pPr>
      <w:rPr>
        <w:rFonts w:ascii="Verdana" w:hAnsi="Verdana" w:hint="default"/>
      </w:rPr>
    </w:lvl>
    <w:lvl w:ilvl="1" w:tplc="04240003" w:tentative="1">
      <w:start w:val="1"/>
      <w:numFmt w:val="bullet"/>
      <w:lvlText w:val="o"/>
      <w:lvlJc w:val="left"/>
      <w:pPr>
        <w:ind w:left="2154" w:hanging="360"/>
      </w:pPr>
      <w:rPr>
        <w:rFonts w:ascii="Courier New" w:hAnsi="Courier New" w:cs="Courier New" w:hint="default"/>
      </w:rPr>
    </w:lvl>
    <w:lvl w:ilvl="2" w:tplc="04240005" w:tentative="1">
      <w:start w:val="1"/>
      <w:numFmt w:val="bullet"/>
      <w:lvlText w:val=""/>
      <w:lvlJc w:val="left"/>
      <w:pPr>
        <w:ind w:left="2874" w:hanging="360"/>
      </w:pPr>
      <w:rPr>
        <w:rFonts w:ascii="Wingdings" w:hAnsi="Wingdings" w:hint="default"/>
      </w:rPr>
    </w:lvl>
    <w:lvl w:ilvl="3" w:tplc="04240001" w:tentative="1">
      <w:start w:val="1"/>
      <w:numFmt w:val="bullet"/>
      <w:lvlText w:val=""/>
      <w:lvlJc w:val="left"/>
      <w:pPr>
        <w:ind w:left="3594" w:hanging="360"/>
      </w:pPr>
      <w:rPr>
        <w:rFonts w:ascii="Symbol" w:hAnsi="Symbol" w:hint="default"/>
      </w:rPr>
    </w:lvl>
    <w:lvl w:ilvl="4" w:tplc="04240003" w:tentative="1">
      <w:start w:val="1"/>
      <w:numFmt w:val="bullet"/>
      <w:lvlText w:val="o"/>
      <w:lvlJc w:val="left"/>
      <w:pPr>
        <w:ind w:left="4314" w:hanging="360"/>
      </w:pPr>
      <w:rPr>
        <w:rFonts w:ascii="Courier New" w:hAnsi="Courier New" w:cs="Courier New" w:hint="default"/>
      </w:rPr>
    </w:lvl>
    <w:lvl w:ilvl="5" w:tplc="04240005" w:tentative="1">
      <w:start w:val="1"/>
      <w:numFmt w:val="bullet"/>
      <w:lvlText w:val=""/>
      <w:lvlJc w:val="left"/>
      <w:pPr>
        <w:ind w:left="5034" w:hanging="360"/>
      </w:pPr>
      <w:rPr>
        <w:rFonts w:ascii="Wingdings" w:hAnsi="Wingdings" w:hint="default"/>
      </w:rPr>
    </w:lvl>
    <w:lvl w:ilvl="6" w:tplc="04240001" w:tentative="1">
      <w:start w:val="1"/>
      <w:numFmt w:val="bullet"/>
      <w:lvlText w:val=""/>
      <w:lvlJc w:val="left"/>
      <w:pPr>
        <w:ind w:left="5754" w:hanging="360"/>
      </w:pPr>
      <w:rPr>
        <w:rFonts w:ascii="Symbol" w:hAnsi="Symbol" w:hint="default"/>
      </w:rPr>
    </w:lvl>
    <w:lvl w:ilvl="7" w:tplc="04240003" w:tentative="1">
      <w:start w:val="1"/>
      <w:numFmt w:val="bullet"/>
      <w:lvlText w:val="o"/>
      <w:lvlJc w:val="left"/>
      <w:pPr>
        <w:ind w:left="6474" w:hanging="360"/>
      </w:pPr>
      <w:rPr>
        <w:rFonts w:ascii="Courier New" w:hAnsi="Courier New" w:cs="Courier New" w:hint="default"/>
      </w:rPr>
    </w:lvl>
    <w:lvl w:ilvl="8" w:tplc="04240005" w:tentative="1">
      <w:start w:val="1"/>
      <w:numFmt w:val="bullet"/>
      <w:lvlText w:val=""/>
      <w:lvlJc w:val="left"/>
      <w:pPr>
        <w:ind w:left="7194" w:hanging="360"/>
      </w:pPr>
      <w:rPr>
        <w:rFonts w:ascii="Wingdings" w:hAnsi="Wingdings" w:hint="default"/>
      </w:rPr>
    </w:lvl>
  </w:abstractNum>
  <w:abstractNum w:abstractNumId="2">
    <w:nsid w:val="293E5931"/>
    <w:multiLevelType w:val="multilevel"/>
    <w:tmpl w:val="CF20B820"/>
    <w:styleLink w:val="StyleBulletedCourierNewLeft241cmHanging063cm"/>
    <w:lvl w:ilvl="0">
      <w:start w:val="1"/>
      <w:numFmt w:val="bullet"/>
      <w:lvlText w:val=""/>
      <w:lvlJc w:val="left"/>
      <w:pPr>
        <w:tabs>
          <w:tab w:val="num" w:pos="568"/>
        </w:tabs>
        <w:ind w:left="568" w:hanging="284"/>
      </w:pPr>
      <w:rPr>
        <w:rFonts w:ascii="Symbol" w:hAnsi="Symbol" w:hint="default"/>
      </w:rPr>
    </w:lvl>
    <w:lvl w:ilvl="1">
      <w:start w:val="1"/>
      <w:numFmt w:val="bullet"/>
      <w:lvlText w:val=""/>
      <w:lvlJc w:val="left"/>
      <w:pPr>
        <w:tabs>
          <w:tab w:val="num" w:pos="1724"/>
        </w:tabs>
        <w:ind w:left="1724" w:hanging="360"/>
      </w:pPr>
      <w:rPr>
        <w:rFonts w:ascii="Symbol" w:hAnsi="Symbol" w:hint="default"/>
      </w:rPr>
    </w:lvl>
    <w:lvl w:ilvl="2">
      <w:start w:val="1"/>
      <w:numFmt w:val="bullet"/>
      <w:lvlText w:val=""/>
      <w:lvlJc w:val="left"/>
      <w:pPr>
        <w:tabs>
          <w:tab w:val="num" w:pos="2444"/>
        </w:tabs>
        <w:ind w:left="2444" w:hanging="360"/>
      </w:pPr>
      <w:rPr>
        <w:rFonts w:ascii="Symbol" w:hAnsi="Symbol" w:hint="default"/>
        <w:color w:val="000000"/>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
    <w:nsid w:val="333833E8"/>
    <w:multiLevelType w:val="hybridMultilevel"/>
    <w:tmpl w:val="532ACC44"/>
    <w:lvl w:ilvl="0" w:tplc="071AF05C">
      <w:start w:val="1"/>
      <w:numFmt w:val="bullet"/>
      <w:pStyle w:val="Tablefeature"/>
      <w:lvlText w:val=""/>
      <w:lvlJc w:val="left"/>
      <w:pPr>
        <w:tabs>
          <w:tab w:val="num" w:pos="473"/>
        </w:tabs>
        <w:ind w:left="465" w:hanging="352"/>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701FFF"/>
    <w:multiLevelType w:val="hybridMultilevel"/>
    <w:tmpl w:val="061000A0"/>
    <w:lvl w:ilvl="0" w:tplc="E160B5D4">
      <w:start w:val="1"/>
      <w:numFmt w:val="bullet"/>
      <w:pStyle w:val="Bulleted2"/>
      <w:lvlText w:val=""/>
      <w:lvlJc w:val="left"/>
      <w:pPr>
        <w:ind w:left="717" w:hanging="360"/>
      </w:pPr>
      <w:rPr>
        <w:rFonts w:ascii="Symbol" w:hAnsi="Symbol" w:hint="default"/>
      </w:rPr>
    </w:lvl>
    <w:lvl w:ilvl="1" w:tplc="04240003" w:tentative="1">
      <w:start w:val="1"/>
      <w:numFmt w:val="bullet"/>
      <w:lvlText w:val="o"/>
      <w:lvlJc w:val="left"/>
      <w:pPr>
        <w:ind w:left="1797" w:hanging="360"/>
      </w:pPr>
      <w:rPr>
        <w:rFonts w:ascii="Courier New" w:hAnsi="Courier New" w:cs="Courier New" w:hint="default"/>
      </w:rPr>
    </w:lvl>
    <w:lvl w:ilvl="2" w:tplc="04240005" w:tentative="1">
      <w:start w:val="1"/>
      <w:numFmt w:val="bullet"/>
      <w:lvlText w:val=""/>
      <w:lvlJc w:val="left"/>
      <w:pPr>
        <w:ind w:left="2517" w:hanging="360"/>
      </w:pPr>
      <w:rPr>
        <w:rFonts w:ascii="Wingdings" w:hAnsi="Wingdings" w:hint="default"/>
      </w:rPr>
    </w:lvl>
    <w:lvl w:ilvl="3" w:tplc="04240001" w:tentative="1">
      <w:start w:val="1"/>
      <w:numFmt w:val="bullet"/>
      <w:lvlText w:val=""/>
      <w:lvlJc w:val="left"/>
      <w:pPr>
        <w:ind w:left="3237" w:hanging="360"/>
      </w:pPr>
      <w:rPr>
        <w:rFonts w:ascii="Symbol" w:hAnsi="Symbol" w:hint="default"/>
      </w:rPr>
    </w:lvl>
    <w:lvl w:ilvl="4" w:tplc="04240003" w:tentative="1">
      <w:start w:val="1"/>
      <w:numFmt w:val="bullet"/>
      <w:lvlText w:val="o"/>
      <w:lvlJc w:val="left"/>
      <w:pPr>
        <w:ind w:left="3957" w:hanging="360"/>
      </w:pPr>
      <w:rPr>
        <w:rFonts w:ascii="Courier New" w:hAnsi="Courier New" w:cs="Courier New" w:hint="default"/>
      </w:rPr>
    </w:lvl>
    <w:lvl w:ilvl="5" w:tplc="04240005" w:tentative="1">
      <w:start w:val="1"/>
      <w:numFmt w:val="bullet"/>
      <w:lvlText w:val=""/>
      <w:lvlJc w:val="left"/>
      <w:pPr>
        <w:ind w:left="4677" w:hanging="360"/>
      </w:pPr>
      <w:rPr>
        <w:rFonts w:ascii="Wingdings" w:hAnsi="Wingdings" w:hint="default"/>
      </w:rPr>
    </w:lvl>
    <w:lvl w:ilvl="6" w:tplc="04240001" w:tentative="1">
      <w:start w:val="1"/>
      <w:numFmt w:val="bullet"/>
      <w:lvlText w:val=""/>
      <w:lvlJc w:val="left"/>
      <w:pPr>
        <w:ind w:left="5397" w:hanging="360"/>
      </w:pPr>
      <w:rPr>
        <w:rFonts w:ascii="Symbol" w:hAnsi="Symbol" w:hint="default"/>
      </w:rPr>
    </w:lvl>
    <w:lvl w:ilvl="7" w:tplc="04240003" w:tentative="1">
      <w:start w:val="1"/>
      <w:numFmt w:val="bullet"/>
      <w:lvlText w:val="o"/>
      <w:lvlJc w:val="left"/>
      <w:pPr>
        <w:ind w:left="6117" w:hanging="360"/>
      </w:pPr>
      <w:rPr>
        <w:rFonts w:ascii="Courier New" w:hAnsi="Courier New" w:cs="Courier New" w:hint="default"/>
      </w:rPr>
    </w:lvl>
    <w:lvl w:ilvl="8" w:tplc="04240005" w:tentative="1">
      <w:start w:val="1"/>
      <w:numFmt w:val="bullet"/>
      <w:lvlText w:val=""/>
      <w:lvlJc w:val="left"/>
      <w:pPr>
        <w:ind w:left="6837" w:hanging="360"/>
      </w:pPr>
      <w:rPr>
        <w:rFonts w:ascii="Wingdings" w:hAnsi="Wingdings" w:hint="default"/>
      </w:rPr>
    </w:lvl>
  </w:abstractNum>
  <w:abstractNum w:abstractNumId="5">
    <w:nsid w:val="3822398E"/>
    <w:multiLevelType w:val="multilevel"/>
    <w:tmpl w:val="F02C8B0E"/>
    <w:lvl w:ilvl="0">
      <w:start w:val="1"/>
      <w:numFmt w:val="decimal"/>
      <w:pStyle w:val="Heading1"/>
      <w:lvlText w:val="%1."/>
      <w:lvlJc w:val="left"/>
      <w:pPr>
        <w:tabs>
          <w:tab w:val="num" w:pos="454"/>
        </w:tabs>
        <w:ind w:left="454" w:hanging="45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pStyle w:val="Heading6"/>
      <w:lvlText w:val="%1.%2.%3.%4.%5.%6."/>
      <w:lvlJc w:val="left"/>
      <w:pPr>
        <w:tabs>
          <w:tab w:val="num" w:pos="1247"/>
        </w:tabs>
        <w:ind w:left="1247" w:hanging="1247"/>
      </w:pPr>
      <w:rPr>
        <w:rFonts w:hint="default"/>
      </w:rPr>
    </w:lvl>
    <w:lvl w:ilvl="6">
      <w:start w:val="1"/>
      <w:numFmt w:val="decimal"/>
      <w:pStyle w:val="Heading7"/>
      <w:lvlText w:val="%1.%2.%3.%4.%5.%6.%7."/>
      <w:lvlJc w:val="left"/>
      <w:pPr>
        <w:tabs>
          <w:tab w:val="num" w:pos="1361"/>
        </w:tabs>
        <w:ind w:left="1361" w:hanging="1361"/>
      </w:pPr>
      <w:rPr>
        <w:rFonts w:hint="default"/>
      </w:rPr>
    </w:lvl>
    <w:lvl w:ilvl="7">
      <w:start w:val="1"/>
      <w:numFmt w:val="decimal"/>
      <w:pStyle w:val="Heading8"/>
      <w:lvlText w:val="%1.%2.%3.%4.%5.%6.%7.%8."/>
      <w:lvlJc w:val="left"/>
      <w:pPr>
        <w:tabs>
          <w:tab w:val="num" w:pos="1531"/>
        </w:tabs>
        <w:ind w:left="1531" w:hanging="1531"/>
      </w:pPr>
      <w:rPr>
        <w:rFonts w:hint="default"/>
      </w:rPr>
    </w:lvl>
    <w:lvl w:ilvl="8">
      <w:start w:val="1"/>
      <w:numFmt w:val="decimal"/>
      <w:pStyle w:val="Heading9"/>
      <w:lvlText w:val="%1.%2.%3.%4.%5.%6.%7.%8.%9."/>
      <w:lvlJc w:val="left"/>
      <w:pPr>
        <w:tabs>
          <w:tab w:val="num" w:pos="1644"/>
        </w:tabs>
        <w:ind w:left="1644" w:hanging="1644"/>
      </w:pPr>
      <w:rPr>
        <w:rFonts w:hint="default"/>
      </w:rPr>
    </w:lvl>
  </w:abstractNum>
  <w:abstractNum w:abstractNumId="6">
    <w:nsid w:val="3ADA76B8"/>
    <w:multiLevelType w:val="hybridMultilevel"/>
    <w:tmpl w:val="9E9E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E712A9E"/>
    <w:multiLevelType w:val="hybridMultilevel"/>
    <w:tmpl w:val="168A2702"/>
    <w:lvl w:ilvl="0" w:tplc="F20EBE68">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48EE088B"/>
    <w:multiLevelType w:val="multilevel"/>
    <w:tmpl w:val="7A1A9AC8"/>
    <w:styleLink w:val="StyleBulletedSymbolsymbolLeft0cmHanging05cm"/>
    <w:lvl w:ilvl="0">
      <w:start w:val="1"/>
      <w:numFmt w:val="bullet"/>
      <w:lvlText w:val=""/>
      <w:lvlJc w:val="left"/>
      <w:pPr>
        <w:tabs>
          <w:tab w:val="num" w:pos="284"/>
        </w:tabs>
        <w:ind w:left="284" w:hanging="284"/>
      </w:pPr>
      <w:rPr>
        <w:rFonts w:ascii="Symbol" w:hAnsi="Symbol"/>
        <w:color w:val="000000"/>
      </w:rPr>
    </w:lvl>
    <w:lvl w:ilvl="1">
      <w:start w:val="1"/>
      <w:numFmt w:val="bullet"/>
      <w:lvlText w:val=""/>
      <w:lvlJc w:val="left"/>
      <w:pPr>
        <w:tabs>
          <w:tab w:val="num" w:pos="1440"/>
        </w:tabs>
        <w:ind w:left="1440" w:hanging="360"/>
      </w:pPr>
      <w:rPr>
        <w:rFonts w:ascii="Symbol" w:hAnsi="Symbol" w:cs="Courier New"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A793E80"/>
    <w:multiLevelType w:val="hybridMultilevel"/>
    <w:tmpl w:val="F186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20631"/>
    <w:multiLevelType w:val="hybridMultilevel"/>
    <w:tmpl w:val="6C08DDA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11">
    <w:nsid w:val="6A5D36DC"/>
    <w:multiLevelType w:val="hybridMultilevel"/>
    <w:tmpl w:val="168A2702"/>
    <w:lvl w:ilvl="0" w:tplc="F20EBE68">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71976E8D"/>
    <w:multiLevelType w:val="hybridMultilevel"/>
    <w:tmpl w:val="BAAE1878"/>
    <w:lvl w:ilvl="0" w:tplc="221CD938">
      <w:start w:val="200"/>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A2706DC"/>
    <w:multiLevelType w:val="hybridMultilevel"/>
    <w:tmpl w:val="2B8CF114"/>
    <w:lvl w:ilvl="0" w:tplc="4720EA0C">
      <w:start w:val="1"/>
      <w:numFmt w:val="bullet"/>
      <w:pStyle w:val="Bulleted"/>
      <w:lvlText w:val=""/>
      <w:lvlJc w:val="left"/>
      <w:pPr>
        <w:ind w:left="720" w:hanging="360"/>
      </w:pPr>
      <w:rPr>
        <w:rFonts w:ascii="Symbol" w:hAnsi="Symbol" w:hint="default"/>
        <w:b w:val="0"/>
        <w:i w:val="0"/>
        <w:color w:val="auto"/>
        <w:spacing w:val="0"/>
        <w:w w:val="100"/>
        <w:kern w:val="0"/>
        <w:position w:val="0"/>
        <w:sz w:val="20"/>
        <w:u w:v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7D5B50AC"/>
    <w:multiLevelType w:val="hybridMultilevel"/>
    <w:tmpl w:val="215C35D4"/>
    <w:lvl w:ilvl="0" w:tplc="04240001">
      <w:start w:val="1"/>
      <w:numFmt w:val="bullet"/>
      <w:lvlText w:val=""/>
      <w:lvlJc w:val="left"/>
      <w:pPr>
        <w:ind w:left="1425" w:hanging="360"/>
      </w:pPr>
      <w:rPr>
        <w:rFonts w:ascii="Symbol" w:hAnsi="Symbol" w:hint="default"/>
      </w:rPr>
    </w:lvl>
    <w:lvl w:ilvl="1" w:tplc="04240003" w:tentative="1">
      <w:start w:val="1"/>
      <w:numFmt w:val="bullet"/>
      <w:lvlText w:val="o"/>
      <w:lvlJc w:val="left"/>
      <w:pPr>
        <w:ind w:left="2145" w:hanging="360"/>
      </w:pPr>
      <w:rPr>
        <w:rFonts w:ascii="Courier New" w:hAnsi="Courier New" w:hint="default"/>
      </w:rPr>
    </w:lvl>
    <w:lvl w:ilvl="2" w:tplc="04240005" w:tentative="1">
      <w:start w:val="1"/>
      <w:numFmt w:val="bullet"/>
      <w:lvlText w:val=""/>
      <w:lvlJc w:val="left"/>
      <w:pPr>
        <w:ind w:left="2865" w:hanging="360"/>
      </w:pPr>
      <w:rPr>
        <w:rFonts w:ascii="Wingdings" w:hAnsi="Wingdings" w:hint="default"/>
      </w:rPr>
    </w:lvl>
    <w:lvl w:ilvl="3" w:tplc="04240001" w:tentative="1">
      <w:start w:val="1"/>
      <w:numFmt w:val="bullet"/>
      <w:lvlText w:val=""/>
      <w:lvlJc w:val="left"/>
      <w:pPr>
        <w:ind w:left="3585" w:hanging="360"/>
      </w:pPr>
      <w:rPr>
        <w:rFonts w:ascii="Symbol" w:hAnsi="Symbol" w:hint="default"/>
      </w:rPr>
    </w:lvl>
    <w:lvl w:ilvl="4" w:tplc="04240003" w:tentative="1">
      <w:start w:val="1"/>
      <w:numFmt w:val="bullet"/>
      <w:lvlText w:val="o"/>
      <w:lvlJc w:val="left"/>
      <w:pPr>
        <w:ind w:left="4305" w:hanging="360"/>
      </w:pPr>
      <w:rPr>
        <w:rFonts w:ascii="Courier New" w:hAnsi="Courier New" w:hint="default"/>
      </w:rPr>
    </w:lvl>
    <w:lvl w:ilvl="5" w:tplc="04240005" w:tentative="1">
      <w:start w:val="1"/>
      <w:numFmt w:val="bullet"/>
      <w:lvlText w:val=""/>
      <w:lvlJc w:val="left"/>
      <w:pPr>
        <w:ind w:left="5025" w:hanging="360"/>
      </w:pPr>
      <w:rPr>
        <w:rFonts w:ascii="Wingdings" w:hAnsi="Wingdings" w:hint="default"/>
      </w:rPr>
    </w:lvl>
    <w:lvl w:ilvl="6" w:tplc="04240001" w:tentative="1">
      <w:start w:val="1"/>
      <w:numFmt w:val="bullet"/>
      <w:lvlText w:val=""/>
      <w:lvlJc w:val="left"/>
      <w:pPr>
        <w:ind w:left="5745" w:hanging="360"/>
      </w:pPr>
      <w:rPr>
        <w:rFonts w:ascii="Symbol" w:hAnsi="Symbol" w:hint="default"/>
      </w:rPr>
    </w:lvl>
    <w:lvl w:ilvl="7" w:tplc="04240003" w:tentative="1">
      <w:start w:val="1"/>
      <w:numFmt w:val="bullet"/>
      <w:lvlText w:val="o"/>
      <w:lvlJc w:val="left"/>
      <w:pPr>
        <w:ind w:left="6465" w:hanging="360"/>
      </w:pPr>
      <w:rPr>
        <w:rFonts w:ascii="Courier New" w:hAnsi="Courier New" w:hint="default"/>
      </w:rPr>
    </w:lvl>
    <w:lvl w:ilvl="8" w:tplc="04240005" w:tentative="1">
      <w:start w:val="1"/>
      <w:numFmt w:val="bullet"/>
      <w:lvlText w:val=""/>
      <w:lvlJc w:val="left"/>
      <w:pPr>
        <w:ind w:left="7185" w:hanging="360"/>
      </w:pPr>
      <w:rPr>
        <w:rFonts w:ascii="Wingdings" w:hAnsi="Wingdings" w:hint="default"/>
      </w:rPr>
    </w:lvl>
  </w:abstractNum>
  <w:abstractNum w:abstractNumId="15">
    <w:nsid w:val="7E6549B9"/>
    <w:multiLevelType w:val="hybridMultilevel"/>
    <w:tmpl w:val="907EC270"/>
    <w:lvl w:ilvl="0" w:tplc="1C740ABE">
      <w:start w:val="415"/>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2"/>
  </w:num>
  <w:num w:numId="5">
    <w:abstractNumId w:val="8"/>
  </w:num>
  <w:num w:numId="6">
    <w:abstractNumId w:val="3"/>
  </w:num>
  <w:num w:numId="7">
    <w:abstractNumId w:val="13"/>
  </w:num>
  <w:num w:numId="8">
    <w:abstractNumId w:val="4"/>
  </w:num>
  <w:num w:numId="9">
    <w:abstractNumId w:val="1"/>
  </w:num>
  <w:num w:numId="10">
    <w:abstractNumId w:val="12"/>
  </w:num>
  <w:num w:numId="11">
    <w:abstractNumId w:val="15"/>
  </w:num>
  <w:num w:numId="12">
    <w:abstractNumId w:val="14"/>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11"/>
  </w:num>
  <w:num w:numId="1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2C"/>
    <w:rsid w:val="00004F97"/>
    <w:rsid w:val="00006E23"/>
    <w:rsid w:val="00006FDB"/>
    <w:rsid w:val="0000768C"/>
    <w:rsid w:val="000104B6"/>
    <w:rsid w:val="00012F86"/>
    <w:rsid w:val="00016731"/>
    <w:rsid w:val="0002258E"/>
    <w:rsid w:val="00024A77"/>
    <w:rsid w:val="00024E10"/>
    <w:rsid w:val="00027326"/>
    <w:rsid w:val="000306D7"/>
    <w:rsid w:val="000311BF"/>
    <w:rsid w:val="0003134D"/>
    <w:rsid w:val="00032E2B"/>
    <w:rsid w:val="00036B6B"/>
    <w:rsid w:val="00037264"/>
    <w:rsid w:val="0003755F"/>
    <w:rsid w:val="00043303"/>
    <w:rsid w:val="00047B34"/>
    <w:rsid w:val="00053848"/>
    <w:rsid w:val="00054F73"/>
    <w:rsid w:val="000605BD"/>
    <w:rsid w:val="00066E2C"/>
    <w:rsid w:val="000713A9"/>
    <w:rsid w:val="00077EA1"/>
    <w:rsid w:val="00086EFF"/>
    <w:rsid w:val="00090BA2"/>
    <w:rsid w:val="0009198B"/>
    <w:rsid w:val="0009470A"/>
    <w:rsid w:val="000964A5"/>
    <w:rsid w:val="0009673F"/>
    <w:rsid w:val="000A1612"/>
    <w:rsid w:val="000A33C2"/>
    <w:rsid w:val="000A5312"/>
    <w:rsid w:val="000A7D8F"/>
    <w:rsid w:val="000A7D91"/>
    <w:rsid w:val="000B26C4"/>
    <w:rsid w:val="000C36D8"/>
    <w:rsid w:val="000C474C"/>
    <w:rsid w:val="000C6AE9"/>
    <w:rsid w:val="000D1520"/>
    <w:rsid w:val="000D4E4F"/>
    <w:rsid w:val="000D7400"/>
    <w:rsid w:val="000D75FC"/>
    <w:rsid w:val="000D7816"/>
    <w:rsid w:val="000D7BA4"/>
    <w:rsid w:val="000E6E64"/>
    <w:rsid w:val="000F005D"/>
    <w:rsid w:val="000F0161"/>
    <w:rsid w:val="000F057D"/>
    <w:rsid w:val="000F2827"/>
    <w:rsid w:val="000F62F7"/>
    <w:rsid w:val="0010109A"/>
    <w:rsid w:val="00103DDB"/>
    <w:rsid w:val="00103EFB"/>
    <w:rsid w:val="00106C71"/>
    <w:rsid w:val="001113B3"/>
    <w:rsid w:val="00114145"/>
    <w:rsid w:val="00114416"/>
    <w:rsid w:val="0011569D"/>
    <w:rsid w:val="00116200"/>
    <w:rsid w:val="00120499"/>
    <w:rsid w:val="001215A3"/>
    <w:rsid w:val="00121775"/>
    <w:rsid w:val="00123BB2"/>
    <w:rsid w:val="00125136"/>
    <w:rsid w:val="001254D7"/>
    <w:rsid w:val="001267E0"/>
    <w:rsid w:val="001300FC"/>
    <w:rsid w:val="00132DE6"/>
    <w:rsid w:val="00137B2D"/>
    <w:rsid w:val="0014052B"/>
    <w:rsid w:val="001409EA"/>
    <w:rsid w:val="0014129B"/>
    <w:rsid w:val="001419C7"/>
    <w:rsid w:val="00142054"/>
    <w:rsid w:val="00144486"/>
    <w:rsid w:val="001459EA"/>
    <w:rsid w:val="00151AD9"/>
    <w:rsid w:val="00155C87"/>
    <w:rsid w:val="00157774"/>
    <w:rsid w:val="00157EDE"/>
    <w:rsid w:val="001658EA"/>
    <w:rsid w:val="00167721"/>
    <w:rsid w:val="001744B3"/>
    <w:rsid w:val="00180532"/>
    <w:rsid w:val="0018624F"/>
    <w:rsid w:val="00186DF1"/>
    <w:rsid w:val="00191D19"/>
    <w:rsid w:val="0019289A"/>
    <w:rsid w:val="001946AA"/>
    <w:rsid w:val="001A1637"/>
    <w:rsid w:val="001A21F2"/>
    <w:rsid w:val="001A5417"/>
    <w:rsid w:val="001B10BB"/>
    <w:rsid w:val="001B15FA"/>
    <w:rsid w:val="001B2502"/>
    <w:rsid w:val="001B33F9"/>
    <w:rsid w:val="001B3FB4"/>
    <w:rsid w:val="001C5E3E"/>
    <w:rsid w:val="001C6148"/>
    <w:rsid w:val="001D4CB0"/>
    <w:rsid w:val="001D5A14"/>
    <w:rsid w:val="001E0C57"/>
    <w:rsid w:val="001F3235"/>
    <w:rsid w:val="001F7A1A"/>
    <w:rsid w:val="00206F7E"/>
    <w:rsid w:val="00207587"/>
    <w:rsid w:val="002109D1"/>
    <w:rsid w:val="00210DBB"/>
    <w:rsid w:val="00220187"/>
    <w:rsid w:val="00220532"/>
    <w:rsid w:val="00220A6B"/>
    <w:rsid w:val="00226474"/>
    <w:rsid w:val="00234510"/>
    <w:rsid w:val="00235435"/>
    <w:rsid w:val="00244C41"/>
    <w:rsid w:val="002478CF"/>
    <w:rsid w:val="00251DB2"/>
    <w:rsid w:val="00254603"/>
    <w:rsid w:val="002619A5"/>
    <w:rsid w:val="002652BD"/>
    <w:rsid w:val="002656B9"/>
    <w:rsid w:val="00271603"/>
    <w:rsid w:val="002745EE"/>
    <w:rsid w:val="002814D3"/>
    <w:rsid w:val="00287268"/>
    <w:rsid w:val="00292521"/>
    <w:rsid w:val="002A01EB"/>
    <w:rsid w:val="002A224F"/>
    <w:rsid w:val="002B4DB9"/>
    <w:rsid w:val="002B6220"/>
    <w:rsid w:val="002C0084"/>
    <w:rsid w:val="002C4E15"/>
    <w:rsid w:val="002C5A98"/>
    <w:rsid w:val="002C6254"/>
    <w:rsid w:val="002D116A"/>
    <w:rsid w:val="002D53B1"/>
    <w:rsid w:val="002D5D36"/>
    <w:rsid w:val="002D6EC5"/>
    <w:rsid w:val="002D7496"/>
    <w:rsid w:val="002E0C79"/>
    <w:rsid w:val="002E210A"/>
    <w:rsid w:val="002E4ED6"/>
    <w:rsid w:val="002E6580"/>
    <w:rsid w:val="002E725D"/>
    <w:rsid w:val="002F20CC"/>
    <w:rsid w:val="002F3D10"/>
    <w:rsid w:val="002F4DE7"/>
    <w:rsid w:val="002F7679"/>
    <w:rsid w:val="003014B0"/>
    <w:rsid w:val="0030233D"/>
    <w:rsid w:val="0030385F"/>
    <w:rsid w:val="00307978"/>
    <w:rsid w:val="0031196E"/>
    <w:rsid w:val="00315B64"/>
    <w:rsid w:val="00316E1A"/>
    <w:rsid w:val="00321CCD"/>
    <w:rsid w:val="00321D47"/>
    <w:rsid w:val="003258E2"/>
    <w:rsid w:val="00326C5D"/>
    <w:rsid w:val="00331DC8"/>
    <w:rsid w:val="00341979"/>
    <w:rsid w:val="00343439"/>
    <w:rsid w:val="003511F8"/>
    <w:rsid w:val="00351365"/>
    <w:rsid w:val="003527A3"/>
    <w:rsid w:val="0035433E"/>
    <w:rsid w:val="00357DAB"/>
    <w:rsid w:val="003727F3"/>
    <w:rsid w:val="0037324E"/>
    <w:rsid w:val="00376855"/>
    <w:rsid w:val="00377BED"/>
    <w:rsid w:val="0038211C"/>
    <w:rsid w:val="00382DFB"/>
    <w:rsid w:val="00383624"/>
    <w:rsid w:val="00386A7C"/>
    <w:rsid w:val="00394840"/>
    <w:rsid w:val="00395C63"/>
    <w:rsid w:val="003A0270"/>
    <w:rsid w:val="003A106D"/>
    <w:rsid w:val="003A17E2"/>
    <w:rsid w:val="003A4B0B"/>
    <w:rsid w:val="003A6500"/>
    <w:rsid w:val="003A6A4D"/>
    <w:rsid w:val="003A7FC7"/>
    <w:rsid w:val="003B0FC4"/>
    <w:rsid w:val="003B117A"/>
    <w:rsid w:val="003B14D9"/>
    <w:rsid w:val="003B17D2"/>
    <w:rsid w:val="003B23AE"/>
    <w:rsid w:val="003B23E1"/>
    <w:rsid w:val="003C27A5"/>
    <w:rsid w:val="003C2984"/>
    <w:rsid w:val="003C2FA7"/>
    <w:rsid w:val="003C32F2"/>
    <w:rsid w:val="003E1620"/>
    <w:rsid w:val="003E3F3A"/>
    <w:rsid w:val="003E6AEF"/>
    <w:rsid w:val="003E7067"/>
    <w:rsid w:val="003F31EE"/>
    <w:rsid w:val="003F36E7"/>
    <w:rsid w:val="003F38E8"/>
    <w:rsid w:val="003F6E7D"/>
    <w:rsid w:val="00405899"/>
    <w:rsid w:val="00412436"/>
    <w:rsid w:val="00413589"/>
    <w:rsid w:val="00414C8A"/>
    <w:rsid w:val="00414CA7"/>
    <w:rsid w:val="00416B03"/>
    <w:rsid w:val="00421E0F"/>
    <w:rsid w:val="0043066F"/>
    <w:rsid w:val="00432DFF"/>
    <w:rsid w:val="00433EEA"/>
    <w:rsid w:val="00435970"/>
    <w:rsid w:val="004405D9"/>
    <w:rsid w:val="00443D70"/>
    <w:rsid w:val="00443DB5"/>
    <w:rsid w:val="004442A5"/>
    <w:rsid w:val="004442D8"/>
    <w:rsid w:val="004711C3"/>
    <w:rsid w:val="00472FA0"/>
    <w:rsid w:val="004733C5"/>
    <w:rsid w:val="00474378"/>
    <w:rsid w:val="00477568"/>
    <w:rsid w:val="00481385"/>
    <w:rsid w:val="0048332A"/>
    <w:rsid w:val="004855D9"/>
    <w:rsid w:val="00485753"/>
    <w:rsid w:val="00487575"/>
    <w:rsid w:val="00490671"/>
    <w:rsid w:val="004969AE"/>
    <w:rsid w:val="004A08B2"/>
    <w:rsid w:val="004A544E"/>
    <w:rsid w:val="004A78C9"/>
    <w:rsid w:val="004B114A"/>
    <w:rsid w:val="004B15DF"/>
    <w:rsid w:val="004B4930"/>
    <w:rsid w:val="004B585B"/>
    <w:rsid w:val="004B61C9"/>
    <w:rsid w:val="004C0E74"/>
    <w:rsid w:val="004C1A04"/>
    <w:rsid w:val="004C6092"/>
    <w:rsid w:val="004C6DDB"/>
    <w:rsid w:val="004D3E01"/>
    <w:rsid w:val="004E2E06"/>
    <w:rsid w:val="004E2F98"/>
    <w:rsid w:val="004E38D0"/>
    <w:rsid w:val="004E49D1"/>
    <w:rsid w:val="004E4AC7"/>
    <w:rsid w:val="004F18B9"/>
    <w:rsid w:val="004F3366"/>
    <w:rsid w:val="004F3E73"/>
    <w:rsid w:val="004F6890"/>
    <w:rsid w:val="004F71BE"/>
    <w:rsid w:val="00500009"/>
    <w:rsid w:val="005029ED"/>
    <w:rsid w:val="005034BD"/>
    <w:rsid w:val="00503550"/>
    <w:rsid w:val="00503993"/>
    <w:rsid w:val="00504DDD"/>
    <w:rsid w:val="0050548F"/>
    <w:rsid w:val="005055EF"/>
    <w:rsid w:val="00506AEA"/>
    <w:rsid w:val="00507979"/>
    <w:rsid w:val="0051037B"/>
    <w:rsid w:val="00512493"/>
    <w:rsid w:val="005131AF"/>
    <w:rsid w:val="0051411D"/>
    <w:rsid w:val="0052333D"/>
    <w:rsid w:val="0052418B"/>
    <w:rsid w:val="005271BD"/>
    <w:rsid w:val="00535531"/>
    <w:rsid w:val="00536714"/>
    <w:rsid w:val="005479FC"/>
    <w:rsid w:val="00552431"/>
    <w:rsid w:val="005611A6"/>
    <w:rsid w:val="0056157F"/>
    <w:rsid w:val="005622F8"/>
    <w:rsid w:val="00563F79"/>
    <w:rsid w:val="00565326"/>
    <w:rsid w:val="00565D1F"/>
    <w:rsid w:val="00566175"/>
    <w:rsid w:val="00571820"/>
    <w:rsid w:val="005725F0"/>
    <w:rsid w:val="0057315C"/>
    <w:rsid w:val="005731C9"/>
    <w:rsid w:val="00576EBB"/>
    <w:rsid w:val="00576F35"/>
    <w:rsid w:val="00584BEF"/>
    <w:rsid w:val="00586ED4"/>
    <w:rsid w:val="0058792D"/>
    <w:rsid w:val="0059178F"/>
    <w:rsid w:val="00595C89"/>
    <w:rsid w:val="00597ECD"/>
    <w:rsid w:val="005A1757"/>
    <w:rsid w:val="005A3CCF"/>
    <w:rsid w:val="005A3D02"/>
    <w:rsid w:val="005A4E37"/>
    <w:rsid w:val="005B05B3"/>
    <w:rsid w:val="005B4B28"/>
    <w:rsid w:val="005B4B81"/>
    <w:rsid w:val="005B615B"/>
    <w:rsid w:val="005C1CF0"/>
    <w:rsid w:val="005C2ADD"/>
    <w:rsid w:val="005C6ADF"/>
    <w:rsid w:val="005D3D4C"/>
    <w:rsid w:val="005D4A0B"/>
    <w:rsid w:val="005D6627"/>
    <w:rsid w:val="005D666D"/>
    <w:rsid w:val="005E2F90"/>
    <w:rsid w:val="005E4A19"/>
    <w:rsid w:val="005E7977"/>
    <w:rsid w:val="005E7E35"/>
    <w:rsid w:val="005F07DF"/>
    <w:rsid w:val="005F1A09"/>
    <w:rsid w:val="005F2D94"/>
    <w:rsid w:val="005F5754"/>
    <w:rsid w:val="006011AA"/>
    <w:rsid w:val="006020D8"/>
    <w:rsid w:val="006104F1"/>
    <w:rsid w:val="00611E4C"/>
    <w:rsid w:val="006120D8"/>
    <w:rsid w:val="00612798"/>
    <w:rsid w:val="00612B1A"/>
    <w:rsid w:val="00617CDF"/>
    <w:rsid w:val="00621DB4"/>
    <w:rsid w:val="006223AD"/>
    <w:rsid w:val="0062380A"/>
    <w:rsid w:val="00623FCC"/>
    <w:rsid w:val="00624A33"/>
    <w:rsid w:val="00625DCA"/>
    <w:rsid w:val="006319BB"/>
    <w:rsid w:val="00633381"/>
    <w:rsid w:val="00633B55"/>
    <w:rsid w:val="00633E4A"/>
    <w:rsid w:val="00641918"/>
    <w:rsid w:val="00642DA5"/>
    <w:rsid w:val="00643BBD"/>
    <w:rsid w:val="0065099A"/>
    <w:rsid w:val="00651546"/>
    <w:rsid w:val="006530C7"/>
    <w:rsid w:val="00653C78"/>
    <w:rsid w:val="00655420"/>
    <w:rsid w:val="00655F51"/>
    <w:rsid w:val="00661893"/>
    <w:rsid w:val="00666EFD"/>
    <w:rsid w:val="006708CE"/>
    <w:rsid w:val="00672248"/>
    <w:rsid w:val="00672E25"/>
    <w:rsid w:val="00674AA3"/>
    <w:rsid w:val="0067781E"/>
    <w:rsid w:val="006824BD"/>
    <w:rsid w:val="006844CB"/>
    <w:rsid w:val="006846E2"/>
    <w:rsid w:val="006901D5"/>
    <w:rsid w:val="0069550D"/>
    <w:rsid w:val="006A05E0"/>
    <w:rsid w:val="006A2FF5"/>
    <w:rsid w:val="006A7E94"/>
    <w:rsid w:val="006B3C9C"/>
    <w:rsid w:val="006B4325"/>
    <w:rsid w:val="006B5BE1"/>
    <w:rsid w:val="006C2152"/>
    <w:rsid w:val="006C36FB"/>
    <w:rsid w:val="006C450B"/>
    <w:rsid w:val="006C53DE"/>
    <w:rsid w:val="006D265B"/>
    <w:rsid w:val="006E0B83"/>
    <w:rsid w:val="006E0C80"/>
    <w:rsid w:val="006F1CE2"/>
    <w:rsid w:val="006F4C10"/>
    <w:rsid w:val="007003EC"/>
    <w:rsid w:val="00700CF7"/>
    <w:rsid w:val="007018CD"/>
    <w:rsid w:val="00701985"/>
    <w:rsid w:val="00701A65"/>
    <w:rsid w:val="0070262E"/>
    <w:rsid w:val="0071109F"/>
    <w:rsid w:val="007129AC"/>
    <w:rsid w:val="007147B7"/>
    <w:rsid w:val="007147D0"/>
    <w:rsid w:val="0071499F"/>
    <w:rsid w:val="007169EF"/>
    <w:rsid w:val="00736942"/>
    <w:rsid w:val="00742A7A"/>
    <w:rsid w:val="00751F64"/>
    <w:rsid w:val="00760841"/>
    <w:rsid w:val="007608AB"/>
    <w:rsid w:val="00765C50"/>
    <w:rsid w:val="00767E16"/>
    <w:rsid w:val="00771A12"/>
    <w:rsid w:val="00773402"/>
    <w:rsid w:val="00775131"/>
    <w:rsid w:val="0077687B"/>
    <w:rsid w:val="00782739"/>
    <w:rsid w:val="007829D2"/>
    <w:rsid w:val="00786397"/>
    <w:rsid w:val="00787A9B"/>
    <w:rsid w:val="00790FFD"/>
    <w:rsid w:val="00791F4C"/>
    <w:rsid w:val="007949DE"/>
    <w:rsid w:val="0079775E"/>
    <w:rsid w:val="00797A6D"/>
    <w:rsid w:val="007A2CB1"/>
    <w:rsid w:val="007A2CDF"/>
    <w:rsid w:val="007A3564"/>
    <w:rsid w:val="007A6E37"/>
    <w:rsid w:val="007B039B"/>
    <w:rsid w:val="007B0995"/>
    <w:rsid w:val="007B13A2"/>
    <w:rsid w:val="007B4025"/>
    <w:rsid w:val="007C0A0C"/>
    <w:rsid w:val="007C4A13"/>
    <w:rsid w:val="007C4C6B"/>
    <w:rsid w:val="007D116C"/>
    <w:rsid w:val="007D6C00"/>
    <w:rsid w:val="007E1DBA"/>
    <w:rsid w:val="007F0F98"/>
    <w:rsid w:val="007F153F"/>
    <w:rsid w:val="007F343C"/>
    <w:rsid w:val="007F5985"/>
    <w:rsid w:val="00800DEC"/>
    <w:rsid w:val="0080123E"/>
    <w:rsid w:val="0080160A"/>
    <w:rsid w:val="008028D2"/>
    <w:rsid w:val="00802F65"/>
    <w:rsid w:val="008033FD"/>
    <w:rsid w:val="00804E32"/>
    <w:rsid w:val="00806EEB"/>
    <w:rsid w:val="00811F9E"/>
    <w:rsid w:val="008145BF"/>
    <w:rsid w:val="00821C2C"/>
    <w:rsid w:val="008245B6"/>
    <w:rsid w:val="00825292"/>
    <w:rsid w:val="00830439"/>
    <w:rsid w:val="00830CA2"/>
    <w:rsid w:val="00830D44"/>
    <w:rsid w:val="00834A85"/>
    <w:rsid w:val="00837872"/>
    <w:rsid w:val="00837C1A"/>
    <w:rsid w:val="00845B32"/>
    <w:rsid w:val="00847E19"/>
    <w:rsid w:val="0085547A"/>
    <w:rsid w:val="008575E1"/>
    <w:rsid w:val="00857DED"/>
    <w:rsid w:val="00864091"/>
    <w:rsid w:val="0086467D"/>
    <w:rsid w:val="00872445"/>
    <w:rsid w:val="00875943"/>
    <w:rsid w:val="0087617E"/>
    <w:rsid w:val="0087740A"/>
    <w:rsid w:val="00893B76"/>
    <w:rsid w:val="0089457B"/>
    <w:rsid w:val="0089650A"/>
    <w:rsid w:val="00896766"/>
    <w:rsid w:val="008A0CC7"/>
    <w:rsid w:val="008A104D"/>
    <w:rsid w:val="008A1FD9"/>
    <w:rsid w:val="008A2581"/>
    <w:rsid w:val="008A4556"/>
    <w:rsid w:val="008A7E7D"/>
    <w:rsid w:val="008B4D26"/>
    <w:rsid w:val="008B5934"/>
    <w:rsid w:val="008B6F48"/>
    <w:rsid w:val="008C0E4F"/>
    <w:rsid w:val="008C1EF0"/>
    <w:rsid w:val="008C25BA"/>
    <w:rsid w:val="008C4210"/>
    <w:rsid w:val="008C7D2B"/>
    <w:rsid w:val="008D191D"/>
    <w:rsid w:val="008D2215"/>
    <w:rsid w:val="008D3B1C"/>
    <w:rsid w:val="008D4E5B"/>
    <w:rsid w:val="008D5C7E"/>
    <w:rsid w:val="008D6175"/>
    <w:rsid w:val="008F4114"/>
    <w:rsid w:val="008F48B1"/>
    <w:rsid w:val="008F6F2D"/>
    <w:rsid w:val="00904C4A"/>
    <w:rsid w:val="0090693A"/>
    <w:rsid w:val="009135DD"/>
    <w:rsid w:val="0091577D"/>
    <w:rsid w:val="009220A9"/>
    <w:rsid w:val="00922160"/>
    <w:rsid w:val="0092465D"/>
    <w:rsid w:val="00925FF2"/>
    <w:rsid w:val="00930D92"/>
    <w:rsid w:val="0093258E"/>
    <w:rsid w:val="00933666"/>
    <w:rsid w:val="00933961"/>
    <w:rsid w:val="009368E3"/>
    <w:rsid w:val="00943E87"/>
    <w:rsid w:val="00944AA6"/>
    <w:rsid w:val="00954657"/>
    <w:rsid w:val="00954E28"/>
    <w:rsid w:val="00957246"/>
    <w:rsid w:val="00957256"/>
    <w:rsid w:val="00957A9F"/>
    <w:rsid w:val="00961CEE"/>
    <w:rsid w:val="00963341"/>
    <w:rsid w:val="00963591"/>
    <w:rsid w:val="009660B9"/>
    <w:rsid w:val="009758ED"/>
    <w:rsid w:val="00976E22"/>
    <w:rsid w:val="0098029C"/>
    <w:rsid w:val="00981633"/>
    <w:rsid w:val="009903B6"/>
    <w:rsid w:val="00993CDB"/>
    <w:rsid w:val="009A264B"/>
    <w:rsid w:val="009A293C"/>
    <w:rsid w:val="009A2D18"/>
    <w:rsid w:val="009A2F67"/>
    <w:rsid w:val="009A39F2"/>
    <w:rsid w:val="009A3C95"/>
    <w:rsid w:val="009B3046"/>
    <w:rsid w:val="009B73ED"/>
    <w:rsid w:val="009C027A"/>
    <w:rsid w:val="009C09C7"/>
    <w:rsid w:val="009C2278"/>
    <w:rsid w:val="009C5B2A"/>
    <w:rsid w:val="009C624E"/>
    <w:rsid w:val="009C6B2F"/>
    <w:rsid w:val="009C714A"/>
    <w:rsid w:val="009D19BB"/>
    <w:rsid w:val="009D616F"/>
    <w:rsid w:val="009E09FB"/>
    <w:rsid w:val="009E0CED"/>
    <w:rsid w:val="009E2F61"/>
    <w:rsid w:val="009E5E17"/>
    <w:rsid w:val="009F5712"/>
    <w:rsid w:val="009F7686"/>
    <w:rsid w:val="00A03514"/>
    <w:rsid w:val="00A12AE4"/>
    <w:rsid w:val="00A13069"/>
    <w:rsid w:val="00A1527E"/>
    <w:rsid w:val="00A2030C"/>
    <w:rsid w:val="00A22098"/>
    <w:rsid w:val="00A326F3"/>
    <w:rsid w:val="00A34550"/>
    <w:rsid w:val="00A348A7"/>
    <w:rsid w:val="00A37E0A"/>
    <w:rsid w:val="00A4061D"/>
    <w:rsid w:val="00A40694"/>
    <w:rsid w:val="00A453FE"/>
    <w:rsid w:val="00A52880"/>
    <w:rsid w:val="00A5442C"/>
    <w:rsid w:val="00A56017"/>
    <w:rsid w:val="00A62CE3"/>
    <w:rsid w:val="00A63BCB"/>
    <w:rsid w:val="00A63C2A"/>
    <w:rsid w:val="00A64947"/>
    <w:rsid w:val="00A71ECB"/>
    <w:rsid w:val="00A73E3E"/>
    <w:rsid w:val="00A75DF9"/>
    <w:rsid w:val="00A75ECF"/>
    <w:rsid w:val="00A77E34"/>
    <w:rsid w:val="00A80EBD"/>
    <w:rsid w:val="00A81315"/>
    <w:rsid w:val="00A823EB"/>
    <w:rsid w:val="00A828A4"/>
    <w:rsid w:val="00A83CB3"/>
    <w:rsid w:val="00A90DB6"/>
    <w:rsid w:val="00A94689"/>
    <w:rsid w:val="00A97167"/>
    <w:rsid w:val="00AA0D1B"/>
    <w:rsid w:val="00AA3AC6"/>
    <w:rsid w:val="00AA598D"/>
    <w:rsid w:val="00AA6346"/>
    <w:rsid w:val="00AB01CD"/>
    <w:rsid w:val="00AB3D09"/>
    <w:rsid w:val="00AC073E"/>
    <w:rsid w:val="00AC2088"/>
    <w:rsid w:val="00AC60E9"/>
    <w:rsid w:val="00AD4B00"/>
    <w:rsid w:val="00AD65A9"/>
    <w:rsid w:val="00AD681B"/>
    <w:rsid w:val="00AD6C3A"/>
    <w:rsid w:val="00AD76AD"/>
    <w:rsid w:val="00AE2B9A"/>
    <w:rsid w:val="00AE6706"/>
    <w:rsid w:val="00AF1F92"/>
    <w:rsid w:val="00AF28E6"/>
    <w:rsid w:val="00AF4B89"/>
    <w:rsid w:val="00AF5351"/>
    <w:rsid w:val="00AF5D17"/>
    <w:rsid w:val="00AF6C21"/>
    <w:rsid w:val="00B0481D"/>
    <w:rsid w:val="00B061EC"/>
    <w:rsid w:val="00B14CFD"/>
    <w:rsid w:val="00B20025"/>
    <w:rsid w:val="00B219AE"/>
    <w:rsid w:val="00B225C5"/>
    <w:rsid w:val="00B34E80"/>
    <w:rsid w:val="00B35A9A"/>
    <w:rsid w:val="00B37C34"/>
    <w:rsid w:val="00B45B98"/>
    <w:rsid w:val="00B46782"/>
    <w:rsid w:val="00B60291"/>
    <w:rsid w:val="00B611B5"/>
    <w:rsid w:val="00B67358"/>
    <w:rsid w:val="00B67501"/>
    <w:rsid w:val="00B73CAD"/>
    <w:rsid w:val="00B754A1"/>
    <w:rsid w:val="00B84AD7"/>
    <w:rsid w:val="00B90023"/>
    <w:rsid w:val="00B915CC"/>
    <w:rsid w:val="00B92AA6"/>
    <w:rsid w:val="00B92B59"/>
    <w:rsid w:val="00BA5DD3"/>
    <w:rsid w:val="00BC522E"/>
    <w:rsid w:val="00BC6B37"/>
    <w:rsid w:val="00BC7000"/>
    <w:rsid w:val="00BD1412"/>
    <w:rsid w:val="00BD17DD"/>
    <w:rsid w:val="00BD3502"/>
    <w:rsid w:val="00BD4036"/>
    <w:rsid w:val="00BE097D"/>
    <w:rsid w:val="00BE09BB"/>
    <w:rsid w:val="00BE0E5D"/>
    <w:rsid w:val="00BE470F"/>
    <w:rsid w:val="00BE57BB"/>
    <w:rsid w:val="00BE5E0F"/>
    <w:rsid w:val="00BE5EAF"/>
    <w:rsid w:val="00BE5EB4"/>
    <w:rsid w:val="00BE6D30"/>
    <w:rsid w:val="00BF4695"/>
    <w:rsid w:val="00BF48C0"/>
    <w:rsid w:val="00BF5ECE"/>
    <w:rsid w:val="00BF6B7B"/>
    <w:rsid w:val="00C03C31"/>
    <w:rsid w:val="00C11C64"/>
    <w:rsid w:val="00C2099B"/>
    <w:rsid w:val="00C257E8"/>
    <w:rsid w:val="00C25A92"/>
    <w:rsid w:val="00C331BF"/>
    <w:rsid w:val="00C33A0F"/>
    <w:rsid w:val="00C37ECE"/>
    <w:rsid w:val="00C40B4B"/>
    <w:rsid w:val="00C40D1E"/>
    <w:rsid w:val="00C42562"/>
    <w:rsid w:val="00C42C3E"/>
    <w:rsid w:val="00C45256"/>
    <w:rsid w:val="00C5078B"/>
    <w:rsid w:val="00C511A4"/>
    <w:rsid w:val="00C54235"/>
    <w:rsid w:val="00C55E3D"/>
    <w:rsid w:val="00C617CF"/>
    <w:rsid w:val="00C627D0"/>
    <w:rsid w:val="00C6509A"/>
    <w:rsid w:val="00C70DAE"/>
    <w:rsid w:val="00C71550"/>
    <w:rsid w:val="00C80AF5"/>
    <w:rsid w:val="00C83DCD"/>
    <w:rsid w:val="00C847A6"/>
    <w:rsid w:val="00C85B7B"/>
    <w:rsid w:val="00C879A4"/>
    <w:rsid w:val="00C9226B"/>
    <w:rsid w:val="00C93EFD"/>
    <w:rsid w:val="00C94EB0"/>
    <w:rsid w:val="00C954C3"/>
    <w:rsid w:val="00C96C9A"/>
    <w:rsid w:val="00CA01AD"/>
    <w:rsid w:val="00CA3EE4"/>
    <w:rsid w:val="00CA53FB"/>
    <w:rsid w:val="00CA659F"/>
    <w:rsid w:val="00CB4A29"/>
    <w:rsid w:val="00CB4AAD"/>
    <w:rsid w:val="00CC0E08"/>
    <w:rsid w:val="00CC1429"/>
    <w:rsid w:val="00CC2FA8"/>
    <w:rsid w:val="00CC3AAF"/>
    <w:rsid w:val="00CC3C03"/>
    <w:rsid w:val="00CC4A3D"/>
    <w:rsid w:val="00CC77CC"/>
    <w:rsid w:val="00CE1996"/>
    <w:rsid w:val="00CE799A"/>
    <w:rsid w:val="00CF07A1"/>
    <w:rsid w:val="00CF1087"/>
    <w:rsid w:val="00CF13EE"/>
    <w:rsid w:val="00CF5908"/>
    <w:rsid w:val="00D00334"/>
    <w:rsid w:val="00D007D6"/>
    <w:rsid w:val="00D01D8A"/>
    <w:rsid w:val="00D0578A"/>
    <w:rsid w:val="00D07791"/>
    <w:rsid w:val="00D11E48"/>
    <w:rsid w:val="00D1728C"/>
    <w:rsid w:val="00D179F3"/>
    <w:rsid w:val="00D2081A"/>
    <w:rsid w:val="00D244DF"/>
    <w:rsid w:val="00D37E9C"/>
    <w:rsid w:val="00D419B4"/>
    <w:rsid w:val="00D4248B"/>
    <w:rsid w:val="00D55FC3"/>
    <w:rsid w:val="00D57E35"/>
    <w:rsid w:val="00D60A84"/>
    <w:rsid w:val="00D61331"/>
    <w:rsid w:val="00D64475"/>
    <w:rsid w:val="00D67AFA"/>
    <w:rsid w:val="00D67B32"/>
    <w:rsid w:val="00D757F6"/>
    <w:rsid w:val="00D77BF8"/>
    <w:rsid w:val="00D83310"/>
    <w:rsid w:val="00D86B60"/>
    <w:rsid w:val="00D90E2F"/>
    <w:rsid w:val="00D91E7F"/>
    <w:rsid w:val="00D94240"/>
    <w:rsid w:val="00D94FA4"/>
    <w:rsid w:val="00D96888"/>
    <w:rsid w:val="00D973F7"/>
    <w:rsid w:val="00DA1629"/>
    <w:rsid w:val="00DA77D2"/>
    <w:rsid w:val="00DB1980"/>
    <w:rsid w:val="00DB3325"/>
    <w:rsid w:val="00DB7681"/>
    <w:rsid w:val="00DB7807"/>
    <w:rsid w:val="00DC1B88"/>
    <w:rsid w:val="00DC484B"/>
    <w:rsid w:val="00DC526B"/>
    <w:rsid w:val="00DD2888"/>
    <w:rsid w:val="00DD5600"/>
    <w:rsid w:val="00DD6C2B"/>
    <w:rsid w:val="00DE2C46"/>
    <w:rsid w:val="00DE2E38"/>
    <w:rsid w:val="00DE5D7D"/>
    <w:rsid w:val="00DF1049"/>
    <w:rsid w:val="00DF68A1"/>
    <w:rsid w:val="00E05EDD"/>
    <w:rsid w:val="00E07667"/>
    <w:rsid w:val="00E07A4D"/>
    <w:rsid w:val="00E14168"/>
    <w:rsid w:val="00E15179"/>
    <w:rsid w:val="00E164F0"/>
    <w:rsid w:val="00E16CD8"/>
    <w:rsid w:val="00E27C58"/>
    <w:rsid w:val="00E27DFC"/>
    <w:rsid w:val="00E32E96"/>
    <w:rsid w:val="00E334C3"/>
    <w:rsid w:val="00E3616B"/>
    <w:rsid w:val="00E4262B"/>
    <w:rsid w:val="00E44182"/>
    <w:rsid w:val="00E44D18"/>
    <w:rsid w:val="00E46950"/>
    <w:rsid w:val="00E47C10"/>
    <w:rsid w:val="00E509D7"/>
    <w:rsid w:val="00E639A5"/>
    <w:rsid w:val="00E71693"/>
    <w:rsid w:val="00E733A4"/>
    <w:rsid w:val="00E82BB5"/>
    <w:rsid w:val="00E84283"/>
    <w:rsid w:val="00E8603E"/>
    <w:rsid w:val="00E8617B"/>
    <w:rsid w:val="00E915F5"/>
    <w:rsid w:val="00E94BC0"/>
    <w:rsid w:val="00E97088"/>
    <w:rsid w:val="00EA0939"/>
    <w:rsid w:val="00EA0CD8"/>
    <w:rsid w:val="00EA4D5B"/>
    <w:rsid w:val="00EB2BCB"/>
    <w:rsid w:val="00EB318D"/>
    <w:rsid w:val="00EB543F"/>
    <w:rsid w:val="00EB5B68"/>
    <w:rsid w:val="00EB71DC"/>
    <w:rsid w:val="00EC1DCF"/>
    <w:rsid w:val="00EC39AE"/>
    <w:rsid w:val="00EC4BBC"/>
    <w:rsid w:val="00EC67F5"/>
    <w:rsid w:val="00EC6DEC"/>
    <w:rsid w:val="00ED72BE"/>
    <w:rsid w:val="00EE1866"/>
    <w:rsid w:val="00EF109E"/>
    <w:rsid w:val="00EF1F79"/>
    <w:rsid w:val="00F02A51"/>
    <w:rsid w:val="00F02E1C"/>
    <w:rsid w:val="00F04902"/>
    <w:rsid w:val="00F06BC9"/>
    <w:rsid w:val="00F06D76"/>
    <w:rsid w:val="00F07662"/>
    <w:rsid w:val="00F13551"/>
    <w:rsid w:val="00F14A6E"/>
    <w:rsid w:val="00F1500C"/>
    <w:rsid w:val="00F21427"/>
    <w:rsid w:val="00F22E4B"/>
    <w:rsid w:val="00F26120"/>
    <w:rsid w:val="00F270C4"/>
    <w:rsid w:val="00F31928"/>
    <w:rsid w:val="00F319F0"/>
    <w:rsid w:val="00F32B63"/>
    <w:rsid w:val="00F369EA"/>
    <w:rsid w:val="00F415D2"/>
    <w:rsid w:val="00F42A5D"/>
    <w:rsid w:val="00F42D42"/>
    <w:rsid w:val="00F469A6"/>
    <w:rsid w:val="00F46A78"/>
    <w:rsid w:val="00F46FB6"/>
    <w:rsid w:val="00F50261"/>
    <w:rsid w:val="00F5527E"/>
    <w:rsid w:val="00F57836"/>
    <w:rsid w:val="00F57B89"/>
    <w:rsid w:val="00F609CF"/>
    <w:rsid w:val="00F6404B"/>
    <w:rsid w:val="00F66E60"/>
    <w:rsid w:val="00F71772"/>
    <w:rsid w:val="00F71AC6"/>
    <w:rsid w:val="00F74B66"/>
    <w:rsid w:val="00F81907"/>
    <w:rsid w:val="00F81E9F"/>
    <w:rsid w:val="00F8579F"/>
    <w:rsid w:val="00F9393F"/>
    <w:rsid w:val="00F9788E"/>
    <w:rsid w:val="00FA301B"/>
    <w:rsid w:val="00FA7C7F"/>
    <w:rsid w:val="00FB105C"/>
    <w:rsid w:val="00FB2577"/>
    <w:rsid w:val="00FC1BA8"/>
    <w:rsid w:val="00FC35EA"/>
    <w:rsid w:val="00FC4F33"/>
    <w:rsid w:val="00FC7110"/>
    <w:rsid w:val="00FD0A88"/>
    <w:rsid w:val="00FD0AAD"/>
    <w:rsid w:val="00FD43AC"/>
    <w:rsid w:val="00FD68A2"/>
    <w:rsid w:val="00FF02FE"/>
    <w:rsid w:val="00FF16C3"/>
    <w:rsid w:val="00FF1B6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ECF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Title" w:qFormat="1"/>
    <w:lsdException w:name="Default Paragraph Font" w:uiPriority="1"/>
    <w:lsdException w:name="Body Text" w:uiPriority="99"/>
    <w:lsdException w:name="Subtitle" w:qFormat="1"/>
    <w:lsdException w:name="Hyperlink" w:uiPriority="99"/>
    <w:lsdException w:name="FollowedHyperlink" w:uiPriority="99"/>
    <w:lsdException w:name="Strong" w:qFormat="1"/>
    <w:lsdException w:name="Emphasis" w:qFormat="1"/>
    <w:lsdException w:name="Document Map"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42C"/>
    <w:pPr>
      <w:keepLines/>
      <w:spacing w:line="240" w:lineRule="atLeast"/>
      <w:jc w:val="both"/>
    </w:pPr>
    <w:rPr>
      <w:rFonts w:ascii="Arial" w:hAnsi="Arial"/>
      <w:color w:val="000000"/>
    </w:rPr>
  </w:style>
  <w:style w:type="paragraph" w:styleId="Heading1">
    <w:name w:val="heading 1"/>
    <w:basedOn w:val="Normal"/>
    <w:next w:val="Normal"/>
    <w:link w:val="Heading1Char"/>
    <w:qFormat/>
    <w:rsid w:val="00A5442C"/>
    <w:pPr>
      <w:numPr>
        <w:numId w:val="2"/>
      </w:numPr>
      <w:tabs>
        <w:tab w:val="left" w:pos="907"/>
      </w:tabs>
      <w:spacing w:before="360" w:after="240"/>
      <w:jc w:val="left"/>
      <w:outlineLvl w:val="0"/>
    </w:pPr>
    <w:rPr>
      <w:b/>
      <w:sz w:val="28"/>
    </w:rPr>
  </w:style>
  <w:style w:type="paragraph" w:styleId="Heading2">
    <w:name w:val="heading 2"/>
    <w:basedOn w:val="Normal"/>
    <w:next w:val="Normal"/>
    <w:qFormat/>
    <w:rsid w:val="00A5442C"/>
    <w:pPr>
      <w:numPr>
        <w:ilvl w:val="1"/>
        <w:numId w:val="2"/>
      </w:numPr>
      <w:tabs>
        <w:tab w:val="left" w:pos="907"/>
      </w:tabs>
      <w:spacing w:before="360" w:after="240"/>
      <w:jc w:val="left"/>
      <w:outlineLvl w:val="1"/>
    </w:pPr>
    <w:rPr>
      <w:b/>
      <w:sz w:val="24"/>
    </w:rPr>
  </w:style>
  <w:style w:type="paragraph" w:styleId="Heading3">
    <w:name w:val="heading 3"/>
    <w:basedOn w:val="Normal"/>
    <w:next w:val="Normal"/>
    <w:link w:val="Heading3Char"/>
    <w:qFormat/>
    <w:rsid w:val="00A5442C"/>
    <w:pPr>
      <w:numPr>
        <w:ilvl w:val="2"/>
        <w:numId w:val="2"/>
      </w:numPr>
      <w:tabs>
        <w:tab w:val="left" w:pos="1134"/>
      </w:tabs>
      <w:spacing w:before="360" w:after="240"/>
      <w:jc w:val="left"/>
      <w:outlineLvl w:val="2"/>
    </w:pPr>
    <w:rPr>
      <w:b/>
    </w:rPr>
  </w:style>
  <w:style w:type="paragraph" w:styleId="Heading4">
    <w:name w:val="heading 4"/>
    <w:basedOn w:val="Normal"/>
    <w:next w:val="Normal"/>
    <w:link w:val="Heading4Char"/>
    <w:qFormat/>
    <w:rsid w:val="00A5442C"/>
    <w:pPr>
      <w:numPr>
        <w:ilvl w:val="3"/>
        <w:numId w:val="2"/>
      </w:numPr>
      <w:spacing w:before="360" w:after="240"/>
      <w:jc w:val="left"/>
      <w:outlineLvl w:val="3"/>
    </w:pPr>
    <w:rPr>
      <w:b/>
    </w:rPr>
  </w:style>
  <w:style w:type="paragraph" w:styleId="Heading5">
    <w:name w:val="heading 5"/>
    <w:basedOn w:val="Normal"/>
    <w:next w:val="Normal"/>
    <w:link w:val="Heading5Char"/>
    <w:qFormat/>
    <w:rsid w:val="00A5442C"/>
    <w:pPr>
      <w:numPr>
        <w:ilvl w:val="4"/>
        <w:numId w:val="2"/>
      </w:numPr>
      <w:spacing w:before="360" w:after="240"/>
      <w:jc w:val="left"/>
      <w:outlineLvl w:val="4"/>
    </w:pPr>
    <w:rPr>
      <w:b/>
    </w:rPr>
  </w:style>
  <w:style w:type="paragraph" w:styleId="Heading6">
    <w:name w:val="heading 6"/>
    <w:basedOn w:val="Normal"/>
    <w:next w:val="Normal"/>
    <w:link w:val="Heading6Char"/>
    <w:qFormat/>
    <w:rsid w:val="00A5442C"/>
    <w:pPr>
      <w:numPr>
        <w:ilvl w:val="5"/>
        <w:numId w:val="2"/>
      </w:numPr>
      <w:tabs>
        <w:tab w:val="left" w:pos="1191"/>
      </w:tabs>
      <w:spacing w:before="320" w:after="240"/>
      <w:jc w:val="left"/>
      <w:outlineLvl w:val="5"/>
    </w:pPr>
    <w:rPr>
      <w:b/>
    </w:rPr>
  </w:style>
  <w:style w:type="paragraph" w:styleId="Heading7">
    <w:name w:val="heading 7"/>
    <w:basedOn w:val="Normal"/>
    <w:next w:val="Normal"/>
    <w:link w:val="Heading7Char"/>
    <w:qFormat/>
    <w:rsid w:val="00A5442C"/>
    <w:pPr>
      <w:numPr>
        <w:ilvl w:val="6"/>
        <w:numId w:val="2"/>
      </w:numPr>
      <w:tabs>
        <w:tab w:val="left" w:pos="8505"/>
      </w:tabs>
      <w:spacing w:before="320" w:after="240"/>
      <w:jc w:val="left"/>
      <w:outlineLvl w:val="6"/>
    </w:pPr>
    <w:rPr>
      <w:b/>
    </w:rPr>
  </w:style>
  <w:style w:type="paragraph" w:styleId="Heading8">
    <w:name w:val="heading 8"/>
    <w:basedOn w:val="Normal"/>
    <w:next w:val="Normal"/>
    <w:link w:val="Heading8Char"/>
    <w:qFormat/>
    <w:rsid w:val="00A5442C"/>
    <w:pPr>
      <w:numPr>
        <w:ilvl w:val="7"/>
        <w:numId w:val="2"/>
      </w:numPr>
      <w:tabs>
        <w:tab w:val="left" w:pos="8505"/>
      </w:tabs>
      <w:spacing w:before="280" w:after="240"/>
      <w:jc w:val="left"/>
      <w:outlineLvl w:val="7"/>
    </w:pPr>
    <w:rPr>
      <w:b/>
    </w:rPr>
  </w:style>
  <w:style w:type="paragraph" w:styleId="Heading9">
    <w:name w:val="heading 9"/>
    <w:basedOn w:val="Normal"/>
    <w:next w:val="Normal"/>
    <w:link w:val="Heading9Char"/>
    <w:qFormat/>
    <w:rsid w:val="00A5442C"/>
    <w:pPr>
      <w:numPr>
        <w:ilvl w:val="8"/>
        <w:numId w:val="2"/>
      </w:numPr>
      <w:spacing w:before="28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5442C"/>
    <w:pPr>
      <w:keepLines w:val="0"/>
      <w:tabs>
        <w:tab w:val="center" w:pos="4153"/>
        <w:tab w:val="right" w:pos="8306"/>
      </w:tabs>
      <w:jc w:val="left"/>
    </w:pPr>
    <w:rPr>
      <w:color w:val="auto"/>
      <w:sz w:val="12"/>
      <w:lang w:eastAsia="en-US"/>
    </w:rPr>
  </w:style>
  <w:style w:type="paragraph" w:customStyle="1" w:styleId="Title-Main">
    <w:name w:val="Title - Main"/>
    <w:basedOn w:val="Normal"/>
    <w:link w:val="Title-MainCharChar"/>
    <w:rsid w:val="00A5442C"/>
    <w:pPr>
      <w:widowControl w:val="0"/>
      <w:tabs>
        <w:tab w:val="right" w:pos="9354"/>
      </w:tabs>
    </w:pPr>
    <w:rPr>
      <w:color w:val="5F5F5F"/>
      <w:sz w:val="60"/>
      <w:szCs w:val="60"/>
    </w:rPr>
  </w:style>
  <w:style w:type="character" w:customStyle="1" w:styleId="Title-MainCharChar">
    <w:name w:val="Title - Main Char Char"/>
    <w:basedOn w:val="DefaultParagraphFont"/>
    <w:link w:val="Title-Main"/>
    <w:rsid w:val="00A5442C"/>
    <w:rPr>
      <w:rFonts w:ascii="Arial" w:hAnsi="Arial"/>
      <w:color w:val="5F5F5F"/>
      <w:sz w:val="60"/>
      <w:szCs w:val="60"/>
      <w:lang w:val="sl-SI" w:eastAsia="sl-SI" w:bidi="ar-SA"/>
    </w:rPr>
  </w:style>
  <w:style w:type="paragraph" w:customStyle="1" w:styleId="Title-Subtitle">
    <w:name w:val="Title - Subtitle"/>
    <w:basedOn w:val="Title-Main"/>
    <w:link w:val="Title-SubtitleCharChar"/>
    <w:rsid w:val="00A5442C"/>
    <w:pPr>
      <w:ind w:left="28"/>
    </w:pPr>
    <w:rPr>
      <w:color w:val="000000"/>
      <w:sz w:val="24"/>
      <w:szCs w:val="24"/>
    </w:rPr>
  </w:style>
  <w:style w:type="character" w:customStyle="1" w:styleId="Title-SubtitleCharChar">
    <w:name w:val="Title - Subtitle Char Char"/>
    <w:basedOn w:val="Title-MainCharChar"/>
    <w:link w:val="Title-Subtitle"/>
    <w:rsid w:val="00A5442C"/>
    <w:rPr>
      <w:rFonts w:ascii="Arial" w:hAnsi="Arial"/>
      <w:color w:val="000000"/>
      <w:sz w:val="24"/>
      <w:szCs w:val="24"/>
      <w:lang w:val="sl-SI" w:eastAsia="sl-SI" w:bidi="ar-SA"/>
    </w:rPr>
  </w:style>
  <w:style w:type="paragraph" w:customStyle="1" w:styleId="Title-Family">
    <w:name w:val="Title - Family"/>
    <w:basedOn w:val="Normal"/>
    <w:next w:val="Title-Main"/>
    <w:rsid w:val="00A5442C"/>
    <w:pPr>
      <w:spacing w:line="288" w:lineRule="auto"/>
    </w:pPr>
    <w:rPr>
      <w:sz w:val="28"/>
    </w:rPr>
  </w:style>
  <w:style w:type="paragraph" w:customStyle="1" w:styleId="Tableheading-white">
    <w:name w:val="Table heading - white"/>
    <w:basedOn w:val="Normal"/>
    <w:locked/>
    <w:rsid w:val="00A5442C"/>
    <w:pPr>
      <w:keepLines w:val="0"/>
      <w:spacing w:line="240" w:lineRule="auto"/>
      <w:jc w:val="center"/>
    </w:pPr>
    <w:rPr>
      <w:rFonts w:cs="Arial"/>
      <w:color w:val="FFFFFF"/>
      <w:szCs w:val="22"/>
      <w:lang w:eastAsia="en-US"/>
    </w:rPr>
  </w:style>
  <w:style w:type="paragraph" w:styleId="Header">
    <w:name w:val="header"/>
    <w:aliases w:val="right,- desno"/>
    <w:basedOn w:val="Normal"/>
    <w:link w:val="HeaderChar"/>
    <w:uiPriority w:val="99"/>
    <w:rsid w:val="00A5442C"/>
    <w:pPr>
      <w:keepLines w:val="0"/>
      <w:spacing w:line="336" w:lineRule="auto"/>
      <w:jc w:val="right"/>
    </w:pPr>
    <w:rPr>
      <w:color w:val="auto"/>
      <w:lang w:eastAsia="en-US"/>
    </w:rPr>
  </w:style>
  <w:style w:type="character" w:styleId="PageNumber">
    <w:name w:val="page number"/>
    <w:basedOn w:val="DefaultParagraphFont"/>
    <w:uiPriority w:val="99"/>
    <w:rsid w:val="00A5442C"/>
    <w:rPr>
      <w:rFonts w:ascii="Arial" w:hAnsi="Arial"/>
      <w:sz w:val="20"/>
    </w:rPr>
  </w:style>
  <w:style w:type="paragraph" w:customStyle="1" w:styleId="Header-left">
    <w:name w:val="Header - left"/>
    <w:basedOn w:val="Header"/>
    <w:rsid w:val="00A5442C"/>
    <w:pPr>
      <w:tabs>
        <w:tab w:val="left" w:pos="1370"/>
        <w:tab w:val="right" w:pos="9354"/>
        <w:tab w:val="right" w:pos="9540"/>
      </w:tabs>
      <w:jc w:val="left"/>
    </w:pPr>
    <w:rPr>
      <w:rFonts w:cs="Arial"/>
      <w:szCs w:val="14"/>
    </w:rPr>
  </w:style>
  <w:style w:type="character" w:customStyle="1" w:styleId="Heading1Char">
    <w:name w:val="Heading 1 Char"/>
    <w:basedOn w:val="DefaultParagraphFont"/>
    <w:link w:val="Heading1"/>
    <w:rsid w:val="00A5442C"/>
    <w:rPr>
      <w:rFonts w:ascii="Arial" w:hAnsi="Arial"/>
      <w:b/>
      <w:color w:val="000000"/>
      <w:sz w:val="28"/>
    </w:rPr>
  </w:style>
  <w:style w:type="character" w:customStyle="1" w:styleId="Heading3Char">
    <w:name w:val="Heading 3 Char"/>
    <w:basedOn w:val="DefaultParagraphFont"/>
    <w:link w:val="Heading3"/>
    <w:rsid w:val="00A5442C"/>
    <w:rPr>
      <w:rFonts w:ascii="Arial" w:hAnsi="Arial"/>
      <w:b/>
      <w:color w:val="000000"/>
    </w:rPr>
  </w:style>
  <w:style w:type="character" w:styleId="Hyperlink">
    <w:name w:val="Hyperlink"/>
    <w:basedOn w:val="DefaultParagraphFont"/>
    <w:uiPriority w:val="99"/>
    <w:rsid w:val="00A5442C"/>
    <w:rPr>
      <w:rFonts w:ascii="Arial" w:hAnsi="Arial"/>
      <w:color w:val="009EE0"/>
      <w:u w:val="none"/>
    </w:rPr>
  </w:style>
  <w:style w:type="character" w:customStyle="1" w:styleId="NormalIndentChar">
    <w:name w:val="Normal Indent Char"/>
    <w:basedOn w:val="DefaultParagraphFont"/>
    <w:link w:val="NormalIndent"/>
    <w:rsid w:val="00A5442C"/>
    <w:rPr>
      <w:rFonts w:ascii="Arial" w:hAnsi="Arial"/>
      <w:szCs w:val="24"/>
      <w:lang w:val="en-US" w:eastAsia="en-US" w:bidi="ar-SA"/>
    </w:rPr>
  </w:style>
  <w:style w:type="paragraph" w:styleId="NormalIndent">
    <w:name w:val="Normal Indent"/>
    <w:basedOn w:val="Normal"/>
    <w:link w:val="NormalIndentChar"/>
    <w:uiPriority w:val="99"/>
    <w:rsid w:val="00A5442C"/>
    <w:pPr>
      <w:keepLines w:val="0"/>
      <w:tabs>
        <w:tab w:val="right" w:pos="284"/>
      </w:tabs>
      <w:ind w:left="284"/>
    </w:pPr>
    <w:rPr>
      <w:color w:val="auto"/>
      <w:szCs w:val="24"/>
      <w:lang w:val="en-US" w:eastAsia="en-US"/>
    </w:rPr>
  </w:style>
  <w:style w:type="paragraph" w:styleId="BalloonText">
    <w:name w:val="Balloon Text"/>
    <w:basedOn w:val="Normal"/>
    <w:link w:val="BalloonTextChar"/>
    <w:uiPriority w:val="99"/>
    <w:semiHidden/>
    <w:rsid w:val="00A5442C"/>
    <w:rPr>
      <w:rFonts w:ascii="Tahoma" w:hAnsi="Tahoma" w:cs="Tahoma"/>
      <w:sz w:val="16"/>
      <w:szCs w:val="16"/>
    </w:rPr>
  </w:style>
  <w:style w:type="paragraph" w:styleId="BodyText">
    <w:name w:val="Body Text"/>
    <w:basedOn w:val="Normal"/>
    <w:link w:val="BodyTextChar"/>
    <w:uiPriority w:val="99"/>
    <w:rsid w:val="00A5442C"/>
  </w:style>
  <w:style w:type="paragraph" w:styleId="Caption">
    <w:name w:val="caption"/>
    <w:aliases w:val="Char,Caption Char Char Char Char Char Char Char Char Char Char Char Char Char,Caption Char Char Char Char Char Char Char Char Char Char Char Char,Caption Char Char Char Char Char Char Char Char Char,TF,Epígrafe,cap,_Fig,cp,BB"/>
    <w:basedOn w:val="Normal"/>
    <w:next w:val="Normal"/>
    <w:uiPriority w:val="35"/>
    <w:qFormat/>
    <w:rsid w:val="00A5442C"/>
    <w:rPr>
      <w:b/>
      <w:bCs/>
    </w:rPr>
  </w:style>
  <w:style w:type="character" w:styleId="FollowedHyperlink">
    <w:name w:val="FollowedHyperlink"/>
    <w:basedOn w:val="DefaultParagraphFont"/>
    <w:uiPriority w:val="99"/>
    <w:rsid w:val="00A5442C"/>
    <w:rPr>
      <w:rFonts w:ascii="Arial" w:hAnsi="Arial"/>
      <w:color w:val="009EE0"/>
      <w:u w:val="none"/>
    </w:rPr>
  </w:style>
  <w:style w:type="paragraph" w:styleId="FootnoteText">
    <w:name w:val="footnote text"/>
    <w:basedOn w:val="Normal"/>
    <w:link w:val="FootnoteTextChar"/>
    <w:uiPriority w:val="99"/>
    <w:semiHidden/>
    <w:rsid w:val="00A5442C"/>
    <w:rPr>
      <w:sz w:val="18"/>
    </w:rPr>
  </w:style>
  <w:style w:type="paragraph" w:customStyle="1" w:styleId="MADkoda">
    <w:name w:val="MAD koda"/>
    <w:basedOn w:val="Normal"/>
    <w:rsid w:val="00A5442C"/>
    <w:pPr>
      <w:keepLines w:val="0"/>
      <w:spacing w:line="240" w:lineRule="auto"/>
    </w:pPr>
    <w:rPr>
      <w:color w:val="auto"/>
      <w:sz w:val="12"/>
      <w:lang w:eastAsia="en-US"/>
    </w:rPr>
  </w:style>
  <w:style w:type="paragraph" w:customStyle="1" w:styleId="TabelaTekst">
    <w:name w:val="Tabela Tekst"/>
    <w:basedOn w:val="Normal"/>
    <w:rsid w:val="00FB105C"/>
    <w:pPr>
      <w:keepLines w:val="0"/>
      <w:spacing w:line="240" w:lineRule="auto"/>
    </w:pPr>
    <w:rPr>
      <w:sz w:val="18"/>
      <w:lang w:eastAsia="en-US"/>
    </w:rPr>
  </w:style>
  <w:style w:type="paragraph" w:customStyle="1" w:styleId="AlarmTitleTranslated">
    <w:name w:val="AlarmTitleTranslated"/>
    <w:basedOn w:val="Normal"/>
    <w:qFormat/>
    <w:rsid w:val="00E82BB5"/>
    <w:pPr>
      <w:spacing w:line="240" w:lineRule="auto"/>
      <w:ind w:left="1418"/>
      <w:jc w:val="left"/>
    </w:pPr>
    <w:rPr>
      <w:sz w:val="28"/>
    </w:rPr>
  </w:style>
  <w:style w:type="paragraph" w:customStyle="1" w:styleId="AlarmTitle">
    <w:name w:val="AlarmTitle"/>
    <w:basedOn w:val="AlarmTitleTranslated"/>
    <w:qFormat/>
    <w:rsid w:val="00E82BB5"/>
    <w:pPr>
      <w:spacing w:before="360" w:after="120"/>
    </w:pPr>
    <w:rPr>
      <w:b/>
    </w:rPr>
  </w:style>
  <w:style w:type="paragraph" w:customStyle="1" w:styleId="Heading">
    <w:name w:val="Heading"/>
    <w:basedOn w:val="Normal"/>
    <w:qFormat/>
    <w:rsid w:val="004F3366"/>
    <w:pPr>
      <w:spacing w:before="240" w:after="120"/>
      <w:jc w:val="left"/>
    </w:pPr>
    <w:rPr>
      <w:b/>
      <w:sz w:val="24"/>
    </w:rPr>
  </w:style>
  <w:style w:type="paragraph" w:customStyle="1" w:styleId="NoteBoxAlert">
    <w:name w:val="NoteBoxAlert"/>
    <w:basedOn w:val="Normal"/>
    <w:link w:val="NoteBoxAlertZnakZnak"/>
    <w:locked/>
    <w:rsid w:val="008C0E4F"/>
    <w:pPr>
      <w:keepLines w:val="0"/>
      <w:spacing w:line="240" w:lineRule="auto"/>
      <w:jc w:val="left"/>
    </w:pPr>
    <w:rPr>
      <w:color w:val="auto"/>
      <w:szCs w:val="24"/>
      <w:lang w:val="en-US" w:eastAsia="en-US"/>
    </w:rPr>
  </w:style>
  <w:style w:type="character" w:customStyle="1" w:styleId="NoteBoxAlertZnakZnak">
    <w:name w:val="NoteBoxAlert Znak Znak"/>
    <w:basedOn w:val="DefaultParagraphFont"/>
    <w:link w:val="NoteBoxAlert"/>
    <w:rsid w:val="008C0E4F"/>
    <w:rPr>
      <w:rFonts w:ascii="Arial" w:hAnsi="Arial"/>
      <w:szCs w:val="24"/>
      <w:lang w:val="en-US" w:eastAsia="en-US" w:bidi="ar-SA"/>
    </w:rPr>
  </w:style>
  <w:style w:type="numbering" w:customStyle="1" w:styleId="StyleBulleted">
    <w:name w:val="Style Bulleted"/>
    <w:basedOn w:val="NoList"/>
    <w:rsid w:val="00A5442C"/>
    <w:pPr>
      <w:numPr>
        <w:numId w:val="3"/>
      </w:numPr>
    </w:pPr>
  </w:style>
  <w:style w:type="numbering" w:customStyle="1" w:styleId="StyleBulletedCourierNewLeft241cmHanging063cm">
    <w:name w:val="Style Bulleted Courier New Left:  241 cm Hanging:  063 cm"/>
    <w:basedOn w:val="NoList"/>
    <w:rsid w:val="00A5442C"/>
    <w:pPr>
      <w:numPr>
        <w:numId w:val="4"/>
      </w:numPr>
    </w:pPr>
  </w:style>
  <w:style w:type="numbering" w:customStyle="1" w:styleId="StyleBulletedSymbolsymbolLeft0cmHanging05cm">
    <w:name w:val="Style Bulleted Symbol (symbol) Left:  0 cm Hanging:  05 cm"/>
    <w:basedOn w:val="NoList"/>
    <w:rsid w:val="00A5442C"/>
    <w:pPr>
      <w:numPr>
        <w:numId w:val="5"/>
      </w:numPr>
    </w:pPr>
  </w:style>
  <w:style w:type="paragraph" w:customStyle="1" w:styleId="Bulleted">
    <w:name w:val="Bulleted"/>
    <w:basedOn w:val="Normal"/>
    <w:qFormat/>
    <w:rsid w:val="00D77BF8"/>
    <w:pPr>
      <w:numPr>
        <w:numId w:val="7"/>
      </w:numPr>
      <w:spacing w:before="60"/>
      <w:ind w:left="357" w:hanging="357"/>
    </w:pPr>
  </w:style>
  <w:style w:type="paragraph" w:customStyle="1" w:styleId="FigureTitle">
    <w:name w:val="Figure Title"/>
    <w:basedOn w:val="Caption"/>
    <w:link w:val="FigureTitleChar"/>
    <w:rsid w:val="006B4325"/>
    <w:pPr>
      <w:spacing w:before="120" w:after="240"/>
      <w:jc w:val="center"/>
    </w:pPr>
  </w:style>
  <w:style w:type="paragraph" w:customStyle="1" w:styleId="Bulleted2">
    <w:name w:val="Bulleted 2"/>
    <w:basedOn w:val="Bulleted"/>
    <w:qFormat/>
    <w:rsid w:val="00D77BF8"/>
    <w:pPr>
      <w:numPr>
        <w:numId w:val="8"/>
      </w:numPr>
      <w:spacing w:before="40"/>
    </w:pPr>
  </w:style>
  <w:style w:type="paragraph" w:customStyle="1" w:styleId="Bulleted3">
    <w:name w:val="Bulleted 3"/>
    <w:basedOn w:val="Bulleted2"/>
    <w:qFormat/>
    <w:rsid w:val="00D77BF8"/>
    <w:pPr>
      <w:numPr>
        <w:numId w:val="9"/>
      </w:numPr>
      <w:spacing w:before="20"/>
      <w:ind w:left="1071" w:hanging="357"/>
    </w:pPr>
  </w:style>
  <w:style w:type="paragraph" w:customStyle="1" w:styleId="TableText">
    <w:name w:val="Table Text"/>
    <w:basedOn w:val="Normal"/>
    <w:rsid w:val="00A5442C"/>
    <w:pPr>
      <w:keepLines w:val="0"/>
    </w:pPr>
    <w:rPr>
      <w:sz w:val="18"/>
      <w:lang w:eastAsia="en-US"/>
    </w:rPr>
  </w:style>
  <w:style w:type="paragraph" w:customStyle="1" w:styleId="Tablefeature">
    <w:name w:val="Table (feature)"/>
    <w:basedOn w:val="Normal"/>
    <w:rsid w:val="00A5442C"/>
    <w:pPr>
      <w:numPr>
        <w:numId w:val="6"/>
      </w:numPr>
    </w:pPr>
    <w:rPr>
      <w:rFonts w:eastAsia="Arial Unicode MS"/>
      <w:sz w:val="16"/>
      <w:szCs w:val="8"/>
      <w:lang w:val="en-US"/>
    </w:rPr>
  </w:style>
  <w:style w:type="table" w:styleId="TableGrid">
    <w:name w:val="Table Grid"/>
    <w:aliases w:val="glavni naslov"/>
    <w:basedOn w:val="TableNormal"/>
    <w:uiPriority w:val="59"/>
    <w:rsid w:val="00A5442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A5442C"/>
  </w:style>
  <w:style w:type="paragraph" w:styleId="TOC1">
    <w:name w:val="toc 1"/>
    <w:basedOn w:val="Normal"/>
    <w:next w:val="Normal"/>
    <w:autoRedefine/>
    <w:uiPriority w:val="39"/>
    <w:rsid w:val="00A5442C"/>
    <w:pPr>
      <w:tabs>
        <w:tab w:val="right" w:leader="dot" w:pos="9354"/>
      </w:tabs>
      <w:spacing w:before="100" w:beforeAutospacing="1" w:line="360" w:lineRule="auto"/>
      <w:ind w:left="-6"/>
      <w:contextualSpacing/>
    </w:pPr>
    <w:rPr>
      <w:b/>
    </w:rPr>
  </w:style>
  <w:style w:type="paragraph" w:styleId="TOC2">
    <w:name w:val="toc 2"/>
    <w:basedOn w:val="Normal"/>
    <w:next w:val="Normal"/>
    <w:autoRedefine/>
    <w:uiPriority w:val="39"/>
    <w:rsid w:val="00A5442C"/>
    <w:pPr>
      <w:tabs>
        <w:tab w:val="right" w:leader="dot" w:pos="9372"/>
      </w:tabs>
      <w:ind w:left="-6"/>
    </w:pPr>
  </w:style>
  <w:style w:type="paragraph" w:styleId="TOC3">
    <w:name w:val="toc 3"/>
    <w:basedOn w:val="Normal"/>
    <w:next w:val="Normal"/>
    <w:autoRedefine/>
    <w:uiPriority w:val="39"/>
    <w:rsid w:val="00A5442C"/>
    <w:pPr>
      <w:tabs>
        <w:tab w:val="right" w:leader="dot" w:pos="9372"/>
      </w:tabs>
      <w:ind w:left="227" w:firstLine="11"/>
    </w:pPr>
  </w:style>
  <w:style w:type="paragraph" w:styleId="TOC4">
    <w:name w:val="toc 4"/>
    <w:basedOn w:val="Normal"/>
    <w:next w:val="Normal"/>
    <w:autoRedefine/>
    <w:uiPriority w:val="39"/>
    <w:rsid w:val="00A5442C"/>
    <w:pPr>
      <w:ind w:left="227"/>
    </w:pPr>
  </w:style>
  <w:style w:type="paragraph" w:styleId="TOC5">
    <w:name w:val="toc 5"/>
    <w:basedOn w:val="Normal"/>
    <w:next w:val="Normal"/>
    <w:autoRedefine/>
    <w:uiPriority w:val="39"/>
    <w:rsid w:val="00A5442C"/>
    <w:pPr>
      <w:ind w:left="454"/>
    </w:pPr>
  </w:style>
  <w:style w:type="paragraph" w:styleId="TOC6">
    <w:name w:val="toc 6"/>
    <w:basedOn w:val="Normal"/>
    <w:next w:val="Normal"/>
    <w:autoRedefine/>
    <w:uiPriority w:val="39"/>
    <w:rsid w:val="00A5442C"/>
    <w:pPr>
      <w:ind w:left="624"/>
    </w:pPr>
  </w:style>
  <w:style w:type="paragraph" w:styleId="TOC7">
    <w:name w:val="toc 7"/>
    <w:basedOn w:val="Normal"/>
    <w:next w:val="Normal"/>
    <w:autoRedefine/>
    <w:uiPriority w:val="39"/>
    <w:rsid w:val="00A5442C"/>
    <w:pPr>
      <w:ind w:left="851"/>
    </w:pPr>
  </w:style>
  <w:style w:type="paragraph" w:styleId="TOC8">
    <w:name w:val="toc 8"/>
    <w:basedOn w:val="Normal"/>
    <w:next w:val="Normal"/>
    <w:autoRedefine/>
    <w:uiPriority w:val="39"/>
    <w:rsid w:val="00A5442C"/>
    <w:pPr>
      <w:ind w:left="1077"/>
    </w:pPr>
  </w:style>
  <w:style w:type="paragraph" w:styleId="TOC9">
    <w:name w:val="toc 9"/>
    <w:basedOn w:val="Normal"/>
    <w:next w:val="Normal"/>
    <w:autoRedefine/>
    <w:uiPriority w:val="39"/>
    <w:rsid w:val="00A5442C"/>
    <w:pPr>
      <w:ind w:left="1247"/>
    </w:pPr>
  </w:style>
  <w:style w:type="paragraph" w:customStyle="1" w:styleId="ListofContents-TOC">
    <w:name w:val="List of Contents - TOC"/>
    <w:next w:val="Normal"/>
    <w:rsid w:val="00A5442C"/>
    <w:pPr>
      <w:spacing w:before="560" w:after="360"/>
    </w:pPr>
    <w:rPr>
      <w:rFonts w:ascii="Arial" w:hAnsi="Arial"/>
      <w:color w:val="000000"/>
      <w:sz w:val="28"/>
    </w:rPr>
  </w:style>
  <w:style w:type="paragraph" w:customStyle="1" w:styleId="ListofFigures">
    <w:name w:val="List of Figures"/>
    <w:basedOn w:val="ListofContents-TOC"/>
    <w:rsid w:val="00A64947"/>
  </w:style>
  <w:style w:type="paragraph" w:customStyle="1" w:styleId="ListofTables">
    <w:name w:val="List of Tables"/>
    <w:basedOn w:val="ListofContents-TOC"/>
    <w:rsid w:val="00C93EFD"/>
  </w:style>
  <w:style w:type="paragraph" w:customStyle="1" w:styleId="TableTitle">
    <w:name w:val="Table Title"/>
    <w:basedOn w:val="Caption"/>
    <w:rsid w:val="00220A6B"/>
    <w:pPr>
      <w:spacing w:before="120" w:after="120"/>
      <w:jc w:val="left"/>
    </w:pPr>
  </w:style>
  <w:style w:type="character" w:customStyle="1" w:styleId="CommandText">
    <w:name w:val="CommandText"/>
    <w:basedOn w:val="DefaultParagraphFont"/>
    <w:rsid w:val="00563F79"/>
    <w:rPr>
      <w:rFonts w:ascii="Courier New" w:hAnsi="Courier New"/>
      <w:sz w:val="20"/>
    </w:rPr>
  </w:style>
  <w:style w:type="character" w:customStyle="1" w:styleId="CommandTextBold">
    <w:name w:val="CommandTextBold"/>
    <w:basedOn w:val="DefaultParagraphFont"/>
    <w:rsid w:val="00563F79"/>
    <w:rPr>
      <w:rFonts w:ascii="Courier New" w:hAnsi="Courier New"/>
      <w:b/>
      <w:sz w:val="20"/>
    </w:rPr>
  </w:style>
  <w:style w:type="character" w:customStyle="1" w:styleId="ConsoleOutput">
    <w:name w:val="ConsoleOutput"/>
    <w:basedOn w:val="DefaultParagraphFont"/>
    <w:rsid w:val="00563F79"/>
    <w:rPr>
      <w:rFonts w:ascii="Courier New" w:hAnsi="Courier New"/>
      <w:sz w:val="16"/>
    </w:rPr>
  </w:style>
  <w:style w:type="character" w:styleId="PlaceholderText">
    <w:name w:val="Placeholder Text"/>
    <w:basedOn w:val="DefaultParagraphFont"/>
    <w:uiPriority w:val="99"/>
    <w:semiHidden/>
    <w:rsid w:val="003511F8"/>
    <w:rPr>
      <w:color w:val="808080"/>
    </w:rPr>
  </w:style>
  <w:style w:type="paragraph" w:customStyle="1" w:styleId="Vsebina-kazalo">
    <w:name w:val="Vsebina - kazalo"/>
    <w:next w:val="Normal"/>
    <w:rsid w:val="002F3D10"/>
    <w:pPr>
      <w:spacing w:before="560" w:after="360"/>
    </w:pPr>
    <w:rPr>
      <w:rFonts w:ascii="Arial" w:hAnsi="Arial"/>
      <w:color w:val="000000"/>
      <w:sz w:val="28"/>
    </w:rPr>
  </w:style>
  <w:style w:type="paragraph" w:customStyle="1" w:styleId="Seznamtabel">
    <w:name w:val="Seznam tabel"/>
    <w:basedOn w:val="Vsebina-kazalo"/>
    <w:rsid w:val="002F3D10"/>
  </w:style>
  <w:style w:type="character" w:customStyle="1" w:styleId="Heading4Char">
    <w:name w:val="Heading 4 Char"/>
    <w:link w:val="Heading4"/>
    <w:uiPriority w:val="9"/>
    <w:rsid w:val="002F3D10"/>
    <w:rPr>
      <w:rFonts w:ascii="Arial" w:hAnsi="Arial"/>
      <w:b/>
      <w:color w:val="000000"/>
    </w:rPr>
  </w:style>
  <w:style w:type="paragraph" w:styleId="Index7">
    <w:name w:val="index 7"/>
    <w:basedOn w:val="Normal"/>
    <w:next w:val="Normal"/>
    <w:uiPriority w:val="99"/>
    <w:rsid w:val="002F3D10"/>
    <w:pPr>
      <w:ind w:left="2160"/>
    </w:pPr>
    <w:rPr>
      <w:lang w:val="en-US"/>
    </w:rPr>
  </w:style>
  <w:style w:type="paragraph" w:styleId="Index6">
    <w:name w:val="index 6"/>
    <w:basedOn w:val="Normal"/>
    <w:next w:val="Normal"/>
    <w:uiPriority w:val="99"/>
    <w:rsid w:val="002F3D10"/>
    <w:pPr>
      <w:ind w:left="1800"/>
    </w:pPr>
    <w:rPr>
      <w:lang w:val="en-US"/>
    </w:rPr>
  </w:style>
  <w:style w:type="paragraph" w:styleId="Index5">
    <w:name w:val="index 5"/>
    <w:basedOn w:val="Normal"/>
    <w:next w:val="Normal"/>
    <w:uiPriority w:val="99"/>
    <w:rsid w:val="002F3D10"/>
    <w:pPr>
      <w:ind w:left="1440"/>
    </w:pPr>
    <w:rPr>
      <w:lang w:val="en-US"/>
    </w:rPr>
  </w:style>
  <w:style w:type="paragraph" w:styleId="Index4">
    <w:name w:val="index 4"/>
    <w:basedOn w:val="Normal"/>
    <w:next w:val="Normal"/>
    <w:uiPriority w:val="99"/>
    <w:rsid w:val="002F3D10"/>
    <w:pPr>
      <w:ind w:left="1080"/>
    </w:pPr>
    <w:rPr>
      <w:lang w:val="en-US"/>
    </w:rPr>
  </w:style>
  <w:style w:type="paragraph" w:styleId="Index3">
    <w:name w:val="index 3"/>
    <w:basedOn w:val="Normal"/>
    <w:next w:val="Normal"/>
    <w:uiPriority w:val="99"/>
    <w:rsid w:val="002F3D10"/>
    <w:pPr>
      <w:ind w:left="720"/>
    </w:pPr>
    <w:rPr>
      <w:lang w:val="en-US"/>
    </w:rPr>
  </w:style>
  <w:style w:type="paragraph" w:styleId="Index2">
    <w:name w:val="index 2"/>
    <w:basedOn w:val="Normal"/>
    <w:next w:val="Normal"/>
    <w:uiPriority w:val="99"/>
    <w:rsid w:val="002F3D10"/>
    <w:pPr>
      <w:ind w:left="360"/>
    </w:pPr>
    <w:rPr>
      <w:lang w:val="en-US"/>
    </w:rPr>
  </w:style>
  <w:style w:type="paragraph" w:styleId="Index1">
    <w:name w:val="index 1"/>
    <w:basedOn w:val="Normal"/>
    <w:next w:val="Normal"/>
    <w:uiPriority w:val="99"/>
    <w:rsid w:val="002F3D10"/>
    <w:rPr>
      <w:lang w:val="en-US"/>
    </w:rPr>
  </w:style>
  <w:style w:type="paragraph" w:customStyle="1" w:styleId="Ekran">
    <w:name w:val="Ekran"/>
    <w:rsid w:val="002F3D10"/>
    <w:rPr>
      <w:rFonts w:ascii="Courier" w:hAnsi="Courier"/>
      <w:noProof/>
      <w:sz w:val="24"/>
    </w:rPr>
  </w:style>
  <w:style w:type="paragraph" w:customStyle="1" w:styleId="opicture">
    <w:name w:val="opicture"/>
    <w:basedOn w:val="Normal"/>
    <w:rsid w:val="002F3D10"/>
    <w:pPr>
      <w:keepNext/>
      <w:keepLines w:val="0"/>
      <w:spacing w:before="240"/>
      <w:jc w:val="center"/>
    </w:pPr>
    <w:rPr>
      <w:sz w:val="24"/>
      <w:lang w:val="en-US"/>
    </w:rPr>
  </w:style>
  <w:style w:type="paragraph" w:customStyle="1" w:styleId="opicturename">
    <w:name w:val="opicture name"/>
    <w:basedOn w:val="Normal"/>
    <w:rsid w:val="002F3D10"/>
    <w:pPr>
      <w:spacing w:before="240" w:after="240"/>
      <w:jc w:val="center"/>
    </w:pPr>
    <w:rPr>
      <w:b/>
      <w:lang w:val="en-US"/>
    </w:rPr>
  </w:style>
  <w:style w:type="paragraph" w:customStyle="1" w:styleId="opicturenote">
    <w:name w:val="opicture note"/>
    <w:basedOn w:val="Normal"/>
    <w:rsid w:val="002F3D10"/>
    <w:pPr>
      <w:keepLines w:val="0"/>
    </w:pPr>
    <w:rPr>
      <w:sz w:val="18"/>
      <w:lang w:val="en-US"/>
    </w:rPr>
  </w:style>
  <w:style w:type="paragraph" w:customStyle="1" w:styleId="onaslov">
    <w:name w:val="onaslov"/>
    <w:basedOn w:val="Normal"/>
    <w:rsid w:val="002F3D10"/>
    <w:pPr>
      <w:spacing w:before="5400" w:after="5400"/>
      <w:jc w:val="center"/>
    </w:pPr>
    <w:rPr>
      <w:caps/>
      <w:sz w:val="48"/>
      <w:lang w:val="en-US"/>
    </w:rPr>
  </w:style>
  <w:style w:type="paragraph" w:customStyle="1" w:styleId="oSI2000">
    <w:name w:val="oSI2000"/>
    <w:basedOn w:val="Normal"/>
    <w:rsid w:val="002F3D10"/>
    <w:pPr>
      <w:spacing w:before="2400" w:after="3400"/>
      <w:ind w:right="-62"/>
      <w:jc w:val="center"/>
    </w:pPr>
    <w:rPr>
      <w:b/>
      <w:sz w:val="60"/>
      <w:lang w:val="en-US"/>
    </w:rPr>
  </w:style>
  <w:style w:type="character" w:styleId="FootnoteReference">
    <w:name w:val="footnote reference"/>
    <w:uiPriority w:val="99"/>
    <w:rsid w:val="002F3D10"/>
    <w:rPr>
      <w:rFonts w:ascii="Arial" w:hAnsi="Arial"/>
      <w:vertAlign w:val="superscript"/>
    </w:rPr>
  </w:style>
  <w:style w:type="paragraph" w:customStyle="1" w:styleId="TableName">
    <w:name w:val="Table Name"/>
    <w:basedOn w:val="opicturename"/>
    <w:rsid w:val="002F3D10"/>
  </w:style>
  <w:style w:type="character" w:customStyle="1" w:styleId="Heading2Char">
    <w:name w:val="Heading 2 Char"/>
    <w:uiPriority w:val="9"/>
    <w:rsid w:val="002F3D10"/>
    <w:rPr>
      <w:rFonts w:ascii="Arial" w:hAnsi="Arial"/>
      <w:b/>
      <w:color w:val="000000"/>
      <w:sz w:val="28"/>
      <w:lang w:val="en-US" w:eastAsia="sl-SI" w:bidi="ar-SA"/>
    </w:rPr>
  </w:style>
  <w:style w:type="character" w:customStyle="1" w:styleId="lexeintrag">
    <w:name w:val="lexeintrag"/>
    <w:basedOn w:val="DefaultParagraphFont"/>
    <w:rsid w:val="002F3D10"/>
  </w:style>
  <w:style w:type="paragraph" w:styleId="HTMLPreformatted">
    <w:name w:val="HTML Preformatted"/>
    <w:basedOn w:val="Normal"/>
    <w:link w:val="HTMLPreformattedChar"/>
    <w:uiPriority w:val="99"/>
    <w:rsid w:val="002F3D1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lang w:val="en-US" w:eastAsia="en-US"/>
    </w:rPr>
  </w:style>
  <w:style w:type="character" w:customStyle="1" w:styleId="HTMLPreformattedChar">
    <w:name w:val="HTML Preformatted Char"/>
    <w:basedOn w:val="DefaultParagraphFont"/>
    <w:link w:val="HTMLPreformatted"/>
    <w:uiPriority w:val="99"/>
    <w:rsid w:val="002F3D10"/>
    <w:rPr>
      <w:rFonts w:ascii="Courier New" w:hAnsi="Courier New"/>
      <w:color w:val="000000"/>
      <w:lang w:val="en-US" w:eastAsia="en-US"/>
    </w:rPr>
  </w:style>
  <w:style w:type="character" w:customStyle="1" w:styleId="EmailStyle841">
    <w:name w:val="EmailStyle841"/>
    <w:semiHidden/>
    <w:rsid w:val="002F3D10"/>
    <w:rPr>
      <w:rFonts w:ascii="Arial" w:hAnsi="Arial" w:cs="Arial"/>
      <w:color w:val="auto"/>
      <w:sz w:val="20"/>
      <w:szCs w:val="20"/>
    </w:rPr>
  </w:style>
  <w:style w:type="paragraph" w:styleId="DocumentMap">
    <w:name w:val="Document Map"/>
    <w:basedOn w:val="Normal"/>
    <w:link w:val="DocumentMapChar"/>
    <w:uiPriority w:val="99"/>
    <w:rsid w:val="002F3D10"/>
    <w:rPr>
      <w:rFonts w:ascii="Tahoma" w:hAnsi="Tahoma"/>
      <w:sz w:val="16"/>
      <w:szCs w:val="16"/>
      <w:lang w:val="en-US"/>
    </w:rPr>
  </w:style>
  <w:style w:type="character" w:customStyle="1" w:styleId="DocumentMapChar">
    <w:name w:val="Document Map Char"/>
    <w:basedOn w:val="DefaultParagraphFont"/>
    <w:link w:val="DocumentMap"/>
    <w:uiPriority w:val="99"/>
    <w:rsid w:val="002F3D10"/>
    <w:rPr>
      <w:rFonts w:ascii="Tahoma" w:hAnsi="Tahoma"/>
      <w:color w:val="000000"/>
      <w:sz w:val="16"/>
      <w:szCs w:val="16"/>
      <w:lang w:val="en-US"/>
    </w:rPr>
  </w:style>
  <w:style w:type="paragraph" w:styleId="Revision">
    <w:name w:val="Revision"/>
    <w:hidden/>
    <w:uiPriority w:val="99"/>
    <w:semiHidden/>
    <w:rsid w:val="002F3D10"/>
    <w:rPr>
      <w:rFonts w:ascii="Arial" w:hAnsi="Arial"/>
      <w:color w:val="000000"/>
      <w:lang w:val="en-US"/>
    </w:rPr>
  </w:style>
  <w:style w:type="paragraph" w:styleId="ListParagraph">
    <w:name w:val="List Paragraph"/>
    <w:basedOn w:val="Normal"/>
    <w:uiPriority w:val="34"/>
    <w:qFormat/>
    <w:rsid w:val="002F3D10"/>
    <w:pPr>
      <w:ind w:left="720"/>
      <w:contextualSpacing/>
    </w:pPr>
    <w:rPr>
      <w:lang w:val="en-US"/>
    </w:rPr>
  </w:style>
  <w:style w:type="paragraph" w:styleId="TOCHeading">
    <w:name w:val="TOC Heading"/>
    <w:basedOn w:val="Heading1"/>
    <w:next w:val="Normal"/>
    <w:uiPriority w:val="39"/>
    <w:qFormat/>
    <w:rsid w:val="002F3D10"/>
    <w:pPr>
      <w:keepNext/>
      <w:numPr>
        <w:numId w:val="0"/>
      </w:numPr>
      <w:tabs>
        <w:tab w:val="clear" w:pos="907"/>
      </w:tabs>
      <w:spacing w:before="480" w:after="0" w:line="276" w:lineRule="auto"/>
      <w:outlineLvl w:val="9"/>
    </w:pPr>
    <w:rPr>
      <w:rFonts w:ascii="Cambria" w:hAnsi="Cambria"/>
      <w:bCs/>
      <w:color w:val="365F91"/>
      <w:szCs w:val="28"/>
      <w:lang w:val="en-US" w:eastAsia="en-US"/>
    </w:rPr>
  </w:style>
  <w:style w:type="character" w:styleId="CommentReference">
    <w:name w:val="annotation reference"/>
    <w:uiPriority w:val="99"/>
    <w:rsid w:val="002F3D10"/>
    <w:rPr>
      <w:sz w:val="16"/>
      <w:szCs w:val="16"/>
    </w:rPr>
  </w:style>
  <w:style w:type="paragraph" w:styleId="CommentText">
    <w:name w:val="annotation text"/>
    <w:basedOn w:val="Normal"/>
    <w:link w:val="CommentTextChar"/>
    <w:uiPriority w:val="99"/>
    <w:rsid w:val="002F3D10"/>
    <w:rPr>
      <w:lang w:val="en-US" w:eastAsia="x-none"/>
    </w:rPr>
  </w:style>
  <w:style w:type="character" w:customStyle="1" w:styleId="CommentTextChar">
    <w:name w:val="Comment Text Char"/>
    <w:basedOn w:val="DefaultParagraphFont"/>
    <w:link w:val="CommentText"/>
    <w:uiPriority w:val="99"/>
    <w:rsid w:val="002F3D10"/>
    <w:rPr>
      <w:rFonts w:ascii="Arial" w:hAnsi="Arial"/>
      <w:color w:val="000000"/>
      <w:lang w:val="en-US" w:eastAsia="x-none"/>
    </w:rPr>
  </w:style>
  <w:style w:type="paragraph" w:styleId="CommentSubject">
    <w:name w:val="annotation subject"/>
    <w:basedOn w:val="CommentText"/>
    <w:next w:val="CommentText"/>
    <w:link w:val="CommentSubjectChar"/>
    <w:uiPriority w:val="99"/>
    <w:rsid w:val="002F3D10"/>
    <w:rPr>
      <w:b/>
      <w:bCs/>
    </w:rPr>
  </w:style>
  <w:style w:type="character" w:customStyle="1" w:styleId="CommentSubjectChar">
    <w:name w:val="Comment Subject Char"/>
    <w:basedOn w:val="CommentTextChar"/>
    <w:link w:val="CommentSubject"/>
    <w:uiPriority w:val="99"/>
    <w:rsid w:val="002F3D10"/>
    <w:rPr>
      <w:rFonts w:ascii="Arial" w:hAnsi="Arial"/>
      <w:b/>
      <w:bCs/>
      <w:color w:val="000000"/>
      <w:lang w:val="en-US" w:eastAsia="x-none"/>
    </w:rPr>
  </w:style>
  <w:style w:type="character" w:customStyle="1" w:styleId="CharChar">
    <w:name w:val="Char Char"/>
    <w:aliases w:val="Caption Char,Caption Char Char Char Char Char Char Char Char Char Char Char Char Char Char,Caption Char Char Char Char Char Char Char Char Char Char Char Char Char1,Caption Char Char Char Char Char Char Char Char Char Char,TF Char,cap Char"/>
    <w:locked/>
    <w:rsid w:val="002F3D10"/>
    <w:rPr>
      <w:rFonts w:ascii="Courier New" w:hAnsi="Courier New" w:cs="Courier New"/>
      <w:color w:val="000000"/>
      <w:lang w:val="en-US" w:eastAsia="en-US"/>
    </w:rPr>
  </w:style>
  <w:style w:type="character" w:customStyle="1" w:styleId="CharChar1">
    <w:name w:val="Char Char1"/>
    <w:locked/>
    <w:rsid w:val="002F3D10"/>
    <w:rPr>
      <w:rFonts w:ascii="Courier New" w:hAnsi="Courier New" w:cs="Courier New"/>
      <w:color w:val="000000"/>
      <w:lang w:val="en-US" w:eastAsia="en-US"/>
    </w:rPr>
  </w:style>
  <w:style w:type="character" w:customStyle="1" w:styleId="FigureTitleChar">
    <w:name w:val="Figure Title Char"/>
    <w:link w:val="FigureTitle"/>
    <w:rsid w:val="002F3D10"/>
    <w:rPr>
      <w:rFonts w:ascii="Arial" w:hAnsi="Arial"/>
      <w:b/>
      <w:bCs/>
      <w:color w:val="000000"/>
    </w:rPr>
  </w:style>
  <w:style w:type="character" w:customStyle="1" w:styleId="hps">
    <w:name w:val="hps"/>
    <w:rsid w:val="002F3D10"/>
    <w:rPr>
      <w:rFonts w:cs="Times New Roman"/>
    </w:rPr>
  </w:style>
  <w:style w:type="character" w:customStyle="1" w:styleId="apple-converted-space">
    <w:name w:val="apple-converted-space"/>
    <w:rsid w:val="002F3D10"/>
  </w:style>
  <w:style w:type="character" w:customStyle="1" w:styleId="code">
    <w:name w:val="code"/>
    <w:rsid w:val="002F3D10"/>
  </w:style>
  <w:style w:type="paragraph" w:customStyle="1" w:styleId="Default">
    <w:name w:val="Default"/>
    <w:rsid w:val="002F3D10"/>
    <w:pPr>
      <w:autoSpaceDE w:val="0"/>
      <w:autoSpaceDN w:val="0"/>
      <w:adjustRightInd w:val="0"/>
    </w:pPr>
    <w:rPr>
      <w:rFonts w:ascii="Cambria" w:hAnsi="Cambria" w:cs="Cambria"/>
      <w:color w:val="000000"/>
      <w:sz w:val="24"/>
      <w:szCs w:val="24"/>
      <w:lang w:val="en-US" w:eastAsia="en-US"/>
    </w:rPr>
  </w:style>
  <w:style w:type="character" w:customStyle="1" w:styleId="Heading5Char">
    <w:name w:val="Heading 5 Char"/>
    <w:basedOn w:val="DefaultParagraphFont"/>
    <w:link w:val="Heading5"/>
    <w:uiPriority w:val="9"/>
    <w:locked/>
    <w:rsid w:val="00700CF7"/>
    <w:rPr>
      <w:rFonts w:ascii="Arial" w:hAnsi="Arial"/>
      <w:b/>
      <w:color w:val="000000"/>
    </w:rPr>
  </w:style>
  <w:style w:type="character" w:customStyle="1" w:styleId="Heading6Char">
    <w:name w:val="Heading 6 Char"/>
    <w:basedOn w:val="DefaultParagraphFont"/>
    <w:link w:val="Heading6"/>
    <w:uiPriority w:val="9"/>
    <w:locked/>
    <w:rsid w:val="00700CF7"/>
    <w:rPr>
      <w:rFonts w:ascii="Arial" w:hAnsi="Arial"/>
      <w:b/>
      <w:color w:val="000000"/>
    </w:rPr>
  </w:style>
  <w:style w:type="character" w:customStyle="1" w:styleId="Heading7Char">
    <w:name w:val="Heading 7 Char"/>
    <w:basedOn w:val="DefaultParagraphFont"/>
    <w:link w:val="Heading7"/>
    <w:uiPriority w:val="9"/>
    <w:locked/>
    <w:rsid w:val="00700CF7"/>
    <w:rPr>
      <w:rFonts w:ascii="Arial" w:hAnsi="Arial"/>
      <w:b/>
      <w:color w:val="000000"/>
    </w:rPr>
  </w:style>
  <w:style w:type="character" w:customStyle="1" w:styleId="Heading8Char">
    <w:name w:val="Heading 8 Char"/>
    <w:basedOn w:val="DefaultParagraphFont"/>
    <w:link w:val="Heading8"/>
    <w:uiPriority w:val="9"/>
    <w:locked/>
    <w:rsid w:val="00700CF7"/>
    <w:rPr>
      <w:rFonts w:ascii="Arial" w:hAnsi="Arial"/>
      <w:b/>
      <w:color w:val="000000"/>
    </w:rPr>
  </w:style>
  <w:style w:type="character" w:customStyle="1" w:styleId="Heading9Char">
    <w:name w:val="Heading 9 Char"/>
    <w:basedOn w:val="DefaultParagraphFont"/>
    <w:link w:val="Heading9"/>
    <w:uiPriority w:val="9"/>
    <w:locked/>
    <w:rsid w:val="00700CF7"/>
    <w:rPr>
      <w:rFonts w:ascii="Arial" w:hAnsi="Arial"/>
      <w:b/>
      <w:color w:val="000000"/>
    </w:rPr>
  </w:style>
  <w:style w:type="character" w:customStyle="1" w:styleId="FooterChar">
    <w:name w:val="Footer Char"/>
    <w:basedOn w:val="DefaultParagraphFont"/>
    <w:link w:val="Footer"/>
    <w:uiPriority w:val="99"/>
    <w:locked/>
    <w:rsid w:val="00700CF7"/>
    <w:rPr>
      <w:rFonts w:ascii="Arial" w:hAnsi="Arial"/>
      <w:sz w:val="12"/>
      <w:lang w:eastAsia="en-US"/>
    </w:rPr>
  </w:style>
  <w:style w:type="character" w:customStyle="1" w:styleId="HeaderChar">
    <w:name w:val="Header Char"/>
    <w:aliases w:val="right Char,- desno Char"/>
    <w:basedOn w:val="DefaultParagraphFont"/>
    <w:link w:val="Header"/>
    <w:uiPriority w:val="99"/>
    <w:locked/>
    <w:rsid w:val="00700CF7"/>
    <w:rPr>
      <w:rFonts w:ascii="Arial" w:hAnsi="Arial"/>
      <w:lang w:eastAsia="en-US"/>
    </w:rPr>
  </w:style>
  <w:style w:type="character" w:customStyle="1" w:styleId="BalloonTextChar">
    <w:name w:val="Balloon Text Char"/>
    <w:basedOn w:val="DefaultParagraphFont"/>
    <w:link w:val="BalloonText"/>
    <w:uiPriority w:val="99"/>
    <w:semiHidden/>
    <w:locked/>
    <w:rsid w:val="00700CF7"/>
    <w:rPr>
      <w:rFonts w:ascii="Tahoma" w:hAnsi="Tahoma" w:cs="Tahoma"/>
      <w:color w:val="000000"/>
      <w:sz w:val="16"/>
      <w:szCs w:val="16"/>
    </w:rPr>
  </w:style>
  <w:style w:type="character" w:customStyle="1" w:styleId="BodyTextChar">
    <w:name w:val="Body Text Char"/>
    <w:basedOn w:val="DefaultParagraphFont"/>
    <w:link w:val="BodyText"/>
    <w:uiPriority w:val="99"/>
    <w:locked/>
    <w:rsid w:val="00700CF7"/>
    <w:rPr>
      <w:rFonts w:ascii="Arial" w:hAnsi="Arial"/>
      <w:color w:val="000000"/>
    </w:rPr>
  </w:style>
  <w:style w:type="character" w:customStyle="1" w:styleId="FootnoteTextChar">
    <w:name w:val="Footnote Text Char"/>
    <w:basedOn w:val="DefaultParagraphFont"/>
    <w:link w:val="FootnoteText"/>
    <w:uiPriority w:val="99"/>
    <w:semiHidden/>
    <w:locked/>
    <w:rsid w:val="00700CF7"/>
    <w:rPr>
      <w:rFonts w:ascii="Arial" w:hAnsi="Arial"/>
      <w:color w:val="000000"/>
      <w:sz w:val="18"/>
    </w:rPr>
  </w:style>
  <w:style w:type="paragraph" w:customStyle="1" w:styleId="Code0">
    <w:name w:val="Code"/>
    <w:basedOn w:val="NoSpacing"/>
    <w:qFormat/>
    <w:rsid w:val="00700CF7"/>
    <w:pPr>
      <w:keepLines w:val="0"/>
      <w:ind w:left="708"/>
      <w:jc w:val="left"/>
    </w:pPr>
    <w:rPr>
      <w:rFonts w:ascii="Courier New" w:hAnsi="Courier New" w:cs="Courier New"/>
      <w:color w:val="auto"/>
      <w:szCs w:val="22"/>
      <w:lang w:eastAsia="en-US"/>
    </w:rPr>
  </w:style>
  <w:style w:type="paragraph" w:styleId="NoSpacing">
    <w:name w:val="No Spacing"/>
    <w:uiPriority w:val="1"/>
    <w:qFormat/>
    <w:rsid w:val="00700CF7"/>
    <w:pPr>
      <w:keepLines/>
      <w:jc w:val="both"/>
    </w:pPr>
    <w:rPr>
      <w:rFonts w:ascii="Arial" w:hAnsi="Arial"/>
      <w:color w:val="000000"/>
    </w:rPr>
  </w:style>
  <w:style w:type="character" w:customStyle="1" w:styleId="keyname">
    <w:name w:val="keyname"/>
    <w:basedOn w:val="DefaultParagraphFont"/>
    <w:rsid w:val="00700CF7"/>
    <w:rPr>
      <w:rFonts w:cs="Times New Roman"/>
    </w:rPr>
  </w:style>
  <w:style w:type="character" w:customStyle="1" w:styleId="punctuation">
    <w:name w:val="punctuation"/>
    <w:basedOn w:val="DefaultParagraphFont"/>
    <w:rsid w:val="00700CF7"/>
    <w:rPr>
      <w:rFonts w:cs="Times New Roman"/>
    </w:rPr>
  </w:style>
  <w:style w:type="character" w:customStyle="1" w:styleId="key-name">
    <w:name w:val="key-name"/>
    <w:basedOn w:val="DefaultParagraphFont"/>
    <w:rsid w:val="0009470A"/>
  </w:style>
  <w:style w:type="character" w:customStyle="1" w:styleId="stringvalue">
    <w:name w:val="stringvalue"/>
    <w:basedOn w:val="DefaultParagraphFont"/>
    <w:rsid w:val="0009470A"/>
  </w:style>
  <w:style w:type="character" w:customStyle="1" w:styleId="nullvalue">
    <w:name w:val="nullvalue"/>
    <w:basedOn w:val="DefaultParagraphFont"/>
    <w:rsid w:val="0009470A"/>
  </w:style>
  <w:style w:type="character" w:customStyle="1" w:styleId="numeric">
    <w:name w:val="numeric"/>
    <w:basedOn w:val="DefaultParagraphFont"/>
    <w:rsid w:val="0009470A"/>
  </w:style>
  <w:style w:type="character" w:customStyle="1" w:styleId="array-key-number">
    <w:name w:val="array-key-number"/>
    <w:basedOn w:val="DefaultParagraphFont"/>
    <w:rsid w:val="008A4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table of figures" w:uiPriority="99"/>
    <w:lsdException w:name="footnote reference" w:uiPriority="99"/>
    <w:lsdException w:name="annotation reference" w:uiPriority="99"/>
    <w:lsdException w:name="page number" w:uiPriority="99"/>
    <w:lsdException w:name="Title" w:qFormat="1"/>
    <w:lsdException w:name="Default Paragraph Font" w:uiPriority="1"/>
    <w:lsdException w:name="Body Text" w:uiPriority="99"/>
    <w:lsdException w:name="Subtitle" w:qFormat="1"/>
    <w:lsdException w:name="Hyperlink" w:uiPriority="99"/>
    <w:lsdException w:name="FollowedHyperlink" w:uiPriority="99"/>
    <w:lsdException w:name="Strong" w:qFormat="1"/>
    <w:lsdException w:name="Emphasis" w:qFormat="1"/>
    <w:lsdException w:name="Document Map"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42C"/>
    <w:pPr>
      <w:keepLines/>
      <w:spacing w:line="240" w:lineRule="atLeast"/>
      <w:jc w:val="both"/>
    </w:pPr>
    <w:rPr>
      <w:rFonts w:ascii="Arial" w:hAnsi="Arial"/>
      <w:color w:val="000000"/>
    </w:rPr>
  </w:style>
  <w:style w:type="paragraph" w:styleId="Heading1">
    <w:name w:val="heading 1"/>
    <w:basedOn w:val="Normal"/>
    <w:next w:val="Normal"/>
    <w:link w:val="Heading1Char"/>
    <w:qFormat/>
    <w:rsid w:val="00A5442C"/>
    <w:pPr>
      <w:numPr>
        <w:numId w:val="2"/>
      </w:numPr>
      <w:tabs>
        <w:tab w:val="left" w:pos="907"/>
      </w:tabs>
      <w:spacing w:before="360" w:after="240"/>
      <w:jc w:val="left"/>
      <w:outlineLvl w:val="0"/>
    </w:pPr>
    <w:rPr>
      <w:b/>
      <w:sz w:val="28"/>
    </w:rPr>
  </w:style>
  <w:style w:type="paragraph" w:styleId="Heading2">
    <w:name w:val="heading 2"/>
    <w:basedOn w:val="Normal"/>
    <w:next w:val="Normal"/>
    <w:qFormat/>
    <w:rsid w:val="00A5442C"/>
    <w:pPr>
      <w:numPr>
        <w:ilvl w:val="1"/>
        <w:numId w:val="2"/>
      </w:numPr>
      <w:tabs>
        <w:tab w:val="left" w:pos="907"/>
      </w:tabs>
      <w:spacing w:before="360" w:after="240"/>
      <w:jc w:val="left"/>
      <w:outlineLvl w:val="1"/>
    </w:pPr>
    <w:rPr>
      <w:b/>
      <w:sz w:val="24"/>
    </w:rPr>
  </w:style>
  <w:style w:type="paragraph" w:styleId="Heading3">
    <w:name w:val="heading 3"/>
    <w:basedOn w:val="Normal"/>
    <w:next w:val="Normal"/>
    <w:link w:val="Heading3Char"/>
    <w:qFormat/>
    <w:rsid w:val="00A5442C"/>
    <w:pPr>
      <w:numPr>
        <w:ilvl w:val="2"/>
        <w:numId w:val="2"/>
      </w:numPr>
      <w:tabs>
        <w:tab w:val="left" w:pos="1134"/>
      </w:tabs>
      <w:spacing w:before="360" w:after="240"/>
      <w:jc w:val="left"/>
      <w:outlineLvl w:val="2"/>
    </w:pPr>
    <w:rPr>
      <w:b/>
    </w:rPr>
  </w:style>
  <w:style w:type="paragraph" w:styleId="Heading4">
    <w:name w:val="heading 4"/>
    <w:basedOn w:val="Normal"/>
    <w:next w:val="Normal"/>
    <w:link w:val="Heading4Char"/>
    <w:qFormat/>
    <w:rsid w:val="00A5442C"/>
    <w:pPr>
      <w:numPr>
        <w:ilvl w:val="3"/>
        <w:numId w:val="2"/>
      </w:numPr>
      <w:spacing w:before="360" w:after="240"/>
      <w:jc w:val="left"/>
      <w:outlineLvl w:val="3"/>
    </w:pPr>
    <w:rPr>
      <w:b/>
    </w:rPr>
  </w:style>
  <w:style w:type="paragraph" w:styleId="Heading5">
    <w:name w:val="heading 5"/>
    <w:basedOn w:val="Normal"/>
    <w:next w:val="Normal"/>
    <w:link w:val="Heading5Char"/>
    <w:qFormat/>
    <w:rsid w:val="00A5442C"/>
    <w:pPr>
      <w:numPr>
        <w:ilvl w:val="4"/>
        <w:numId w:val="2"/>
      </w:numPr>
      <w:spacing w:before="360" w:after="240"/>
      <w:jc w:val="left"/>
      <w:outlineLvl w:val="4"/>
    </w:pPr>
    <w:rPr>
      <w:b/>
    </w:rPr>
  </w:style>
  <w:style w:type="paragraph" w:styleId="Heading6">
    <w:name w:val="heading 6"/>
    <w:basedOn w:val="Normal"/>
    <w:next w:val="Normal"/>
    <w:link w:val="Heading6Char"/>
    <w:qFormat/>
    <w:rsid w:val="00A5442C"/>
    <w:pPr>
      <w:numPr>
        <w:ilvl w:val="5"/>
        <w:numId w:val="2"/>
      </w:numPr>
      <w:tabs>
        <w:tab w:val="left" w:pos="1191"/>
      </w:tabs>
      <w:spacing w:before="320" w:after="240"/>
      <w:jc w:val="left"/>
      <w:outlineLvl w:val="5"/>
    </w:pPr>
    <w:rPr>
      <w:b/>
    </w:rPr>
  </w:style>
  <w:style w:type="paragraph" w:styleId="Heading7">
    <w:name w:val="heading 7"/>
    <w:basedOn w:val="Normal"/>
    <w:next w:val="Normal"/>
    <w:link w:val="Heading7Char"/>
    <w:qFormat/>
    <w:rsid w:val="00A5442C"/>
    <w:pPr>
      <w:numPr>
        <w:ilvl w:val="6"/>
        <w:numId w:val="2"/>
      </w:numPr>
      <w:tabs>
        <w:tab w:val="left" w:pos="8505"/>
      </w:tabs>
      <w:spacing w:before="320" w:after="240"/>
      <w:jc w:val="left"/>
      <w:outlineLvl w:val="6"/>
    </w:pPr>
    <w:rPr>
      <w:b/>
    </w:rPr>
  </w:style>
  <w:style w:type="paragraph" w:styleId="Heading8">
    <w:name w:val="heading 8"/>
    <w:basedOn w:val="Normal"/>
    <w:next w:val="Normal"/>
    <w:link w:val="Heading8Char"/>
    <w:qFormat/>
    <w:rsid w:val="00A5442C"/>
    <w:pPr>
      <w:numPr>
        <w:ilvl w:val="7"/>
        <w:numId w:val="2"/>
      </w:numPr>
      <w:tabs>
        <w:tab w:val="left" w:pos="8505"/>
      </w:tabs>
      <w:spacing w:before="280" w:after="240"/>
      <w:jc w:val="left"/>
      <w:outlineLvl w:val="7"/>
    </w:pPr>
    <w:rPr>
      <w:b/>
    </w:rPr>
  </w:style>
  <w:style w:type="paragraph" w:styleId="Heading9">
    <w:name w:val="heading 9"/>
    <w:basedOn w:val="Normal"/>
    <w:next w:val="Normal"/>
    <w:link w:val="Heading9Char"/>
    <w:qFormat/>
    <w:rsid w:val="00A5442C"/>
    <w:pPr>
      <w:numPr>
        <w:ilvl w:val="8"/>
        <w:numId w:val="2"/>
      </w:numPr>
      <w:spacing w:before="28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5442C"/>
    <w:pPr>
      <w:keepLines w:val="0"/>
      <w:tabs>
        <w:tab w:val="center" w:pos="4153"/>
        <w:tab w:val="right" w:pos="8306"/>
      </w:tabs>
      <w:jc w:val="left"/>
    </w:pPr>
    <w:rPr>
      <w:color w:val="auto"/>
      <w:sz w:val="12"/>
      <w:lang w:eastAsia="en-US"/>
    </w:rPr>
  </w:style>
  <w:style w:type="paragraph" w:customStyle="1" w:styleId="Title-Main">
    <w:name w:val="Title - Main"/>
    <w:basedOn w:val="Normal"/>
    <w:link w:val="Title-MainCharChar"/>
    <w:rsid w:val="00A5442C"/>
    <w:pPr>
      <w:widowControl w:val="0"/>
      <w:tabs>
        <w:tab w:val="right" w:pos="9354"/>
      </w:tabs>
    </w:pPr>
    <w:rPr>
      <w:color w:val="5F5F5F"/>
      <w:sz w:val="60"/>
      <w:szCs w:val="60"/>
    </w:rPr>
  </w:style>
  <w:style w:type="character" w:customStyle="1" w:styleId="Title-MainCharChar">
    <w:name w:val="Title - Main Char Char"/>
    <w:basedOn w:val="DefaultParagraphFont"/>
    <w:link w:val="Title-Main"/>
    <w:rsid w:val="00A5442C"/>
    <w:rPr>
      <w:rFonts w:ascii="Arial" w:hAnsi="Arial"/>
      <w:color w:val="5F5F5F"/>
      <w:sz w:val="60"/>
      <w:szCs w:val="60"/>
      <w:lang w:val="sl-SI" w:eastAsia="sl-SI" w:bidi="ar-SA"/>
    </w:rPr>
  </w:style>
  <w:style w:type="paragraph" w:customStyle="1" w:styleId="Title-Subtitle">
    <w:name w:val="Title - Subtitle"/>
    <w:basedOn w:val="Title-Main"/>
    <w:link w:val="Title-SubtitleCharChar"/>
    <w:rsid w:val="00A5442C"/>
    <w:pPr>
      <w:ind w:left="28"/>
    </w:pPr>
    <w:rPr>
      <w:color w:val="000000"/>
      <w:sz w:val="24"/>
      <w:szCs w:val="24"/>
    </w:rPr>
  </w:style>
  <w:style w:type="character" w:customStyle="1" w:styleId="Title-SubtitleCharChar">
    <w:name w:val="Title - Subtitle Char Char"/>
    <w:basedOn w:val="Title-MainCharChar"/>
    <w:link w:val="Title-Subtitle"/>
    <w:rsid w:val="00A5442C"/>
    <w:rPr>
      <w:rFonts w:ascii="Arial" w:hAnsi="Arial"/>
      <w:color w:val="000000"/>
      <w:sz w:val="24"/>
      <w:szCs w:val="24"/>
      <w:lang w:val="sl-SI" w:eastAsia="sl-SI" w:bidi="ar-SA"/>
    </w:rPr>
  </w:style>
  <w:style w:type="paragraph" w:customStyle="1" w:styleId="Title-Family">
    <w:name w:val="Title - Family"/>
    <w:basedOn w:val="Normal"/>
    <w:next w:val="Title-Main"/>
    <w:rsid w:val="00A5442C"/>
    <w:pPr>
      <w:spacing w:line="288" w:lineRule="auto"/>
    </w:pPr>
    <w:rPr>
      <w:sz w:val="28"/>
    </w:rPr>
  </w:style>
  <w:style w:type="paragraph" w:customStyle="1" w:styleId="Tableheading-white">
    <w:name w:val="Table heading - white"/>
    <w:basedOn w:val="Normal"/>
    <w:locked/>
    <w:rsid w:val="00A5442C"/>
    <w:pPr>
      <w:keepLines w:val="0"/>
      <w:spacing w:line="240" w:lineRule="auto"/>
      <w:jc w:val="center"/>
    </w:pPr>
    <w:rPr>
      <w:rFonts w:cs="Arial"/>
      <w:color w:val="FFFFFF"/>
      <w:szCs w:val="22"/>
      <w:lang w:eastAsia="en-US"/>
    </w:rPr>
  </w:style>
  <w:style w:type="paragraph" w:styleId="Header">
    <w:name w:val="header"/>
    <w:aliases w:val="right,- desno"/>
    <w:basedOn w:val="Normal"/>
    <w:link w:val="HeaderChar"/>
    <w:uiPriority w:val="99"/>
    <w:rsid w:val="00A5442C"/>
    <w:pPr>
      <w:keepLines w:val="0"/>
      <w:spacing w:line="336" w:lineRule="auto"/>
      <w:jc w:val="right"/>
    </w:pPr>
    <w:rPr>
      <w:color w:val="auto"/>
      <w:lang w:eastAsia="en-US"/>
    </w:rPr>
  </w:style>
  <w:style w:type="character" w:styleId="PageNumber">
    <w:name w:val="page number"/>
    <w:basedOn w:val="DefaultParagraphFont"/>
    <w:uiPriority w:val="99"/>
    <w:rsid w:val="00A5442C"/>
    <w:rPr>
      <w:rFonts w:ascii="Arial" w:hAnsi="Arial"/>
      <w:sz w:val="20"/>
    </w:rPr>
  </w:style>
  <w:style w:type="paragraph" w:customStyle="1" w:styleId="Header-left">
    <w:name w:val="Header - left"/>
    <w:basedOn w:val="Header"/>
    <w:rsid w:val="00A5442C"/>
    <w:pPr>
      <w:tabs>
        <w:tab w:val="left" w:pos="1370"/>
        <w:tab w:val="right" w:pos="9354"/>
        <w:tab w:val="right" w:pos="9540"/>
      </w:tabs>
      <w:jc w:val="left"/>
    </w:pPr>
    <w:rPr>
      <w:rFonts w:cs="Arial"/>
      <w:szCs w:val="14"/>
    </w:rPr>
  </w:style>
  <w:style w:type="character" w:customStyle="1" w:styleId="Heading1Char">
    <w:name w:val="Heading 1 Char"/>
    <w:basedOn w:val="DefaultParagraphFont"/>
    <w:link w:val="Heading1"/>
    <w:rsid w:val="00A5442C"/>
    <w:rPr>
      <w:rFonts w:ascii="Arial" w:hAnsi="Arial"/>
      <w:b/>
      <w:color w:val="000000"/>
      <w:sz w:val="28"/>
    </w:rPr>
  </w:style>
  <w:style w:type="character" w:customStyle="1" w:styleId="Heading3Char">
    <w:name w:val="Heading 3 Char"/>
    <w:basedOn w:val="DefaultParagraphFont"/>
    <w:link w:val="Heading3"/>
    <w:rsid w:val="00A5442C"/>
    <w:rPr>
      <w:rFonts w:ascii="Arial" w:hAnsi="Arial"/>
      <w:b/>
      <w:color w:val="000000"/>
    </w:rPr>
  </w:style>
  <w:style w:type="character" w:styleId="Hyperlink">
    <w:name w:val="Hyperlink"/>
    <w:basedOn w:val="DefaultParagraphFont"/>
    <w:uiPriority w:val="99"/>
    <w:rsid w:val="00A5442C"/>
    <w:rPr>
      <w:rFonts w:ascii="Arial" w:hAnsi="Arial"/>
      <w:color w:val="009EE0"/>
      <w:u w:val="none"/>
    </w:rPr>
  </w:style>
  <w:style w:type="character" w:customStyle="1" w:styleId="NormalIndentChar">
    <w:name w:val="Normal Indent Char"/>
    <w:basedOn w:val="DefaultParagraphFont"/>
    <w:link w:val="NormalIndent"/>
    <w:rsid w:val="00A5442C"/>
    <w:rPr>
      <w:rFonts w:ascii="Arial" w:hAnsi="Arial"/>
      <w:szCs w:val="24"/>
      <w:lang w:val="en-US" w:eastAsia="en-US" w:bidi="ar-SA"/>
    </w:rPr>
  </w:style>
  <w:style w:type="paragraph" w:styleId="NormalIndent">
    <w:name w:val="Normal Indent"/>
    <w:basedOn w:val="Normal"/>
    <w:link w:val="NormalIndentChar"/>
    <w:uiPriority w:val="99"/>
    <w:rsid w:val="00A5442C"/>
    <w:pPr>
      <w:keepLines w:val="0"/>
      <w:tabs>
        <w:tab w:val="right" w:pos="284"/>
      </w:tabs>
      <w:ind w:left="284"/>
    </w:pPr>
    <w:rPr>
      <w:color w:val="auto"/>
      <w:szCs w:val="24"/>
      <w:lang w:val="en-US" w:eastAsia="en-US"/>
    </w:rPr>
  </w:style>
  <w:style w:type="paragraph" w:styleId="BalloonText">
    <w:name w:val="Balloon Text"/>
    <w:basedOn w:val="Normal"/>
    <w:link w:val="BalloonTextChar"/>
    <w:uiPriority w:val="99"/>
    <w:semiHidden/>
    <w:rsid w:val="00A5442C"/>
    <w:rPr>
      <w:rFonts w:ascii="Tahoma" w:hAnsi="Tahoma" w:cs="Tahoma"/>
      <w:sz w:val="16"/>
      <w:szCs w:val="16"/>
    </w:rPr>
  </w:style>
  <w:style w:type="paragraph" w:styleId="BodyText">
    <w:name w:val="Body Text"/>
    <w:basedOn w:val="Normal"/>
    <w:link w:val="BodyTextChar"/>
    <w:uiPriority w:val="99"/>
    <w:rsid w:val="00A5442C"/>
  </w:style>
  <w:style w:type="paragraph" w:styleId="Caption">
    <w:name w:val="caption"/>
    <w:aliases w:val="Char,Caption Char Char Char Char Char Char Char Char Char Char Char Char Char,Caption Char Char Char Char Char Char Char Char Char Char Char Char,Caption Char Char Char Char Char Char Char Char Char,TF,Epígrafe,cap,_Fig,cp,BB"/>
    <w:basedOn w:val="Normal"/>
    <w:next w:val="Normal"/>
    <w:uiPriority w:val="35"/>
    <w:qFormat/>
    <w:rsid w:val="00A5442C"/>
    <w:rPr>
      <w:b/>
      <w:bCs/>
    </w:rPr>
  </w:style>
  <w:style w:type="character" w:styleId="FollowedHyperlink">
    <w:name w:val="FollowedHyperlink"/>
    <w:basedOn w:val="DefaultParagraphFont"/>
    <w:uiPriority w:val="99"/>
    <w:rsid w:val="00A5442C"/>
    <w:rPr>
      <w:rFonts w:ascii="Arial" w:hAnsi="Arial"/>
      <w:color w:val="009EE0"/>
      <w:u w:val="none"/>
    </w:rPr>
  </w:style>
  <w:style w:type="paragraph" w:styleId="FootnoteText">
    <w:name w:val="footnote text"/>
    <w:basedOn w:val="Normal"/>
    <w:link w:val="FootnoteTextChar"/>
    <w:uiPriority w:val="99"/>
    <w:semiHidden/>
    <w:rsid w:val="00A5442C"/>
    <w:rPr>
      <w:sz w:val="18"/>
    </w:rPr>
  </w:style>
  <w:style w:type="paragraph" w:customStyle="1" w:styleId="MADkoda">
    <w:name w:val="MAD koda"/>
    <w:basedOn w:val="Normal"/>
    <w:rsid w:val="00A5442C"/>
    <w:pPr>
      <w:keepLines w:val="0"/>
      <w:spacing w:line="240" w:lineRule="auto"/>
    </w:pPr>
    <w:rPr>
      <w:color w:val="auto"/>
      <w:sz w:val="12"/>
      <w:lang w:eastAsia="en-US"/>
    </w:rPr>
  </w:style>
  <w:style w:type="paragraph" w:customStyle="1" w:styleId="TabelaTekst">
    <w:name w:val="Tabela Tekst"/>
    <w:basedOn w:val="Normal"/>
    <w:rsid w:val="00FB105C"/>
    <w:pPr>
      <w:keepLines w:val="0"/>
      <w:spacing w:line="240" w:lineRule="auto"/>
    </w:pPr>
    <w:rPr>
      <w:sz w:val="18"/>
      <w:lang w:eastAsia="en-US"/>
    </w:rPr>
  </w:style>
  <w:style w:type="paragraph" w:customStyle="1" w:styleId="AlarmTitleTranslated">
    <w:name w:val="AlarmTitleTranslated"/>
    <w:basedOn w:val="Normal"/>
    <w:qFormat/>
    <w:rsid w:val="00E82BB5"/>
    <w:pPr>
      <w:spacing w:line="240" w:lineRule="auto"/>
      <w:ind w:left="1418"/>
      <w:jc w:val="left"/>
    </w:pPr>
    <w:rPr>
      <w:sz w:val="28"/>
    </w:rPr>
  </w:style>
  <w:style w:type="paragraph" w:customStyle="1" w:styleId="AlarmTitle">
    <w:name w:val="AlarmTitle"/>
    <w:basedOn w:val="AlarmTitleTranslated"/>
    <w:qFormat/>
    <w:rsid w:val="00E82BB5"/>
    <w:pPr>
      <w:spacing w:before="360" w:after="120"/>
    </w:pPr>
    <w:rPr>
      <w:b/>
    </w:rPr>
  </w:style>
  <w:style w:type="paragraph" w:customStyle="1" w:styleId="Heading">
    <w:name w:val="Heading"/>
    <w:basedOn w:val="Normal"/>
    <w:qFormat/>
    <w:rsid w:val="004F3366"/>
    <w:pPr>
      <w:spacing w:before="240" w:after="120"/>
      <w:jc w:val="left"/>
    </w:pPr>
    <w:rPr>
      <w:b/>
      <w:sz w:val="24"/>
    </w:rPr>
  </w:style>
  <w:style w:type="paragraph" w:customStyle="1" w:styleId="NoteBoxAlert">
    <w:name w:val="NoteBoxAlert"/>
    <w:basedOn w:val="Normal"/>
    <w:link w:val="NoteBoxAlertZnakZnak"/>
    <w:locked/>
    <w:rsid w:val="008C0E4F"/>
    <w:pPr>
      <w:keepLines w:val="0"/>
      <w:spacing w:line="240" w:lineRule="auto"/>
      <w:jc w:val="left"/>
    </w:pPr>
    <w:rPr>
      <w:color w:val="auto"/>
      <w:szCs w:val="24"/>
      <w:lang w:val="en-US" w:eastAsia="en-US"/>
    </w:rPr>
  </w:style>
  <w:style w:type="character" w:customStyle="1" w:styleId="NoteBoxAlertZnakZnak">
    <w:name w:val="NoteBoxAlert Znak Znak"/>
    <w:basedOn w:val="DefaultParagraphFont"/>
    <w:link w:val="NoteBoxAlert"/>
    <w:rsid w:val="008C0E4F"/>
    <w:rPr>
      <w:rFonts w:ascii="Arial" w:hAnsi="Arial"/>
      <w:szCs w:val="24"/>
      <w:lang w:val="en-US" w:eastAsia="en-US" w:bidi="ar-SA"/>
    </w:rPr>
  </w:style>
  <w:style w:type="numbering" w:customStyle="1" w:styleId="StyleBulleted">
    <w:name w:val="Style Bulleted"/>
    <w:basedOn w:val="NoList"/>
    <w:rsid w:val="00A5442C"/>
    <w:pPr>
      <w:numPr>
        <w:numId w:val="3"/>
      </w:numPr>
    </w:pPr>
  </w:style>
  <w:style w:type="numbering" w:customStyle="1" w:styleId="StyleBulletedCourierNewLeft241cmHanging063cm">
    <w:name w:val="Style Bulleted Courier New Left:  241 cm Hanging:  063 cm"/>
    <w:basedOn w:val="NoList"/>
    <w:rsid w:val="00A5442C"/>
    <w:pPr>
      <w:numPr>
        <w:numId w:val="4"/>
      </w:numPr>
    </w:pPr>
  </w:style>
  <w:style w:type="numbering" w:customStyle="1" w:styleId="StyleBulletedSymbolsymbolLeft0cmHanging05cm">
    <w:name w:val="Style Bulleted Symbol (symbol) Left:  0 cm Hanging:  05 cm"/>
    <w:basedOn w:val="NoList"/>
    <w:rsid w:val="00A5442C"/>
    <w:pPr>
      <w:numPr>
        <w:numId w:val="5"/>
      </w:numPr>
    </w:pPr>
  </w:style>
  <w:style w:type="paragraph" w:customStyle="1" w:styleId="Bulleted">
    <w:name w:val="Bulleted"/>
    <w:basedOn w:val="Normal"/>
    <w:qFormat/>
    <w:rsid w:val="00D77BF8"/>
    <w:pPr>
      <w:numPr>
        <w:numId w:val="7"/>
      </w:numPr>
      <w:spacing w:before="60"/>
      <w:ind w:left="357" w:hanging="357"/>
    </w:pPr>
  </w:style>
  <w:style w:type="paragraph" w:customStyle="1" w:styleId="FigureTitle">
    <w:name w:val="Figure Title"/>
    <w:basedOn w:val="Caption"/>
    <w:link w:val="FigureTitleChar"/>
    <w:rsid w:val="006B4325"/>
    <w:pPr>
      <w:spacing w:before="120" w:after="240"/>
      <w:jc w:val="center"/>
    </w:pPr>
  </w:style>
  <w:style w:type="paragraph" w:customStyle="1" w:styleId="Bulleted2">
    <w:name w:val="Bulleted 2"/>
    <w:basedOn w:val="Bulleted"/>
    <w:qFormat/>
    <w:rsid w:val="00D77BF8"/>
    <w:pPr>
      <w:numPr>
        <w:numId w:val="8"/>
      </w:numPr>
      <w:spacing w:before="40"/>
    </w:pPr>
  </w:style>
  <w:style w:type="paragraph" w:customStyle="1" w:styleId="Bulleted3">
    <w:name w:val="Bulleted 3"/>
    <w:basedOn w:val="Bulleted2"/>
    <w:qFormat/>
    <w:rsid w:val="00D77BF8"/>
    <w:pPr>
      <w:numPr>
        <w:numId w:val="9"/>
      </w:numPr>
      <w:spacing w:before="20"/>
      <w:ind w:left="1071" w:hanging="357"/>
    </w:pPr>
  </w:style>
  <w:style w:type="paragraph" w:customStyle="1" w:styleId="TableText">
    <w:name w:val="Table Text"/>
    <w:basedOn w:val="Normal"/>
    <w:rsid w:val="00A5442C"/>
    <w:pPr>
      <w:keepLines w:val="0"/>
    </w:pPr>
    <w:rPr>
      <w:sz w:val="18"/>
      <w:lang w:eastAsia="en-US"/>
    </w:rPr>
  </w:style>
  <w:style w:type="paragraph" w:customStyle="1" w:styleId="Tablefeature">
    <w:name w:val="Table (feature)"/>
    <w:basedOn w:val="Normal"/>
    <w:rsid w:val="00A5442C"/>
    <w:pPr>
      <w:numPr>
        <w:numId w:val="6"/>
      </w:numPr>
    </w:pPr>
    <w:rPr>
      <w:rFonts w:eastAsia="Arial Unicode MS"/>
      <w:sz w:val="16"/>
      <w:szCs w:val="8"/>
      <w:lang w:val="en-US"/>
    </w:rPr>
  </w:style>
  <w:style w:type="table" w:styleId="TableGrid">
    <w:name w:val="Table Grid"/>
    <w:aliases w:val="glavni naslov"/>
    <w:basedOn w:val="TableNormal"/>
    <w:uiPriority w:val="59"/>
    <w:rsid w:val="00A5442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A5442C"/>
  </w:style>
  <w:style w:type="paragraph" w:styleId="TOC1">
    <w:name w:val="toc 1"/>
    <w:basedOn w:val="Normal"/>
    <w:next w:val="Normal"/>
    <w:autoRedefine/>
    <w:uiPriority w:val="39"/>
    <w:rsid w:val="00A5442C"/>
    <w:pPr>
      <w:tabs>
        <w:tab w:val="right" w:leader="dot" w:pos="9354"/>
      </w:tabs>
      <w:spacing w:before="100" w:beforeAutospacing="1" w:line="360" w:lineRule="auto"/>
      <w:ind w:left="-6"/>
      <w:contextualSpacing/>
    </w:pPr>
    <w:rPr>
      <w:b/>
    </w:rPr>
  </w:style>
  <w:style w:type="paragraph" w:styleId="TOC2">
    <w:name w:val="toc 2"/>
    <w:basedOn w:val="Normal"/>
    <w:next w:val="Normal"/>
    <w:autoRedefine/>
    <w:uiPriority w:val="39"/>
    <w:rsid w:val="00A5442C"/>
    <w:pPr>
      <w:tabs>
        <w:tab w:val="right" w:leader="dot" w:pos="9372"/>
      </w:tabs>
      <w:ind w:left="-6"/>
    </w:pPr>
  </w:style>
  <w:style w:type="paragraph" w:styleId="TOC3">
    <w:name w:val="toc 3"/>
    <w:basedOn w:val="Normal"/>
    <w:next w:val="Normal"/>
    <w:autoRedefine/>
    <w:uiPriority w:val="39"/>
    <w:rsid w:val="00A5442C"/>
    <w:pPr>
      <w:tabs>
        <w:tab w:val="right" w:leader="dot" w:pos="9372"/>
      </w:tabs>
      <w:ind w:left="227" w:firstLine="11"/>
    </w:pPr>
  </w:style>
  <w:style w:type="paragraph" w:styleId="TOC4">
    <w:name w:val="toc 4"/>
    <w:basedOn w:val="Normal"/>
    <w:next w:val="Normal"/>
    <w:autoRedefine/>
    <w:uiPriority w:val="39"/>
    <w:rsid w:val="00A5442C"/>
    <w:pPr>
      <w:ind w:left="227"/>
    </w:pPr>
  </w:style>
  <w:style w:type="paragraph" w:styleId="TOC5">
    <w:name w:val="toc 5"/>
    <w:basedOn w:val="Normal"/>
    <w:next w:val="Normal"/>
    <w:autoRedefine/>
    <w:uiPriority w:val="39"/>
    <w:rsid w:val="00A5442C"/>
    <w:pPr>
      <w:ind w:left="454"/>
    </w:pPr>
  </w:style>
  <w:style w:type="paragraph" w:styleId="TOC6">
    <w:name w:val="toc 6"/>
    <w:basedOn w:val="Normal"/>
    <w:next w:val="Normal"/>
    <w:autoRedefine/>
    <w:uiPriority w:val="39"/>
    <w:rsid w:val="00A5442C"/>
    <w:pPr>
      <w:ind w:left="624"/>
    </w:pPr>
  </w:style>
  <w:style w:type="paragraph" w:styleId="TOC7">
    <w:name w:val="toc 7"/>
    <w:basedOn w:val="Normal"/>
    <w:next w:val="Normal"/>
    <w:autoRedefine/>
    <w:uiPriority w:val="39"/>
    <w:rsid w:val="00A5442C"/>
    <w:pPr>
      <w:ind w:left="851"/>
    </w:pPr>
  </w:style>
  <w:style w:type="paragraph" w:styleId="TOC8">
    <w:name w:val="toc 8"/>
    <w:basedOn w:val="Normal"/>
    <w:next w:val="Normal"/>
    <w:autoRedefine/>
    <w:uiPriority w:val="39"/>
    <w:rsid w:val="00A5442C"/>
    <w:pPr>
      <w:ind w:left="1077"/>
    </w:pPr>
  </w:style>
  <w:style w:type="paragraph" w:styleId="TOC9">
    <w:name w:val="toc 9"/>
    <w:basedOn w:val="Normal"/>
    <w:next w:val="Normal"/>
    <w:autoRedefine/>
    <w:uiPriority w:val="39"/>
    <w:rsid w:val="00A5442C"/>
    <w:pPr>
      <w:ind w:left="1247"/>
    </w:pPr>
  </w:style>
  <w:style w:type="paragraph" w:customStyle="1" w:styleId="ListofContents-TOC">
    <w:name w:val="List of Contents - TOC"/>
    <w:next w:val="Normal"/>
    <w:rsid w:val="00A5442C"/>
    <w:pPr>
      <w:spacing w:before="560" w:after="360"/>
    </w:pPr>
    <w:rPr>
      <w:rFonts w:ascii="Arial" w:hAnsi="Arial"/>
      <w:color w:val="000000"/>
      <w:sz w:val="28"/>
    </w:rPr>
  </w:style>
  <w:style w:type="paragraph" w:customStyle="1" w:styleId="ListofFigures">
    <w:name w:val="List of Figures"/>
    <w:basedOn w:val="ListofContents-TOC"/>
    <w:rsid w:val="00A64947"/>
  </w:style>
  <w:style w:type="paragraph" w:customStyle="1" w:styleId="ListofTables">
    <w:name w:val="List of Tables"/>
    <w:basedOn w:val="ListofContents-TOC"/>
    <w:rsid w:val="00C93EFD"/>
  </w:style>
  <w:style w:type="paragraph" w:customStyle="1" w:styleId="TableTitle">
    <w:name w:val="Table Title"/>
    <w:basedOn w:val="Caption"/>
    <w:rsid w:val="00220A6B"/>
    <w:pPr>
      <w:spacing w:before="120" w:after="120"/>
      <w:jc w:val="left"/>
    </w:pPr>
  </w:style>
  <w:style w:type="character" w:customStyle="1" w:styleId="CommandText">
    <w:name w:val="CommandText"/>
    <w:basedOn w:val="DefaultParagraphFont"/>
    <w:rsid w:val="00563F79"/>
    <w:rPr>
      <w:rFonts w:ascii="Courier New" w:hAnsi="Courier New"/>
      <w:sz w:val="20"/>
    </w:rPr>
  </w:style>
  <w:style w:type="character" w:customStyle="1" w:styleId="CommandTextBold">
    <w:name w:val="CommandTextBold"/>
    <w:basedOn w:val="DefaultParagraphFont"/>
    <w:rsid w:val="00563F79"/>
    <w:rPr>
      <w:rFonts w:ascii="Courier New" w:hAnsi="Courier New"/>
      <w:b/>
      <w:sz w:val="20"/>
    </w:rPr>
  </w:style>
  <w:style w:type="character" w:customStyle="1" w:styleId="ConsoleOutput">
    <w:name w:val="ConsoleOutput"/>
    <w:basedOn w:val="DefaultParagraphFont"/>
    <w:rsid w:val="00563F79"/>
    <w:rPr>
      <w:rFonts w:ascii="Courier New" w:hAnsi="Courier New"/>
      <w:sz w:val="16"/>
    </w:rPr>
  </w:style>
  <w:style w:type="character" w:styleId="PlaceholderText">
    <w:name w:val="Placeholder Text"/>
    <w:basedOn w:val="DefaultParagraphFont"/>
    <w:uiPriority w:val="99"/>
    <w:semiHidden/>
    <w:rsid w:val="003511F8"/>
    <w:rPr>
      <w:color w:val="808080"/>
    </w:rPr>
  </w:style>
  <w:style w:type="paragraph" w:customStyle="1" w:styleId="Vsebina-kazalo">
    <w:name w:val="Vsebina - kazalo"/>
    <w:next w:val="Normal"/>
    <w:rsid w:val="002F3D10"/>
    <w:pPr>
      <w:spacing w:before="560" w:after="360"/>
    </w:pPr>
    <w:rPr>
      <w:rFonts w:ascii="Arial" w:hAnsi="Arial"/>
      <w:color w:val="000000"/>
      <w:sz w:val="28"/>
    </w:rPr>
  </w:style>
  <w:style w:type="paragraph" w:customStyle="1" w:styleId="Seznamtabel">
    <w:name w:val="Seznam tabel"/>
    <w:basedOn w:val="Vsebina-kazalo"/>
    <w:rsid w:val="002F3D10"/>
  </w:style>
  <w:style w:type="character" w:customStyle="1" w:styleId="Heading4Char">
    <w:name w:val="Heading 4 Char"/>
    <w:link w:val="Heading4"/>
    <w:uiPriority w:val="9"/>
    <w:rsid w:val="002F3D10"/>
    <w:rPr>
      <w:rFonts w:ascii="Arial" w:hAnsi="Arial"/>
      <w:b/>
      <w:color w:val="000000"/>
    </w:rPr>
  </w:style>
  <w:style w:type="paragraph" w:styleId="Index7">
    <w:name w:val="index 7"/>
    <w:basedOn w:val="Normal"/>
    <w:next w:val="Normal"/>
    <w:uiPriority w:val="99"/>
    <w:rsid w:val="002F3D10"/>
    <w:pPr>
      <w:ind w:left="2160"/>
    </w:pPr>
    <w:rPr>
      <w:lang w:val="en-US"/>
    </w:rPr>
  </w:style>
  <w:style w:type="paragraph" w:styleId="Index6">
    <w:name w:val="index 6"/>
    <w:basedOn w:val="Normal"/>
    <w:next w:val="Normal"/>
    <w:uiPriority w:val="99"/>
    <w:rsid w:val="002F3D10"/>
    <w:pPr>
      <w:ind w:left="1800"/>
    </w:pPr>
    <w:rPr>
      <w:lang w:val="en-US"/>
    </w:rPr>
  </w:style>
  <w:style w:type="paragraph" w:styleId="Index5">
    <w:name w:val="index 5"/>
    <w:basedOn w:val="Normal"/>
    <w:next w:val="Normal"/>
    <w:uiPriority w:val="99"/>
    <w:rsid w:val="002F3D10"/>
    <w:pPr>
      <w:ind w:left="1440"/>
    </w:pPr>
    <w:rPr>
      <w:lang w:val="en-US"/>
    </w:rPr>
  </w:style>
  <w:style w:type="paragraph" w:styleId="Index4">
    <w:name w:val="index 4"/>
    <w:basedOn w:val="Normal"/>
    <w:next w:val="Normal"/>
    <w:uiPriority w:val="99"/>
    <w:rsid w:val="002F3D10"/>
    <w:pPr>
      <w:ind w:left="1080"/>
    </w:pPr>
    <w:rPr>
      <w:lang w:val="en-US"/>
    </w:rPr>
  </w:style>
  <w:style w:type="paragraph" w:styleId="Index3">
    <w:name w:val="index 3"/>
    <w:basedOn w:val="Normal"/>
    <w:next w:val="Normal"/>
    <w:uiPriority w:val="99"/>
    <w:rsid w:val="002F3D10"/>
    <w:pPr>
      <w:ind w:left="720"/>
    </w:pPr>
    <w:rPr>
      <w:lang w:val="en-US"/>
    </w:rPr>
  </w:style>
  <w:style w:type="paragraph" w:styleId="Index2">
    <w:name w:val="index 2"/>
    <w:basedOn w:val="Normal"/>
    <w:next w:val="Normal"/>
    <w:uiPriority w:val="99"/>
    <w:rsid w:val="002F3D10"/>
    <w:pPr>
      <w:ind w:left="360"/>
    </w:pPr>
    <w:rPr>
      <w:lang w:val="en-US"/>
    </w:rPr>
  </w:style>
  <w:style w:type="paragraph" w:styleId="Index1">
    <w:name w:val="index 1"/>
    <w:basedOn w:val="Normal"/>
    <w:next w:val="Normal"/>
    <w:uiPriority w:val="99"/>
    <w:rsid w:val="002F3D10"/>
    <w:rPr>
      <w:lang w:val="en-US"/>
    </w:rPr>
  </w:style>
  <w:style w:type="paragraph" w:customStyle="1" w:styleId="Ekran">
    <w:name w:val="Ekran"/>
    <w:rsid w:val="002F3D10"/>
    <w:rPr>
      <w:rFonts w:ascii="Courier" w:hAnsi="Courier"/>
      <w:noProof/>
      <w:sz w:val="24"/>
    </w:rPr>
  </w:style>
  <w:style w:type="paragraph" w:customStyle="1" w:styleId="opicture">
    <w:name w:val="opicture"/>
    <w:basedOn w:val="Normal"/>
    <w:rsid w:val="002F3D10"/>
    <w:pPr>
      <w:keepNext/>
      <w:keepLines w:val="0"/>
      <w:spacing w:before="240"/>
      <w:jc w:val="center"/>
    </w:pPr>
    <w:rPr>
      <w:sz w:val="24"/>
      <w:lang w:val="en-US"/>
    </w:rPr>
  </w:style>
  <w:style w:type="paragraph" w:customStyle="1" w:styleId="opicturename">
    <w:name w:val="opicture name"/>
    <w:basedOn w:val="Normal"/>
    <w:rsid w:val="002F3D10"/>
    <w:pPr>
      <w:spacing w:before="240" w:after="240"/>
      <w:jc w:val="center"/>
    </w:pPr>
    <w:rPr>
      <w:b/>
      <w:lang w:val="en-US"/>
    </w:rPr>
  </w:style>
  <w:style w:type="paragraph" w:customStyle="1" w:styleId="opicturenote">
    <w:name w:val="opicture note"/>
    <w:basedOn w:val="Normal"/>
    <w:rsid w:val="002F3D10"/>
    <w:pPr>
      <w:keepLines w:val="0"/>
    </w:pPr>
    <w:rPr>
      <w:sz w:val="18"/>
      <w:lang w:val="en-US"/>
    </w:rPr>
  </w:style>
  <w:style w:type="paragraph" w:customStyle="1" w:styleId="onaslov">
    <w:name w:val="onaslov"/>
    <w:basedOn w:val="Normal"/>
    <w:rsid w:val="002F3D10"/>
    <w:pPr>
      <w:spacing w:before="5400" w:after="5400"/>
      <w:jc w:val="center"/>
    </w:pPr>
    <w:rPr>
      <w:caps/>
      <w:sz w:val="48"/>
      <w:lang w:val="en-US"/>
    </w:rPr>
  </w:style>
  <w:style w:type="paragraph" w:customStyle="1" w:styleId="oSI2000">
    <w:name w:val="oSI2000"/>
    <w:basedOn w:val="Normal"/>
    <w:rsid w:val="002F3D10"/>
    <w:pPr>
      <w:spacing w:before="2400" w:after="3400"/>
      <w:ind w:right="-62"/>
      <w:jc w:val="center"/>
    </w:pPr>
    <w:rPr>
      <w:b/>
      <w:sz w:val="60"/>
      <w:lang w:val="en-US"/>
    </w:rPr>
  </w:style>
  <w:style w:type="character" w:styleId="FootnoteReference">
    <w:name w:val="footnote reference"/>
    <w:uiPriority w:val="99"/>
    <w:rsid w:val="002F3D10"/>
    <w:rPr>
      <w:rFonts w:ascii="Arial" w:hAnsi="Arial"/>
      <w:vertAlign w:val="superscript"/>
    </w:rPr>
  </w:style>
  <w:style w:type="paragraph" w:customStyle="1" w:styleId="TableName">
    <w:name w:val="Table Name"/>
    <w:basedOn w:val="opicturename"/>
    <w:rsid w:val="002F3D10"/>
  </w:style>
  <w:style w:type="character" w:customStyle="1" w:styleId="Heading2Char">
    <w:name w:val="Heading 2 Char"/>
    <w:uiPriority w:val="9"/>
    <w:rsid w:val="002F3D10"/>
    <w:rPr>
      <w:rFonts w:ascii="Arial" w:hAnsi="Arial"/>
      <w:b/>
      <w:color w:val="000000"/>
      <w:sz w:val="28"/>
      <w:lang w:val="en-US" w:eastAsia="sl-SI" w:bidi="ar-SA"/>
    </w:rPr>
  </w:style>
  <w:style w:type="character" w:customStyle="1" w:styleId="lexeintrag">
    <w:name w:val="lexeintrag"/>
    <w:basedOn w:val="DefaultParagraphFont"/>
    <w:rsid w:val="002F3D10"/>
  </w:style>
  <w:style w:type="paragraph" w:styleId="HTMLPreformatted">
    <w:name w:val="HTML Preformatted"/>
    <w:basedOn w:val="Normal"/>
    <w:link w:val="HTMLPreformattedChar"/>
    <w:uiPriority w:val="99"/>
    <w:rsid w:val="002F3D1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lang w:val="en-US" w:eastAsia="en-US"/>
    </w:rPr>
  </w:style>
  <w:style w:type="character" w:customStyle="1" w:styleId="HTMLPreformattedChar">
    <w:name w:val="HTML Preformatted Char"/>
    <w:basedOn w:val="DefaultParagraphFont"/>
    <w:link w:val="HTMLPreformatted"/>
    <w:uiPriority w:val="99"/>
    <w:rsid w:val="002F3D10"/>
    <w:rPr>
      <w:rFonts w:ascii="Courier New" w:hAnsi="Courier New"/>
      <w:color w:val="000000"/>
      <w:lang w:val="en-US" w:eastAsia="en-US"/>
    </w:rPr>
  </w:style>
  <w:style w:type="character" w:customStyle="1" w:styleId="EmailStyle841">
    <w:name w:val="EmailStyle841"/>
    <w:semiHidden/>
    <w:rsid w:val="002F3D10"/>
    <w:rPr>
      <w:rFonts w:ascii="Arial" w:hAnsi="Arial" w:cs="Arial"/>
      <w:color w:val="auto"/>
      <w:sz w:val="20"/>
      <w:szCs w:val="20"/>
    </w:rPr>
  </w:style>
  <w:style w:type="paragraph" w:styleId="DocumentMap">
    <w:name w:val="Document Map"/>
    <w:basedOn w:val="Normal"/>
    <w:link w:val="DocumentMapChar"/>
    <w:uiPriority w:val="99"/>
    <w:rsid w:val="002F3D10"/>
    <w:rPr>
      <w:rFonts w:ascii="Tahoma" w:hAnsi="Tahoma"/>
      <w:sz w:val="16"/>
      <w:szCs w:val="16"/>
      <w:lang w:val="en-US"/>
    </w:rPr>
  </w:style>
  <w:style w:type="character" w:customStyle="1" w:styleId="DocumentMapChar">
    <w:name w:val="Document Map Char"/>
    <w:basedOn w:val="DefaultParagraphFont"/>
    <w:link w:val="DocumentMap"/>
    <w:uiPriority w:val="99"/>
    <w:rsid w:val="002F3D10"/>
    <w:rPr>
      <w:rFonts w:ascii="Tahoma" w:hAnsi="Tahoma"/>
      <w:color w:val="000000"/>
      <w:sz w:val="16"/>
      <w:szCs w:val="16"/>
      <w:lang w:val="en-US"/>
    </w:rPr>
  </w:style>
  <w:style w:type="paragraph" w:styleId="Revision">
    <w:name w:val="Revision"/>
    <w:hidden/>
    <w:uiPriority w:val="99"/>
    <w:semiHidden/>
    <w:rsid w:val="002F3D10"/>
    <w:rPr>
      <w:rFonts w:ascii="Arial" w:hAnsi="Arial"/>
      <w:color w:val="000000"/>
      <w:lang w:val="en-US"/>
    </w:rPr>
  </w:style>
  <w:style w:type="paragraph" w:styleId="ListParagraph">
    <w:name w:val="List Paragraph"/>
    <w:basedOn w:val="Normal"/>
    <w:uiPriority w:val="34"/>
    <w:qFormat/>
    <w:rsid w:val="002F3D10"/>
    <w:pPr>
      <w:ind w:left="720"/>
      <w:contextualSpacing/>
    </w:pPr>
    <w:rPr>
      <w:lang w:val="en-US"/>
    </w:rPr>
  </w:style>
  <w:style w:type="paragraph" w:styleId="TOCHeading">
    <w:name w:val="TOC Heading"/>
    <w:basedOn w:val="Heading1"/>
    <w:next w:val="Normal"/>
    <w:uiPriority w:val="39"/>
    <w:qFormat/>
    <w:rsid w:val="002F3D10"/>
    <w:pPr>
      <w:keepNext/>
      <w:numPr>
        <w:numId w:val="0"/>
      </w:numPr>
      <w:tabs>
        <w:tab w:val="clear" w:pos="907"/>
      </w:tabs>
      <w:spacing w:before="480" w:after="0" w:line="276" w:lineRule="auto"/>
      <w:outlineLvl w:val="9"/>
    </w:pPr>
    <w:rPr>
      <w:rFonts w:ascii="Cambria" w:hAnsi="Cambria"/>
      <w:bCs/>
      <w:color w:val="365F91"/>
      <w:szCs w:val="28"/>
      <w:lang w:val="en-US" w:eastAsia="en-US"/>
    </w:rPr>
  </w:style>
  <w:style w:type="character" w:styleId="CommentReference">
    <w:name w:val="annotation reference"/>
    <w:uiPriority w:val="99"/>
    <w:rsid w:val="002F3D10"/>
    <w:rPr>
      <w:sz w:val="16"/>
      <w:szCs w:val="16"/>
    </w:rPr>
  </w:style>
  <w:style w:type="paragraph" w:styleId="CommentText">
    <w:name w:val="annotation text"/>
    <w:basedOn w:val="Normal"/>
    <w:link w:val="CommentTextChar"/>
    <w:uiPriority w:val="99"/>
    <w:rsid w:val="002F3D10"/>
    <w:rPr>
      <w:lang w:val="en-US" w:eastAsia="x-none"/>
    </w:rPr>
  </w:style>
  <w:style w:type="character" w:customStyle="1" w:styleId="CommentTextChar">
    <w:name w:val="Comment Text Char"/>
    <w:basedOn w:val="DefaultParagraphFont"/>
    <w:link w:val="CommentText"/>
    <w:uiPriority w:val="99"/>
    <w:rsid w:val="002F3D10"/>
    <w:rPr>
      <w:rFonts w:ascii="Arial" w:hAnsi="Arial"/>
      <w:color w:val="000000"/>
      <w:lang w:val="en-US" w:eastAsia="x-none"/>
    </w:rPr>
  </w:style>
  <w:style w:type="paragraph" w:styleId="CommentSubject">
    <w:name w:val="annotation subject"/>
    <w:basedOn w:val="CommentText"/>
    <w:next w:val="CommentText"/>
    <w:link w:val="CommentSubjectChar"/>
    <w:uiPriority w:val="99"/>
    <w:rsid w:val="002F3D10"/>
    <w:rPr>
      <w:b/>
      <w:bCs/>
    </w:rPr>
  </w:style>
  <w:style w:type="character" w:customStyle="1" w:styleId="CommentSubjectChar">
    <w:name w:val="Comment Subject Char"/>
    <w:basedOn w:val="CommentTextChar"/>
    <w:link w:val="CommentSubject"/>
    <w:uiPriority w:val="99"/>
    <w:rsid w:val="002F3D10"/>
    <w:rPr>
      <w:rFonts w:ascii="Arial" w:hAnsi="Arial"/>
      <w:b/>
      <w:bCs/>
      <w:color w:val="000000"/>
      <w:lang w:val="en-US" w:eastAsia="x-none"/>
    </w:rPr>
  </w:style>
  <w:style w:type="character" w:customStyle="1" w:styleId="CharChar">
    <w:name w:val="Char Char"/>
    <w:aliases w:val="Caption Char,Caption Char Char Char Char Char Char Char Char Char Char Char Char Char Char,Caption Char Char Char Char Char Char Char Char Char Char Char Char Char1,Caption Char Char Char Char Char Char Char Char Char Char,TF Char,cap Char"/>
    <w:locked/>
    <w:rsid w:val="002F3D10"/>
    <w:rPr>
      <w:rFonts w:ascii="Courier New" w:hAnsi="Courier New" w:cs="Courier New"/>
      <w:color w:val="000000"/>
      <w:lang w:val="en-US" w:eastAsia="en-US"/>
    </w:rPr>
  </w:style>
  <w:style w:type="character" w:customStyle="1" w:styleId="CharChar1">
    <w:name w:val="Char Char1"/>
    <w:locked/>
    <w:rsid w:val="002F3D10"/>
    <w:rPr>
      <w:rFonts w:ascii="Courier New" w:hAnsi="Courier New" w:cs="Courier New"/>
      <w:color w:val="000000"/>
      <w:lang w:val="en-US" w:eastAsia="en-US"/>
    </w:rPr>
  </w:style>
  <w:style w:type="character" w:customStyle="1" w:styleId="FigureTitleChar">
    <w:name w:val="Figure Title Char"/>
    <w:link w:val="FigureTitle"/>
    <w:rsid w:val="002F3D10"/>
    <w:rPr>
      <w:rFonts w:ascii="Arial" w:hAnsi="Arial"/>
      <w:b/>
      <w:bCs/>
      <w:color w:val="000000"/>
    </w:rPr>
  </w:style>
  <w:style w:type="character" w:customStyle="1" w:styleId="hps">
    <w:name w:val="hps"/>
    <w:rsid w:val="002F3D10"/>
    <w:rPr>
      <w:rFonts w:cs="Times New Roman"/>
    </w:rPr>
  </w:style>
  <w:style w:type="character" w:customStyle="1" w:styleId="apple-converted-space">
    <w:name w:val="apple-converted-space"/>
    <w:rsid w:val="002F3D10"/>
  </w:style>
  <w:style w:type="character" w:customStyle="1" w:styleId="code">
    <w:name w:val="code"/>
    <w:rsid w:val="002F3D10"/>
  </w:style>
  <w:style w:type="paragraph" w:customStyle="1" w:styleId="Default">
    <w:name w:val="Default"/>
    <w:rsid w:val="002F3D10"/>
    <w:pPr>
      <w:autoSpaceDE w:val="0"/>
      <w:autoSpaceDN w:val="0"/>
      <w:adjustRightInd w:val="0"/>
    </w:pPr>
    <w:rPr>
      <w:rFonts w:ascii="Cambria" w:hAnsi="Cambria" w:cs="Cambria"/>
      <w:color w:val="000000"/>
      <w:sz w:val="24"/>
      <w:szCs w:val="24"/>
      <w:lang w:val="en-US" w:eastAsia="en-US"/>
    </w:rPr>
  </w:style>
  <w:style w:type="character" w:customStyle="1" w:styleId="Heading5Char">
    <w:name w:val="Heading 5 Char"/>
    <w:basedOn w:val="DefaultParagraphFont"/>
    <w:link w:val="Heading5"/>
    <w:uiPriority w:val="9"/>
    <w:locked/>
    <w:rsid w:val="00700CF7"/>
    <w:rPr>
      <w:rFonts w:ascii="Arial" w:hAnsi="Arial"/>
      <w:b/>
      <w:color w:val="000000"/>
    </w:rPr>
  </w:style>
  <w:style w:type="character" w:customStyle="1" w:styleId="Heading6Char">
    <w:name w:val="Heading 6 Char"/>
    <w:basedOn w:val="DefaultParagraphFont"/>
    <w:link w:val="Heading6"/>
    <w:uiPriority w:val="9"/>
    <w:locked/>
    <w:rsid w:val="00700CF7"/>
    <w:rPr>
      <w:rFonts w:ascii="Arial" w:hAnsi="Arial"/>
      <w:b/>
      <w:color w:val="000000"/>
    </w:rPr>
  </w:style>
  <w:style w:type="character" w:customStyle="1" w:styleId="Heading7Char">
    <w:name w:val="Heading 7 Char"/>
    <w:basedOn w:val="DefaultParagraphFont"/>
    <w:link w:val="Heading7"/>
    <w:uiPriority w:val="9"/>
    <w:locked/>
    <w:rsid w:val="00700CF7"/>
    <w:rPr>
      <w:rFonts w:ascii="Arial" w:hAnsi="Arial"/>
      <w:b/>
      <w:color w:val="000000"/>
    </w:rPr>
  </w:style>
  <w:style w:type="character" w:customStyle="1" w:styleId="Heading8Char">
    <w:name w:val="Heading 8 Char"/>
    <w:basedOn w:val="DefaultParagraphFont"/>
    <w:link w:val="Heading8"/>
    <w:uiPriority w:val="9"/>
    <w:locked/>
    <w:rsid w:val="00700CF7"/>
    <w:rPr>
      <w:rFonts w:ascii="Arial" w:hAnsi="Arial"/>
      <w:b/>
      <w:color w:val="000000"/>
    </w:rPr>
  </w:style>
  <w:style w:type="character" w:customStyle="1" w:styleId="Heading9Char">
    <w:name w:val="Heading 9 Char"/>
    <w:basedOn w:val="DefaultParagraphFont"/>
    <w:link w:val="Heading9"/>
    <w:uiPriority w:val="9"/>
    <w:locked/>
    <w:rsid w:val="00700CF7"/>
    <w:rPr>
      <w:rFonts w:ascii="Arial" w:hAnsi="Arial"/>
      <w:b/>
      <w:color w:val="000000"/>
    </w:rPr>
  </w:style>
  <w:style w:type="character" w:customStyle="1" w:styleId="FooterChar">
    <w:name w:val="Footer Char"/>
    <w:basedOn w:val="DefaultParagraphFont"/>
    <w:link w:val="Footer"/>
    <w:uiPriority w:val="99"/>
    <w:locked/>
    <w:rsid w:val="00700CF7"/>
    <w:rPr>
      <w:rFonts w:ascii="Arial" w:hAnsi="Arial"/>
      <w:sz w:val="12"/>
      <w:lang w:eastAsia="en-US"/>
    </w:rPr>
  </w:style>
  <w:style w:type="character" w:customStyle="1" w:styleId="HeaderChar">
    <w:name w:val="Header Char"/>
    <w:aliases w:val="right Char,- desno Char"/>
    <w:basedOn w:val="DefaultParagraphFont"/>
    <w:link w:val="Header"/>
    <w:uiPriority w:val="99"/>
    <w:locked/>
    <w:rsid w:val="00700CF7"/>
    <w:rPr>
      <w:rFonts w:ascii="Arial" w:hAnsi="Arial"/>
      <w:lang w:eastAsia="en-US"/>
    </w:rPr>
  </w:style>
  <w:style w:type="character" w:customStyle="1" w:styleId="BalloonTextChar">
    <w:name w:val="Balloon Text Char"/>
    <w:basedOn w:val="DefaultParagraphFont"/>
    <w:link w:val="BalloonText"/>
    <w:uiPriority w:val="99"/>
    <w:semiHidden/>
    <w:locked/>
    <w:rsid w:val="00700CF7"/>
    <w:rPr>
      <w:rFonts w:ascii="Tahoma" w:hAnsi="Tahoma" w:cs="Tahoma"/>
      <w:color w:val="000000"/>
      <w:sz w:val="16"/>
      <w:szCs w:val="16"/>
    </w:rPr>
  </w:style>
  <w:style w:type="character" w:customStyle="1" w:styleId="BodyTextChar">
    <w:name w:val="Body Text Char"/>
    <w:basedOn w:val="DefaultParagraphFont"/>
    <w:link w:val="BodyText"/>
    <w:uiPriority w:val="99"/>
    <w:locked/>
    <w:rsid w:val="00700CF7"/>
    <w:rPr>
      <w:rFonts w:ascii="Arial" w:hAnsi="Arial"/>
      <w:color w:val="000000"/>
    </w:rPr>
  </w:style>
  <w:style w:type="character" w:customStyle="1" w:styleId="FootnoteTextChar">
    <w:name w:val="Footnote Text Char"/>
    <w:basedOn w:val="DefaultParagraphFont"/>
    <w:link w:val="FootnoteText"/>
    <w:uiPriority w:val="99"/>
    <w:semiHidden/>
    <w:locked/>
    <w:rsid w:val="00700CF7"/>
    <w:rPr>
      <w:rFonts w:ascii="Arial" w:hAnsi="Arial"/>
      <w:color w:val="000000"/>
      <w:sz w:val="18"/>
    </w:rPr>
  </w:style>
  <w:style w:type="paragraph" w:customStyle="1" w:styleId="Code0">
    <w:name w:val="Code"/>
    <w:basedOn w:val="NoSpacing"/>
    <w:qFormat/>
    <w:rsid w:val="00700CF7"/>
    <w:pPr>
      <w:keepLines w:val="0"/>
      <w:ind w:left="708"/>
      <w:jc w:val="left"/>
    </w:pPr>
    <w:rPr>
      <w:rFonts w:ascii="Courier New" w:hAnsi="Courier New" w:cs="Courier New"/>
      <w:color w:val="auto"/>
      <w:szCs w:val="22"/>
      <w:lang w:eastAsia="en-US"/>
    </w:rPr>
  </w:style>
  <w:style w:type="paragraph" w:styleId="NoSpacing">
    <w:name w:val="No Spacing"/>
    <w:uiPriority w:val="1"/>
    <w:qFormat/>
    <w:rsid w:val="00700CF7"/>
    <w:pPr>
      <w:keepLines/>
      <w:jc w:val="both"/>
    </w:pPr>
    <w:rPr>
      <w:rFonts w:ascii="Arial" w:hAnsi="Arial"/>
      <w:color w:val="000000"/>
    </w:rPr>
  </w:style>
  <w:style w:type="character" w:customStyle="1" w:styleId="keyname">
    <w:name w:val="keyname"/>
    <w:basedOn w:val="DefaultParagraphFont"/>
    <w:rsid w:val="00700CF7"/>
    <w:rPr>
      <w:rFonts w:cs="Times New Roman"/>
    </w:rPr>
  </w:style>
  <w:style w:type="character" w:customStyle="1" w:styleId="punctuation">
    <w:name w:val="punctuation"/>
    <w:basedOn w:val="DefaultParagraphFont"/>
    <w:rsid w:val="00700CF7"/>
    <w:rPr>
      <w:rFonts w:cs="Times New Roman"/>
    </w:rPr>
  </w:style>
  <w:style w:type="character" w:customStyle="1" w:styleId="key-name">
    <w:name w:val="key-name"/>
    <w:basedOn w:val="DefaultParagraphFont"/>
    <w:rsid w:val="0009470A"/>
  </w:style>
  <w:style w:type="character" w:customStyle="1" w:styleId="stringvalue">
    <w:name w:val="stringvalue"/>
    <w:basedOn w:val="DefaultParagraphFont"/>
    <w:rsid w:val="0009470A"/>
  </w:style>
  <w:style w:type="character" w:customStyle="1" w:styleId="nullvalue">
    <w:name w:val="nullvalue"/>
    <w:basedOn w:val="DefaultParagraphFont"/>
    <w:rsid w:val="0009470A"/>
  </w:style>
  <w:style w:type="character" w:customStyle="1" w:styleId="numeric">
    <w:name w:val="numeric"/>
    <w:basedOn w:val="DefaultParagraphFont"/>
    <w:rsid w:val="0009470A"/>
  </w:style>
  <w:style w:type="character" w:customStyle="1" w:styleId="array-key-number">
    <w:name w:val="array-key-number"/>
    <w:basedOn w:val="DefaultParagraphFont"/>
    <w:rsid w:val="008A4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932">
      <w:bodyDiv w:val="1"/>
      <w:marLeft w:val="0"/>
      <w:marRight w:val="0"/>
      <w:marTop w:val="0"/>
      <w:marBottom w:val="0"/>
      <w:divBdr>
        <w:top w:val="none" w:sz="0" w:space="0" w:color="auto"/>
        <w:left w:val="none" w:sz="0" w:space="0" w:color="auto"/>
        <w:bottom w:val="none" w:sz="0" w:space="0" w:color="auto"/>
        <w:right w:val="none" w:sz="0" w:space="0" w:color="auto"/>
      </w:divBdr>
      <w:divsChild>
        <w:div w:id="834538566">
          <w:marLeft w:val="0"/>
          <w:marRight w:val="0"/>
          <w:marTop w:val="0"/>
          <w:marBottom w:val="0"/>
          <w:divBdr>
            <w:top w:val="none" w:sz="0" w:space="0" w:color="auto"/>
            <w:left w:val="none" w:sz="0" w:space="0" w:color="auto"/>
            <w:bottom w:val="none" w:sz="0" w:space="0" w:color="auto"/>
            <w:right w:val="none" w:sz="0" w:space="0" w:color="auto"/>
          </w:divBdr>
        </w:div>
        <w:div w:id="1493064358">
          <w:marLeft w:val="360"/>
          <w:marRight w:val="0"/>
          <w:marTop w:val="0"/>
          <w:marBottom w:val="75"/>
          <w:divBdr>
            <w:top w:val="none" w:sz="0" w:space="0" w:color="auto"/>
            <w:left w:val="none" w:sz="0" w:space="0" w:color="auto"/>
            <w:bottom w:val="none" w:sz="0" w:space="0" w:color="auto"/>
            <w:right w:val="none" w:sz="0" w:space="0" w:color="auto"/>
          </w:divBdr>
        </w:div>
        <w:div w:id="1052341382">
          <w:marLeft w:val="360"/>
          <w:marRight w:val="0"/>
          <w:marTop w:val="0"/>
          <w:marBottom w:val="75"/>
          <w:divBdr>
            <w:top w:val="none" w:sz="0" w:space="0" w:color="auto"/>
            <w:left w:val="none" w:sz="0" w:space="0" w:color="auto"/>
            <w:bottom w:val="none" w:sz="0" w:space="0" w:color="auto"/>
            <w:right w:val="none" w:sz="0" w:space="0" w:color="auto"/>
          </w:divBdr>
        </w:div>
        <w:div w:id="1987736695">
          <w:marLeft w:val="360"/>
          <w:marRight w:val="0"/>
          <w:marTop w:val="0"/>
          <w:marBottom w:val="75"/>
          <w:divBdr>
            <w:top w:val="none" w:sz="0" w:space="0" w:color="auto"/>
            <w:left w:val="none" w:sz="0" w:space="0" w:color="auto"/>
            <w:bottom w:val="none" w:sz="0" w:space="0" w:color="auto"/>
            <w:right w:val="none" w:sz="0" w:space="0" w:color="auto"/>
          </w:divBdr>
        </w:div>
        <w:div w:id="717363476">
          <w:marLeft w:val="360"/>
          <w:marRight w:val="0"/>
          <w:marTop w:val="0"/>
          <w:marBottom w:val="75"/>
          <w:divBdr>
            <w:top w:val="none" w:sz="0" w:space="0" w:color="auto"/>
            <w:left w:val="none" w:sz="0" w:space="0" w:color="auto"/>
            <w:bottom w:val="none" w:sz="0" w:space="0" w:color="auto"/>
            <w:right w:val="none" w:sz="0" w:space="0" w:color="auto"/>
          </w:divBdr>
        </w:div>
        <w:div w:id="386300588">
          <w:marLeft w:val="360"/>
          <w:marRight w:val="0"/>
          <w:marTop w:val="0"/>
          <w:marBottom w:val="75"/>
          <w:divBdr>
            <w:top w:val="none" w:sz="0" w:space="0" w:color="auto"/>
            <w:left w:val="none" w:sz="0" w:space="0" w:color="auto"/>
            <w:bottom w:val="none" w:sz="0" w:space="0" w:color="auto"/>
            <w:right w:val="none" w:sz="0" w:space="0" w:color="auto"/>
          </w:divBdr>
        </w:div>
        <w:div w:id="1079013216">
          <w:marLeft w:val="360"/>
          <w:marRight w:val="0"/>
          <w:marTop w:val="0"/>
          <w:marBottom w:val="75"/>
          <w:divBdr>
            <w:top w:val="none" w:sz="0" w:space="0" w:color="auto"/>
            <w:left w:val="none" w:sz="0" w:space="0" w:color="auto"/>
            <w:bottom w:val="none" w:sz="0" w:space="0" w:color="auto"/>
            <w:right w:val="none" w:sz="0" w:space="0" w:color="auto"/>
          </w:divBdr>
        </w:div>
        <w:div w:id="1814979933">
          <w:marLeft w:val="360"/>
          <w:marRight w:val="0"/>
          <w:marTop w:val="0"/>
          <w:marBottom w:val="75"/>
          <w:divBdr>
            <w:top w:val="none" w:sz="0" w:space="0" w:color="auto"/>
            <w:left w:val="none" w:sz="0" w:space="0" w:color="auto"/>
            <w:bottom w:val="none" w:sz="0" w:space="0" w:color="auto"/>
            <w:right w:val="none" w:sz="0" w:space="0" w:color="auto"/>
          </w:divBdr>
        </w:div>
        <w:div w:id="1066535192">
          <w:marLeft w:val="360"/>
          <w:marRight w:val="0"/>
          <w:marTop w:val="0"/>
          <w:marBottom w:val="75"/>
          <w:divBdr>
            <w:top w:val="none" w:sz="0" w:space="0" w:color="auto"/>
            <w:left w:val="none" w:sz="0" w:space="0" w:color="auto"/>
            <w:bottom w:val="none" w:sz="0" w:space="0" w:color="auto"/>
            <w:right w:val="none" w:sz="0" w:space="0" w:color="auto"/>
          </w:divBdr>
        </w:div>
        <w:div w:id="1814787539">
          <w:marLeft w:val="360"/>
          <w:marRight w:val="0"/>
          <w:marTop w:val="0"/>
          <w:marBottom w:val="75"/>
          <w:divBdr>
            <w:top w:val="none" w:sz="0" w:space="0" w:color="auto"/>
            <w:left w:val="none" w:sz="0" w:space="0" w:color="auto"/>
            <w:bottom w:val="none" w:sz="0" w:space="0" w:color="auto"/>
            <w:right w:val="none" w:sz="0" w:space="0" w:color="auto"/>
          </w:divBdr>
        </w:div>
        <w:div w:id="1237285419">
          <w:marLeft w:val="360"/>
          <w:marRight w:val="0"/>
          <w:marTop w:val="0"/>
          <w:marBottom w:val="75"/>
          <w:divBdr>
            <w:top w:val="none" w:sz="0" w:space="0" w:color="auto"/>
            <w:left w:val="none" w:sz="0" w:space="0" w:color="auto"/>
            <w:bottom w:val="none" w:sz="0" w:space="0" w:color="auto"/>
            <w:right w:val="none" w:sz="0" w:space="0" w:color="auto"/>
          </w:divBdr>
        </w:div>
        <w:div w:id="2014869272">
          <w:marLeft w:val="0"/>
          <w:marRight w:val="0"/>
          <w:marTop w:val="0"/>
          <w:marBottom w:val="0"/>
          <w:divBdr>
            <w:top w:val="none" w:sz="0" w:space="0" w:color="auto"/>
            <w:left w:val="none" w:sz="0" w:space="0" w:color="auto"/>
            <w:bottom w:val="none" w:sz="0" w:space="0" w:color="auto"/>
            <w:right w:val="none" w:sz="0" w:space="0" w:color="auto"/>
          </w:divBdr>
        </w:div>
      </w:divsChild>
    </w:div>
    <w:div w:id="224923523">
      <w:bodyDiv w:val="1"/>
      <w:marLeft w:val="0"/>
      <w:marRight w:val="0"/>
      <w:marTop w:val="0"/>
      <w:marBottom w:val="0"/>
      <w:divBdr>
        <w:top w:val="none" w:sz="0" w:space="0" w:color="auto"/>
        <w:left w:val="none" w:sz="0" w:space="0" w:color="auto"/>
        <w:bottom w:val="none" w:sz="0" w:space="0" w:color="auto"/>
        <w:right w:val="none" w:sz="0" w:space="0" w:color="auto"/>
      </w:divBdr>
      <w:divsChild>
        <w:div w:id="1254625353">
          <w:marLeft w:val="360"/>
          <w:marRight w:val="0"/>
          <w:marTop w:val="0"/>
          <w:marBottom w:val="75"/>
          <w:divBdr>
            <w:top w:val="none" w:sz="0" w:space="0" w:color="auto"/>
            <w:left w:val="none" w:sz="0" w:space="0" w:color="auto"/>
            <w:bottom w:val="none" w:sz="0" w:space="0" w:color="auto"/>
            <w:right w:val="none" w:sz="0" w:space="0" w:color="auto"/>
          </w:divBdr>
        </w:div>
        <w:div w:id="1027408464">
          <w:marLeft w:val="360"/>
          <w:marRight w:val="0"/>
          <w:marTop w:val="0"/>
          <w:marBottom w:val="75"/>
          <w:divBdr>
            <w:top w:val="none" w:sz="0" w:space="0" w:color="auto"/>
            <w:left w:val="none" w:sz="0" w:space="0" w:color="auto"/>
            <w:bottom w:val="none" w:sz="0" w:space="0" w:color="auto"/>
            <w:right w:val="none" w:sz="0" w:space="0" w:color="auto"/>
          </w:divBdr>
        </w:div>
        <w:div w:id="922105692">
          <w:marLeft w:val="360"/>
          <w:marRight w:val="0"/>
          <w:marTop w:val="0"/>
          <w:marBottom w:val="75"/>
          <w:divBdr>
            <w:top w:val="none" w:sz="0" w:space="0" w:color="auto"/>
            <w:left w:val="none" w:sz="0" w:space="0" w:color="auto"/>
            <w:bottom w:val="none" w:sz="0" w:space="0" w:color="auto"/>
            <w:right w:val="none" w:sz="0" w:space="0" w:color="auto"/>
          </w:divBdr>
        </w:div>
        <w:div w:id="1456414081">
          <w:marLeft w:val="360"/>
          <w:marRight w:val="0"/>
          <w:marTop w:val="0"/>
          <w:marBottom w:val="75"/>
          <w:divBdr>
            <w:top w:val="none" w:sz="0" w:space="0" w:color="auto"/>
            <w:left w:val="none" w:sz="0" w:space="0" w:color="auto"/>
            <w:bottom w:val="none" w:sz="0" w:space="0" w:color="auto"/>
            <w:right w:val="none" w:sz="0" w:space="0" w:color="auto"/>
          </w:divBdr>
        </w:div>
        <w:div w:id="1803108226">
          <w:marLeft w:val="360"/>
          <w:marRight w:val="0"/>
          <w:marTop w:val="0"/>
          <w:marBottom w:val="75"/>
          <w:divBdr>
            <w:top w:val="none" w:sz="0" w:space="0" w:color="auto"/>
            <w:left w:val="none" w:sz="0" w:space="0" w:color="auto"/>
            <w:bottom w:val="none" w:sz="0" w:space="0" w:color="auto"/>
            <w:right w:val="none" w:sz="0" w:space="0" w:color="auto"/>
          </w:divBdr>
        </w:div>
        <w:div w:id="1739011432">
          <w:marLeft w:val="360"/>
          <w:marRight w:val="0"/>
          <w:marTop w:val="0"/>
          <w:marBottom w:val="75"/>
          <w:divBdr>
            <w:top w:val="none" w:sz="0" w:space="0" w:color="auto"/>
            <w:left w:val="none" w:sz="0" w:space="0" w:color="auto"/>
            <w:bottom w:val="none" w:sz="0" w:space="0" w:color="auto"/>
            <w:right w:val="none" w:sz="0" w:space="0" w:color="auto"/>
          </w:divBdr>
        </w:div>
        <w:div w:id="1570727186">
          <w:marLeft w:val="360"/>
          <w:marRight w:val="0"/>
          <w:marTop w:val="0"/>
          <w:marBottom w:val="75"/>
          <w:divBdr>
            <w:top w:val="none" w:sz="0" w:space="0" w:color="auto"/>
            <w:left w:val="none" w:sz="0" w:space="0" w:color="auto"/>
            <w:bottom w:val="none" w:sz="0" w:space="0" w:color="auto"/>
            <w:right w:val="none" w:sz="0" w:space="0" w:color="auto"/>
          </w:divBdr>
        </w:div>
        <w:div w:id="379476631">
          <w:marLeft w:val="360"/>
          <w:marRight w:val="0"/>
          <w:marTop w:val="0"/>
          <w:marBottom w:val="75"/>
          <w:divBdr>
            <w:top w:val="none" w:sz="0" w:space="0" w:color="auto"/>
            <w:left w:val="none" w:sz="0" w:space="0" w:color="auto"/>
            <w:bottom w:val="none" w:sz="0" w:space="0" w:color="auto"/>
            <w:right w:val="none" w:sz="0" w:space="0" w:color="auto"/>
          </w:divBdr>
        </w:div>
        <w:div w:id="88698366">
          <w:marLeft w:val="360"/>
          <w:marRight w:val="0"/>
          <w:marTop w:val="0"/>
          <w:marBottom w:val="75"/>
          <w:divBdr>
            <w:top w:val="none" w:sz="0" w:space="0" w:color="auto"/>
            <w:left w:val="none" w:sz="0" w:space="0" w:color="auto"/>
            <w:bottom w:val="none" w:sz="0" w:space="0" w:color="auto"/>
            <w:right w:val="none" w:sz="0" w:space="0" w:color="auto"/>
          </w:divBdr>
        </w:div>
        <w:div w:id="1488740841">
          <w:marLeft w:val="360"/>
          <w:marRight w:val="0"/>
          <w:marTop w:val="0"/>
          <w:marBottom w:val="75"/>
          <w:divBdr>
            <w:top w:val="none" w:sz="0" w:space="0" w:color="auto"/>
            <w:left w:val="none" w:sz="0" w:space="0" w:color="auto"/>
            <w:bottom w:val="none" w:sz="0" w:space="0" w:color="auto"/>
            <w:right w:val="none" w:sz="0" w:space="0" w:color="auto"/>
          </w:divBdr>
          <w:divsChild>
            <w:div w:id="1144421353">
              <w:marLeft w:val="0"/>
              <w:marRight w:val="0"/>
              <w:marTop w:val="0"/>
              <w:marBottom w:val="0"/>
              <w:divBdr>
                <w:top w:val="none" w:sz="0" w:space="0" w:color="auto"/>
                <w:left w:val="none" w:sz="0" w:space="0" w:color="auto"/>
                <w:bottom w:val="none" w:sz="0" w:space="0" w:color="auto"/>
                <w:right w:val="none" w:sz="0" w:space="0" w:color="auto"/>
              </w:divBdr>
            </w:div>
            <w:div w:id="1341810757">
              <w:marLeft w:val="360"/>
              <w:marRight w:val="0"/>
              <w:marTop w:val="0"/>
              <w:marBottom w:val="75"/>
              <w:divBdr>
                <w:top w:val="none" w:sz="0" w:space="0" w:color="auto"/>
                <w:left w:val="none" w:sz="0" w:space="0" w:color="auto"/>
                <w:bottom w:val="none" w:sz="0" w:space="0" w:color="auto"/>
                <w:right w:val="none" w:sz="0" w:space="0" w:color="auto"/>
              </w:divBdr>
            </w:div>
            <w:div w:id="1486316725">
              <w:marLeft w:val="360"/>
              <w:marRight w:val="0"/>
              <w:marTop w:val="0"/>
              <w:marBottom w:val="75"/>
              <w:divBdr>
                <w:top w:val="none" w:sz="0" w:space="0" w:color="auto"/>
                <w:left w:val="none" w:sz="0" w:space="0" w:color="auto"/>
                <w:bottom w:val="none" w:sz="0" w:space="0" w:color="auto"/>
                <w:right w:val="none" w:sz="0" w:space="0" w:color="auto"/>
              </w:divBdr>
            </w:div>
            <w:div w:id="604115163">
              <w:marLeft w:val="360"/>
              <w:marRight w:val="0"/>
              <w:marTop w:val="0"/>
              <w:marBottom w:val="75"/>
              <w:divBdr>
                <w:top w:val="none" w:sz="0" w:space="0" w:color="auto"/>
                <w:left w:val="none" w:sz="0" w:space="0" w:color="auto"/>
                <w:bottom w:val="none" w:sz="0" w:space="0" w:color="auto"/>
                <w:right w:val="none" w:sz="0" w:space="0" w:color="auto"/>
              </w:divBdr>
            </w:div>
            <w:div w:id="590163600">
              <w:marLeft w:val="360"/>
              <w:marRight w:val="0"/>
              <w:marTop w:val="0"/>
              <w:marBottom w:val="75"/>
              <w:divBdr>
                <w:top w:val="none" w:sz="0" w:space="0" w:color="auto"/>
                <w:left w:val="none" w:sz="0" w:space="0" w:color="auto"/>
                <w:bottom w:val="none" w:sz="0" w:space="0" w:color="auto"/>
                <w:right w:val="none" w:sz="0" w:space="0" w:color="auto"/>
              </w:divBdr>
            </w:div>
            <w:div w:id="1916933381">
              <w:marLeft w:val="360"/>
              <w:marRight w:val="0"/>
              <w:marTop w:val="0"/>
              <w:marBottom w:val="75"/>
              <w:divBdr>
                <w:top w:val="none" w:sz="0" w:space="0" w:color="auto"/>
                <w:left w:val="none" w:sz="0" w:space="0" w:color="auto"/>
                <w:bottom w:val="none" w:sz="0" w:space="0" w:color="auto"/>
                <w:right w:val="none" w:sz="0" w:space="0" w:color="auto"/>
              </w:divBdr>
            </w:div>
            <w:div w:id="2076854102">
              <w:marLeft w:val="360"/>
              <w:marRight w:val="0"/>
              <w:marTop w:val="0"/>
              <w:marBottom w:val="75"/>
              <w:divBdr>
                <w:top w:val="none" w:sz="0" w:space="0" w:color="auto"/>
                <w:left w:val="none" w:sz="0" w:space="0" w:color="auto"/>
                <w:bottom w:val="none" w:sz="0" w:space="0" w:color="auto"/>
                <w:right w:val="none" w:sz="0" w:space="0" w:color="auto"/>
              </w:divBdr>
            </w:div>
            <w:div w:id="1305350709">
              <w:marLeft w:val="360"/>
              <w:marRight w:val="0"/>
              <w:marTop w:val="0"/>
              <w:marBottom w:val="75"/>
              <w:divBdr>
                <w:top w:val="none" w:sz="0" w:space="0" w:color="auto"/>
                <w:left w:val="none" w:sz="0" w:space="0" w:color="auto"/>
                <w:bottom w:val="none" w:sz="0" w:space="0" w:color="auto"/>
                <w:right w:val="none" w:sz="0" w:space="0" w:color="auto"/>
              </w:divBdr>
            </w:div>
            <w:div w:id="167719907">
              <w:marLeft w:val="360"/>
              <w:marRight w:val="0"/>
              <w:marTop w:val="0"/>
              <w:marBottom w:val="75"/>
              <w:divBdr>
                <w:top w:val="none" w:sz="0" w:space="0" w:color="auto"/>
                <w:left w:val="none" w:sz="0" w:space="0" w:color="auto"/>
                <w:bottom w:val="none" w:sz="0" w:space="0" w:color="auto"/>
                <w:right w:val="none" w:sz="0" w:space="0" w:color="auto"/>
              </w:divBdr>
            </w:div>
            <w:div w:id="427624595">
              <w:marLeft w:val="360"/>
              <w:marRight w:val="0"/>
              <w:marTop w:val="0"/>
              <w:marBottom w:val="75"/>
              <w:divBdr>
                <w:top w:val="none" w:sz="0" w:space="0" w:color="auto"/>
                <w:left w:val="none" w:sz="0" w:space="0" w:color="auto"/>
                <w:bottom w:val="none" w:sz="0" w:space="0" w:color="auto"/>
                <w:right w:val="none" w:sz="0" w:space="0" w:color="auto"/>
              </w:divBdr>
            </w:div>
            <w:div w:id="173694014">
              <w:marLeft w:val="0"/>
              <w:marRight w:val="0"/>
              <w:marTop w:val="0"/>
              <w:marBottom w:val="0"/>
              <w:divBdr>
                <w:top w:val="none" w:sz="0" w:space="0" w:color="auto"/>
                <w:left w:val="none" w:sz="0" w:space="0" w:color="auto"/>
                <w:bottom w:val="none" w:sz="0" w:space="0" w:color="auto"/>
                <w:right w:val="none" w:sz="0" w:space="0" w:color="auto"/>
              </w:divBdr>
            </w:div>
          </w:divsChild>
        </w:div>
        <w:div w:id="1317416932">
          <w:marLeft w:val="360"/>
          <w:marRight w:val="0"/>
          <w:marTop w:val="0"/>
          <w:marBottom w:val="75"/>
          <w:divBdr>
            <w:top w:val="none" w:sz="0" w:space="0" w:color="auto"/>
            <w:left w:val="none" w:sz="0" w:space="0" w:color="auto"/>
            <w:bottom w:val="none" w:sz="0" w:space="0" w:color="auto"/>
            <w:right w:val="none" w:sz="0" w:space="0" w:color="auto"/>
          </w:divBdr>
        </w:div>
        <w:div w:id="1589073435">
          <w:marLeft w:val="360"/>
          <w:marRight w:val="0"/>
          <w:marTop w:val="0"/>
          <w:marBottom w:val="75"/>
          <w:divBdr>
            <w:top w:val="none" w:sz="0" w:space="0" w:color="auto"/>
            <w:left w:val="none" w:sz="0" w:space="0" w:color="auto"/>
            <w:bottom w:val="none" w:sz="0" w:space="0" w:color="auto"/>
            <w:right w:val="none" w:sz="0" w:space="0" w:color="auto"/>
          </w:divBdr>
        </w:div>
        <w:div w:id="2110619090">
          <w:marLeft w:val="360"/>
          <w:marRight w:val="0"/>
          <w:marTop w:val="0"/>
          <w:marBottom w:val="75"/>
          <w:divBdr>
            <w:top w:val="none" w:sz="0" w:space="0" w:color="auto"/>
            <w:left w:val="none" w:sz="0" w:space="0" w:color="auto"/>
            <w:bottom w:val="none" w:sz="0" w:space="0" w:color="auto"/>
            <w:right w:val="none" w:sz="0" w:space="0" w:color="auto"/>
          </w:divBdr>
        </w:div>
      </w:divsChild>
    </w:div>
    <w:div w:id="371661047">
      <w:bodyDiv w:val="1"/>
      <w:marLeft w:val="0"/>
      <w:marRight w:val="0"/>
      <w:marTop w:val="0"/>
      <w:marBottom w:val="0"/>
      <w:divBdr>
        <w:top w:val="none" w:sz="0" w:space="0" w:color="auto"/>
        <w:left w:val="none" w:sz="0" w:space="0" w:color="auto"/>
        <w:bottom w:val="none" w:sz="0" w:space="0" w:color="auto"/>
        <w:right w:val="none" w:sz="0" w:space="0" w:color="auto"/>
      </w:divBdr>
      <w:divsChild>
        <w:div w:id="147402226">
          <w:marLeft w:val="0"/>
          <w:marRight w:val="0"/>
          <w:marTop w:val="0"/>
          <w:marBottom w:val="0"/>
          <w:divBdr>
            <w:top w:val="none" w:sz="0" w:space="0" w:color="auto"/>
            <w:left w:val="none" w:sz="0" w:space="0" w:color="auto"/>
            <w:bottom w:val="none" w:sz="0" w:space="0" w:color="auto"/>
            <w:right w:val="none" w:sz="0" w:space="0" w:color="auto"/>
          </w:divBdr>
        </w:div>
        <w:div w:id="1117918401">
          <w:marLeft w:val="360"/>
          <w:marRight w:val="0"/>
          <w:marTop w:val="0"/>
          <w:marBottom w:val="75"/>
          <w:divBdr>
            <w:top w:val="none" w:sz="0" w:space="0" w:color="auto"/>
            <w:left w:val="none" w:sz="0" w:space="0" w:color="auto"/>
            <w:bottom w:val="none" w:sz="0" w:space="0" w:color="auto"/>
            <w:right w:val="none" w:sz="0" w:space="0" w:color="auto"/>
          </w:divBdr>
        </w:div>
        <w:div w:id="1172138643">
          <w:marLeft w:val="360"/>
          <w:marRight w:val="0"/>
          <w:marTop w:val="0"/>
          <w:marBottom w:val="75"/>
          <w:divBdr>
            <w:top w:val="none" w:sz="0" w:space="0" w:color="auto"/>
            <w:left w:val="none" w:sz="0" w:space="0" w:color="auto"/>
            <w:bottom w:val="none" w:sz="0" w:space="0" w:color="auto"/>
            <w:right w:val="none" w:sz="0" w:space="0" w:color="auto"/>
          </w:divBdr>
        </w:div>
        <w:div w:id="990017218">
          <w:marLeft w:val="0"/>
          <w:marRight w:val="0"/>
          <w:marTop w:val="0"/>
          <w:marBottom w:val="0"/>
          <w:divBdr>
            <w:top w:val="none" w:sz="0" w:space="0" w:color="auto"/>
            <w:left w:val="none" w:sz="0" w:space="0" w:color="auto"/>
            <w:bottom w:val="none" w:sz="0" w:space="0" w:color="auto"/>
            <w:right w:val="none" w:sz="0" w:space="0" w:color="auto"/>
          </w:divBdr>
        </w:div>
      </w:divsChild>
    </w:div>
    <w:div w:id="473445576">
      <w:bodyDiv w:val="1"/>
      <w:marLeft w:val="0"/>
      <w:marRight w:val="0"/>
      <w:marTop w:val="0"/>
      <w:marBottom w:val="0"/>
      <w:divBdr>
        <w:top w:val="none" w:sz="0" w:space="0" w:color="auto"/>
        <w:left w:val="none" w:sz="0" w:space="0" w:color="auto"/>
        <w:bottom w:val="none" w:sz="0" w:space="0" w:color="auto"/>
        <w:right w:val="none" w:sz="0" w:space="0" w:color="auto"/>
      </w:divBdr>
      <w:divsChild>
        <w:div w:id="581840299">
          <w:marLeft w:val="0"/>
          <w:marRight w:val="0"/>
          <w:marTop w:val="0"/>
          <w:marBottom w:val="0"/>
          <w:divBdr>
            <w:top w:val="none" w:sz="0" w:space="0" w:color="auto"/>
            <w:left w:val="none" w:sz="0" w:space="0" w:color="auto"/>
            <w:bottom w:val="none" w:sz="0" w:space="0" w:color="auto"/>
            <w:right w:val="none" w:sz="0" w:space="0" w:color="auto"/>
          </w:divBdr>
          <w:divsChild>
            <w:div w:id="1689987669">
              <w:marLeft w:val="0"/>
              <w:marRight w:val="0"/>
              <w:marTop w:val="0"/>
              <w:marBottom w:val="0"/>
              <w:divBdr>
                <w:top w:val="none" w:sz="0" w:space="0" w:color="auto"/>
                <w:left w:val="none" w:sz="0" w:space="0" w:color="auto"/>
                <w:bottom w:val="none" w:sz="0" w:space="0" w:color="auto"/>
                <w:right w:val="none" w:sz="0" w:space="0" w:color="auto"/>
              </w:divBdr>
            </w:div>
            <w:div w:id="301421214">
              <w:marLeft w:val="360"/>
              <w:marRight w:val="0"/>
              <w:marTop w:val="0"/>
              <w:marBottom w:val="75"/>
              <w:divBdr>
                <w:top w:val="none" w:sz="0" w:space="0" w:color="auto"/>
                <w:left w:val="none" w:sz="0" w:space="0" w:color="auto"/>
                <w:bottom w:val="none" w:sz="0" w:space="0" w:color="auto"/>
                <w:right w:val="none" w:sz="0" w:space="0" w:color="auto"/>
              </w:divBdr>
            </w:div>
            <w:div w:id="219287481">
              <w:marLeft w:val="360"/>
              <w:marRight w:val="0"/>
              <w:marTop w:val="0"/>
              <w:marBottom w:val="75"/>
              <w:divBdr>
                <w:top w:val="none" w:sz="0" w:space="0" w:color="auto"/>
                <w:left w:val="none" w:sz="0" w:space="0" w:color="auto"/>
                <w:bottom w:val="none" w:sz="0" w:space="0" w:color="auto"/>
                <w:right w:val="none" w:sz="0" w:space="0" w:color="auto"/>
              </w:divBdr>
            </w:div>
            <w:div w:id="1129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678">
      <w:bodyDiv w:val="1"/>
      <w:marLeft w:val="0"/>
      <w:marRight w:val="0"/>
      <w:marTop w:val="0"/>
      <w:marBottom w:val="0"/>
      <w:divBdr>
        <w:top w:val="none" w:sz="0" w:space="0" w:color="auto"/>
        <w:left w:val="none" w:sz="0" w:space="0" w:color="auto"/>
        <w:bottom w:val="none" w:sz="0" w:space="0" w:color="auto"/>
        <w:right w:val="none" w:sz="0" w:space="0" w:color="auto"/>
      </w:divBdr>
      <w:divsChild>
        <w:div w:id="73749350">
          <w:marLeft w:val="0"/>
          <w:marRight w:val="0"/>
          <w:marTop w:val="0"/>
          <w:marBottom w:val="0"/>
          <w:divBdr>
            <w:top w:val="none" w:sz="0" w:space="0" w:color="auto"/>
            <w:left w:val="none" w:sz="0" w:space="0" w:color="auto"/>
            <w:bottom w:val="none" w:sz="0" w:space="0" w:color="auto"/>
            <w:right w:val="none" w:sz="0" w:space="0" w:color="auto"/>
          </w:divBdr>
        </w:div>
        <w:div w:id="2123718747">
          <w:marLeft w:val="360"/>
          <w:marRight w:val="0"/>
          <w:marTop w:val="0"/>
          <w:marBottom w:val="75"/>
          <w:divBdr>
            <w:top w:val="none" w:sz="0" w:space="0" w:color="auto"/>
            <w:left w:val="none" w:sz="0" w:space="0" w:color="auto"/>
            <w:bottom w:val="none" w:sz="0" w:space="0" w:color="auto"/>
            <w:right w:val="none" w:sz="0" w:space="0" w:color="auto"/>
          </w:divBdr>
        </w:div>
        <w:div w:id="801969939">
          <w:marLeft w:val="360"/>
          <w:marRight w:val="0"/>
          <w:marTop w:val="0"/>
          <w:marBottom w:val="75"/>
          <w:divBdr>
            <w:top w:val="none" w:sz="0" w:space="0" w:color="auto"/>
            <w:left w:val="none" w:sz="0" w:space="0" w:color="auto"/>
            <w:bottom w:val="none" w:sz="0" w:space="0" w:color="auto"/>
            <w:right w:val="none" w:sz="0" w:space="0" w:color="auto"/>
          </w:divBdr>
        </w:div>
        <w:div w:id="935748589">
          <w:marLeft w:val="360"/>
          <w:marRight w:val="0"/>
          <w:marTop w:val="0"/>
          <w:marBottom w:val="75"/>
          <w:divBdr>
            <w:top w:val="none" w:sz="0" w:space="0" w:color="auto"/>
            <w:left w:val="none" w:sz="0" w:space="0" w:color="auto"/>
            <w:bottom w:val="none" w:sz="0" w:space="0" w:color="auto"/>
            <w:right w:val="none" w:sz="0" w:space="0" w:color="auto"/>
          </w:divBdr>
        </w:div>
        <w:div w:id="302002076">
          <w:marLeft w:val="360"/>
          <w:marRight w:val="0"/>
          <w:marTop w:val="0"/>
          <w:marBottom w:val="75"/>
          <w:divBdr>
            <w:top w:val="none" w:sz="0" w:space="0" w:color="auto"/>
            <w:left w:val="none" w:sz="0" w:space="0" w:color="auto"/>
            <w:bottom w:val="none" w:sz="0" w:space="0" w:color="auto"/>
            <w:right w:val="none" w:sz="0" w:space="0" w:color="auto"/>
          </w:divBdr>
        </w:div>
        <w:div w:id="18439407">
          <w:marLeft w:val="360"/>
          <w:marRight w:val="0"/>
          <w:marTop w:val="0"/>
          <w:marBottom w:val="75"/>
          <w:divBdr>
            <w:top w:val="none" w:sz="0" w:space="0" w:color="auto"/>
            <w:left w:val="none" w:sz="0" w:space="0" w:color="auto"/>
            <w:bottom w:val="none" w:sz="0" w:space="0" w:color="auto"/>
            <w:right w:val="none" w:sz="0" w:space="0" w:color="auto"/>
          </w:divBdr>
        </w:div>
        <w:div w:id="614942554">
          <w:marLeft w:val="360"/>
          <w:marRight w:val="0"/>
          <w:marTop w:val="0"/>
          <w:marBottom w:val="75"/>
          <w:divBdr>
            <w:top w:val="none" w:sz="0" w:space="0" w:color="auto"/>
            <w:left w:val="none" w:sz="0" w:space="0" w:color="auto"/>
            <w:bottom w:val="none" w:sz="0" w:space="0" w:color="auto"/>
            <w:right w:val="none" w:sz="0" w:space="0" w:color="auto"/>
          </w:divBdr>
          <w:divsChild>
            <w:div w:id="1753429464">
              <w:marLeft w:val="360"/>
              <w:marRight w:val="0"/>
              <w:marTop w:val="0"/>
              <w:marBottom w:val="75"/>
              <w:divBdr>
                <w:top w:val="none" w:sz="0" w:space="0" w:color="auto"/>
                <w:left w:val="none" w:sz="0" w:space="0" w:color="auto"/>
                <w:bottom w:val="none" w:sz="0" w:space="0" w:color="auto"/>
                <w:right w:val="none" w:sz="0" w:space="0" w:color="auto"/>
              </w:divBdr>
            </w:div>
          </w:divsChild>
        </w:div>
        <w:div w:id="1699314217">
          <w:marLeft w:val="360"/>
          <w:marRight w:val="0"/>
          <w:marTop w:val="0"/>
          <w:marBottom w:val="75"/>
          <w:divBdr>
            <w:top w:val="none" w:sz="0" w:space="0" w:color="auto"/>
            <w:left w:val="none" w:sz="0" w:space="0" w:color="auto"/>
            <w:bottom w:val="none" w:sz="0" w:space="0" w:color="auto"/>
            <w:right w:val="none" w:sz="0" w:space="0" w:color="auto"/>
          </w:divBdr>
        </w:div>
        <w:div w:id="828709691">
          <w:marLeft w:val="360"/>
          <w:marRight w:val="0"/>
          <w:marTop w:val="0"/>
          <w:marBottom w:val="75"/>
          <w:divBdr>
            <w:top w:val="none" w:sz="0" w:space="0" w:color="auto"/>
            <w:left w:val="none" w:sz="0" w:space="0" w:color="auto"/>
            <w:bottom w:val="none" w:sz="0" w:space="0" w:color="auto"/>
            <w:right w:val="none" w:sz="0" w:space="0" w:color="auto"/>
          </w:divBdr>
        </w:div>
        <w:div w:id="782262196">
          <w:marLeft w:val="360"/>
          <w:marRight w:val="0"/>
          <w:marTop w:val="0"/>
          <w:marBottom w:val="75"/>
          <w:divBdr>
            <w:top w:val="none" w:sz="0" w:space="0" w:color="auto"/>
            <w:left w:val="none" w:sz="0" w:space="0" w:color="auto"/>
            <w:bottom w:val="none" w:sz="0" w:space="0" w:color="auto"/>
            <w:right w:val="none" w:sz="0" w:space="0" w:color="auto"/>
          </w:divBdr>
        </w:div>
        <w:div w:id="341592793">
          <w:marLeft w:val="360"/>
          <w:marRight w:val="0"/>
          <w:marTop w:val="0"/>
          <w:marBottom w:val="75"/>
          <w:divBdr>
            <w:top w:val="none" w:sz="0" w:space="0" w:color="auto"/>
            <w:left w:val="none" w:sz="0" w:space="0" w:color="auto"/>
            <w:bottom w:val="none" w:sz="0" w:space="0" w:color="auto"/>
            <w:right w:val="none" w:sz="0" w:space="0" w:color="auto"/>
          </w:divBdr>
        </w:div>
        <w:div w:id="2019188980">
          <w:marLeft w:val="0"/>
          <w:marRight w:val="0"/>
          <w:marTop w:val="0"/>
          <w:marBottom w:val="0"/>
          <w:divBdr>
            <w:top w:val="none" w:sz="0" w:space="0" w:color="auto"/>
            <w:left w:val="none" w:sz="0" w:space="0" w:color="auto"/>
            <w:bottom w:val="none" w:sz="0" w:space="0" w:color="auto"/>
            <w:right w:val="none" w:sz="0" w:space="0" w:color="auto"/>
          </w:divBdr>
        </w:div>
      </w:divsChild>
    </w:div>
    <w:div w:id="608243502">
      <w:bodyDiv w:val="1"/>
      <w:marLeft w:val="0"/>
      <w:marRight w:val="0"/>
      <w:marTop w:val="0"/>
      <w:marBottom w:val="0"/>
      <w:divBdr>
        <w:top w:val="none" w:sz="0" w:space="0" w:color="auto"/>
        <w:left w:val="none" w:sz="0" w:space="0" w:color="auto"/>
        <w:bottom w:val="none" w:sz="0" w:space="0" w:color="auto"/>
        <w:right w:val="none" w:sz="0" w:space="0" w:color="auto"/>
      </w:divBdr>
    </w:div>
    <w:div w:id="664666559">
      <w:bodyDiv w:val="1"/>
      <w:marLeft w:val="0"/>
      <w:marRight w:val="0"/>
      <w:marTop w:val="0"/>
      <w:marBottom w:val="0"/>
      <w:divBdr>
        <w:top w:val="none" w:sz="0" w:space="0" w:color="auto"/>
        <w:left w:val="none" w:sz="0" w:space="0" w:color="auto"/>
        <w:bottom w:val="none" w:sz="0" w:space="0" w:color="auto"/>
        <w:right w:val="none" w:sz="0" w:space="0" w:color="auto"/>
      </w:divBdr>
      <w:divsChild>
        <w:div w:id="1740010806">
          <w:marLeft w:val="0"/>
          <w:marRight w:val="0"/>
          <w:marTop w:val="0"/>
          <w:marBottom w:val="0"/>
          <w:divBdr>
            <w:top w:val="none" w:sz="0" w:space="0" w:color="auto"/>
            <w:left w:val="none" w:sz="0" w:space="0" w:color="auto"/>
            <w:bottom w:val="none" w:sz="0" w:space="0" w:color="auto"/>
            <w:right w:val="none" w:sz="0" w:space="0" w:color="auto"/>
          </w:divBdr>
        </w:div>
        <w:div w:id="1300257835">
          <w:marLeft w:val="360"/>
          <w:marRight w:val="0"/>
          <w:marTop w:val="0"/>
          <w:marBottom w:val="75"/>
          <w:divBdr>
            <w:top w:val="none" w:sz="0" w:space="0" w:color="auto"/>
            <w:left w:val="none" w:sz="0" w:space="0" w:color="auto"/>
            <w:bottom w:val="none" w:sz="0" w:space="0" w:color="auto"/>
            <w:right w:val="none" w:sz="0" w:space="0" w:color="auto"/>
          </w:divBdr>
        </w:div>
        <w:div w:id="88284049">
          <w:marLeft w:val="360"/>
          <w:marRight w:val="0"/>
          <w:marTop w:val="0"/>
          <w:marBottom w:val="75"/>
          <w:divBdr>
            <w:top w:val="none" w:sz="0" w:space="0" w:color="auto"/>
            <w:left w:val="none" w:sz="0" w:space="0" w:color="auto"/>
            <w:bottom w:val="none" w:sz="0" w:space="0" w:color="auto"/>
            <w:right w:val="none" w:sz="0" w:space="0" w:color="auto"/>
          </w:divBdr>
        </w:div>
        <w:div w:id="411778837">
          <w:marLeft w:val="360"/>
          <w:marRight w:val="0"/>
          <w:marTop w:val="0"/>
          <w:marBottom w:val="75"/>
          <w:divBdr>
            <w:top w:val="none" w:sz="0" w:space="0" w:color="auto"/>
            <w:left w:val="none" w:sz="0" w:space="0" w:color="auto"/>
            <w:bottom w:val="none" w:sz="0" w:space="0" w:color="auto"/>
            <w:right w:val="none" w:sz="0" w:space="0" w:color="auto"/>
          </w:divBdr>
        </w:div>
        <w:div w:id="797063906">
          <w:marLeft w:val="360"/>
          <w:marRight w:val="0"/>
          <w:marTop w:val="0"/>
          <w:marBottom w:val="75"/>
          <w:divBdr>
            <w:top w:val="none" w:sz="0" w:space="0" w:color="auto"/>
            <w:left w:val="none" w:sz="0" w:space="0" w:color="auto"/>
            <w:bottom w:val="none" w:sz="0" w:space="0" w:color="auto"/>
            <w:right w:val="none" w:sz="0" w:space="0" w:color="auto"/>
          </w:divBdr>
        </w:div>
        <w:div w:id="2097704470">
          <w:marLeft w:val="360"/>
          <w:marRight w:val="0"/>
          <w:marTop w:val="0"/>
          <w:marBottom w:val="75"/>
          <w:divBdr>
            <w:top w:val="none" w:sz="0" w:space="0" w:color="auto"/>
            <w:left w:val="none" w:sz="0" w:space="0" w:color="auto"/>
            <w:bottom w:val="none" w:sz="0" w:space="0" w:color="auto"/>
            <w:right w:val="none" w:sz="0" w:space="0" w:color="auto"/>
          </w:divBdr>
        </w:div>
        <w:div w:id="1870222724">
          <w:marLeft w:val="360"/>
          <w:marRight w:val="0"/>
          <w:marTop w:val="0"/>
          <w:marBottom w:val="75"/>
          <w:divBdr>
            <w:top w:val="none" w:sz="0" w:space="0" w:color="auto"/>
            <w:left w:val="none" w:sz="0" w:space="0" w:color="auto"/>
            <w:bottom w:val="none" w:sz="0" w:space="0" w:color="auto"/>
            <w:right w:val="none" w:sz="0" w:space="0" w:color="auto"/>
          </w:divBdr>
        </w:div>
        <w:div w:id="973634266">
          <w:marLeft w:val="360"/>
          <w:marRight w:val="0"/>
          <w:marTop w:val="0"/>
          <w:marBottom w:val="75"/>
          <w:divBdr>
            <w:top w:val="none" w:sz="0" w:space="0" w:color="auto"/>
            <w:left w:val="none" w:sz="0" w:space="0" w:color="auto"/>
            <w:bottom w:val="none" w:sz="0" w:space="0" w:color="auto"/>
            <w:right w:val="none" w:sz="0" w:space="0" w:color="auto"/>
          </w:divBdr>
        </w:div>
        <w:div w:id="644162473">
          <w:marLeft w:val="360"/>
          <w:marRight w:val="0"/>
          <w:marTop w:val="0"/>
          <w:marBottom w:val="75"/>
          <w:divBdr>
            <w:top w:val="none" w:sz="0" w:space="0" w:color="auto"/>
            <w:left w:val="none" w:sz="0" w:space="0" w:color="auto"/>
            <w:bottom w:val="none" w:sz="0" w:space="0" w:color="auto"/>
            <w:right w:val="none" w:sz="0" w:space="0" w:color="auto"/>
          </w:divBdr>
        </w:div>
        <w:div w:id="777526172">
          <w:marLeft w:val="360"/>
          <w:marRight w:val="0"/>
          <w:marTop w:val="0"/>
          <w:marBottom w:val="75"/>
          <w:divBdr>
            <w:top w:val="none" w:sz="0" w:space="0" w:color="auto"/>
            <w:left w:val="none" w:sz="0" w:space="0" w:color="auto"/>
            <w:bottom w:val="none" w:sz="0" w:space="0" w:color="auto"/>
            <w:right w:val="none" w:sz="0" w:space="0" w:color="auto"/>
          </w:divBdr>
        </w:div>
        <w:div w:id="1237014562">
          <w:marLeft w:val="360"/>
          <w:marRight w:val="0"/>
          <w:marTop w:val="0"/>
          <w:marBottom w:val="75"/>
          <w:divBdr>
            <w:top w:val="none" w:sz="0" w:space="0" w:color="auto"/>
            <w:left w:val="none" w:sz="0" w:space="0" w:color="auto"/>
            <w:bottom w:val="none" w:sz="0" w:space="0" w:color="auto"/>
            <w:right w:val="none" w:sz="0" w:space="0" w:color="auto"/>
          </w:divBdr>
        </w:div>
        <w:div w:id="653799249">
          <w:marLeft w:val="360"/>
          <w:marRight w:val="0"/>
          <w:marTop w:val="0"/>
          <w:marBottom w:val="75"/>
          <w:divBdr>
            <w:top w:val="none" w:sz="0" w:space="0" w:color="auto"/>
            <w:left w:val="none" w:sz="0" w:space="0" w:color="auto"/>
            <w:bottom w:val="none" w:sz="0" w:space="0" w:color="auto"/>
            <w:right w:val="none" w:sz="0" w:space="0" w:color="auto"/>
          </w:divBdr>
        </w:div>
        <w:div w:id="1511722114">
          <w:marLeft w:val="360"/>
          <w:marRight w:val="0"/>
          <w:marTop w:val="0"/>
          <w:marBottom w:val="75"/>
          <w:divBdr>
            <w:top w:val="none" w:sz="0" w:space="0" w:color="auto"/>
            <w:left w:val="none" w:sz="0" w:space="0" w:color="auto"/>
            <w:bottom w:val="none" w:sz="0" w:space="0" w:color="auto"/>
            <w:right w:val="none" w:sz="0" w:space="0" w:color="auto"/>
          </w:divBdr>
        </w:div>
        <w:div w:id="1396247564">
          <w:marLeft w:val="360"/>
          <w:marRight w:val="0"/>
          <w:marTop w:val="0"/>
          <w:marBottom w:val="75"/>
          <w:divBdr>
            <w:top w:val="none" w:sz="0" w:space="0" w:color="auto"/>
            <w:left w:val="none" w:sz="0" w:space="0" w:color="auto"/>
            <w:bottom w:val="none" w:sz="0" w:space="0" w:color="auto"/>
            <w:right w:val="none" w:sz="0" w:space="0" w:color="auto"/>
          </w:divBdr>
        </w:div>
        <w:div w:id="1004282776">
          <w:marLeft w:val="360"/>
          <w:marRight w:val="0"/>
          <w:marTop w:val="0"/>
          <w:marBottom w:val="75"/>
          <w:divBdr>
            <w:top w:val="none" w:sz="0" w:space="0" w:color="auto"/>
            <w:left w:val="none" w:sz="0" w:space="0" w:color="auto"/>
            <w:bottom w:val="none" w:sz="0" w:space="0" w:color="auto"/>
            <w:right w:val="none" w:sz="0" w:space="0" w:color="auto"/>
          </w:divBdr>
        </w:div>
        <w:div w:id="149911693">
          <w:marLeft w:val="360"/>
          <w:marRight w:val="0"/>
          <w:marTop w:val="0"/>
          <w:marBottom w:val="75"/>
          <w:divBdr>
            <w:top w:val="none" w:sz="0" w:space="0" w:color="auto"/>
            <w:left w:val="none" w:sz="0" w:space="0" w:color="auto"/>
            <w:bottom w:val="none" w:sz="0" w:space="0" w:color="auto"/>
            <w:right w:val="none" w:sz="0" w:space="0" w:color="auto"/>
          </w:divBdr>
        </w:div>
        <w:div w:id="1381785970">
          <w:marLeft w:val="360"/>
          <w:marRight w:val="0"/>
          <w:marTop w:val="0"/>
          <w:marBottom w:val="75"/>
          <w:divBdr>
            <w:top w:val="none" w:sz="0" w:space="0" w:color="auto"/>
            <w:left w:val="none" w:sz="0" w:space="0" w:color="auto"/>
            <w:bottom w:val="none" w:sz="0" w:space="0" w:color="auto"/>
            <w:right w:val="none" w:sz="0" w:space="0" w:color="auto"/>
          </w:divBdr>
        </w:div>
        <w:div w:id="128475969">
          <w:marLeft w:val="360"/>
          <w:marRight w:val="0"/>
          <w:marTop w:val="0"/>
          <w:marBottom w:val="75"/>
          <w:divBdr>
            <w:top w:val="none" w:sz="0" w:space="0" w:color="auto"/>
            <w:left w:val="none" w:sz="0" w:space="0" w:color="auto"/>
            <w:bottom w:val="none" w:sz="0" w:space="0" w:color="auto"/>
            <w:right w:val="none" w:sz="0" w:space="0" w:color="auto"/>
          </w:divBdr>
        </w:div>
        <w:div w:id="1472745561">
          <w:marLeft w:val="360"/>
          <w:marRight w:val="0"/>
          <w:marTop w:val="0"/>
          <w:marBottom w:val="75"/>
          <w:divBdr>
            <w:top w:val="none" w:sz="0" w:space="0" w:color="auto"/>
            <w:left w:val="none" w:sz="0" w:space="0" w:color="auto"/>
            <w:bottom w:val="none" w:sz="0" w:space="0" w:color="auto"/>
            <w:right w:val="none" w:sz="0" w:space="0" w:color="auto"/>
          </w:divBdr>
        </w:div>
        <w:div w:id="252324240">
          <w:marLeft w:val="360"/>
          <w:marRight w:val="0"/>
          <w:marTop w:val="0"/>
          <w:marBottom w:val="75"/>
          <w:divBdr>
            <w:top w:val="none" w:sz="0" w:space="0" w:color="auto"/>
            <w:left w:val="none" w:sz="0" w:space="0" w:color="auto"/>
            <w:bottom w:val="none" w:sz="0" w:space="0" w:color="auto"/>
            <w:right w:val="none" w:sz="0" w:space="0" w:color="auto"/>
          </w:divBdr>
        </w:div>
        <w:div w:id="279773722">
          <w:marLeft w:val="360"/>
          <w:marRight w:val="0"/>
          <w:marTop w:val="0"/>
          <w:marBottom w:val="75"/>
          <w:divBdr>
            <w:top w:val="none" w:sz="0" w:space="0" w:color="auto"/>
            <w:left w:val="none" w:sz="0" w:space="0" w:color="auto"/>
            <w:bottom w:val="none" w:sz="0" w:space="0" w:color="auto"/>
            <w:right w:val="none" w:sz="0" w:space="0" w:color="auto"/>
          </w:divBdr>
        </w:div>
        <w:div w:id="613749828">
          <w:marLeft w:val="360"/>
          <w:marRight w:val="0"/>
          <w:marTop w:val="0"/>
          <w:marBottom w:val="75"/>
          <w:divBdr>
            <w:top w:val="none" w:sz="0" w:space="0" w:color="auto"/>
            <w:left w:val="none" w:sz="0" w:space="0" w:color="auto"/>
            <w:bottom w:val="none" w:sz="0" w:space="0" w:color="auto"/>
            <w:right w:val="none" w:sz="0" w:space="0" w:color="auto"/>
          </w:divBdr>
        </w:div>
        <w:div w:id="137460002">
          <w:marLeft w:val="360"/>
          <w:marRight w:val="0"/>
          <w:marTop w:val="0"/>
          <w:marBottom w:val="75"/>
          <w:divBdr>
            <w:top w:val="none" w:sz="0" w:space="0" w:color="auto"/>
            <w:left w:val="none" w:sz="0" w:space="0" w:color="auto"/>
            <w:bottom w:val="none" w:sz="0" w:space="0" w:color="auto"/>
            <w:right w:val="none" w:sz="0" w:space="0" w:color="auto"/>
          </w:divBdr>
        </w:div>
        <w:div w:id="856315192">
          <w:marLeft w:val="360"/>
          <w:marRight w:val="0"/>
          <w:marTop w:val="0"/>
          <w:marBottom w:val="75"/>
          <w:divBdr>
            <w:top w:val="none" w:sz="0" w:space="0" w:color="auto"/>
            <w:left w:val="none" w:sz="0" w:space="0" w:color="auto"/>
            <w:bottom w:val="none" w:sz="0" w:space="0" w:color="auto"/>
            <w:right w:val="none" w:sz="0" w:space="0" w:color="auto"/>
          </w:divBdr>
        </w:div>
        <w:div w:id="2041466906">
          <w:marLeft w:val="0"/>
          <w:marRight w:val="0"/>
          <w:marTop w:val="0"/>
          <w:marBottom w:val="0"/>
          <w:divBdr>
            <w:top w:val="none" w:sz="0" w:space="0" w:color="auto"/>
            <w:left w:val="none" w:sz="0" w:space="0" w:color="auto"/>
            <w:bottom w:val="none" w:sz="0" w:space="0" w:color="auto"/>
            <w:right w:val="none" w:sz="0" w:space="0" w:color="auto"/>
          </w:divBdr>
        </w:div>
      </w:divsChild>
    </w:div>
    <w:div w:id="698243283">
      <w:bodyDiv w:val="1"/>
      <w:marLeft w:val="0"/>
      <w:marRight w:val="0"/>
      <w:marTop w:val="0"/>
      <w:marBottom w:val="0"/>
      <w:divBdr>
        <w:top w:val="none" w:sz="0" w:space="0" w:color="auto"/>
        <w:left w:val="none" w:sz="0" w:space="0" w:color="auto"/>
        <w:bottom w:val="none" w:sz="0" w:space="0" w:color="auto"/>
        <w:right w:val="none" w:sz="0" w:space="0" w:color="auto"/>
      </w:divBdr>
      <w:divsChild>
        <w:div w:id="821196770">
          <w:marLeft w:val="0"/>
          <w:marRight w:val="0"/>
          <w:marTop w:val="0"/>
          <w:marBottom w:val="0"/>
          <w:divBdr>
            <w:top w:val="none" w:sz="0" w:space="0" w:color="auto"/>
            <w:left w:val="none" w:sz="0" w:space="0" w:color="auto"/>
            <w:bottom w:val="none" w:sz="0" w:space="0" w:color="auto"/>
            <w:right w:val="none" w:sz="0" w:space="0" w:color="auto"/>
          </w:divBdr>
        </w:div>
        <w:div w:id="1032803351">
          <w:marLeft w:val="360"/>
          <w:marRight w:val="0"/>
          <w:marTop w:val="0"/>
          <w:marBottom w:val="75"/>
          <w:divBdr>
            <w:top w:val="none" w:sz="0" w:space="0" w:color="auto"/>
            <w:left w:val="none" w:sz="0" w:space="0" w:color="auto"/>
            <w:bottom w:val="none" w:sz="0" w:space="0" w:color="auto"/>
            <w:right w:val="none" w:sz="0" w:space="0" w:color="auto"/>
          </w:divBdr>
        </w:div>
        <w:div w:id="297152080">
          <w:marLeft w:val="360"/>
          <w:marRight w:val="0"/>
          <w:marTop w:val="0"/>
          <w:marBottom w:val="75"/>
          <w:divBdr>
            <w:top w:val="none" w:sz="0" w:space="0" w:color="auto"/>
            <w:left w:val="none" w:sz="0" w:space="0" w:color="auto"/>
            <w:bottom w:val="none" w:sz="0" w:space="0" w:color="auto"/>
            <w:right w:val="none" w:sz="0" w:space="0" w:color="auto"/>
          </w:divBdr>
        </w:div>
        <w:div w:id="1416048545">
          <w:marLeft w:val="360"/>
          <w:marRight w:val="0"/>
          <w:marTop w:val="0"/>
          <w:marBottom w:val="75"/>
          <w:divBdr>
            <w:top w:val="none" w:sz="0" w:space="0" w:color="auto"/>
            <w:left w:val="none" w:sz="0" w:space="0" w:color="auto"/>
            <w:bottom w:val="none" w:sz="0" w:space="0" w:color="auto"/>
            <w:right w:val="none" w:sz="0" w:space="0" w:color="auto"/>
          </w:divBdr>
        </w:div>
        <w:div w:id="1088230977">
          <w:marLeft w:val="360"/>
          <w:marRight w:val="0"/>
          <w:marTop w:val="0"/>
          <w:marBottom w:val="75"/>
          <w:divBdr>
            <w:top w:val="none" w:sz="0" w:space="0" w:color="auto"/>
            <w:left w:val="none" w:sz="0" w:space="0" w:color="auto"/>
            <w:bottom w:val="none" w:sz="0" w:space="0" w:color="auto"/>
            <w:right w:val="none" w:sz="0" w:space="0" w:color="auto"/>
          </w:divBdr>
        </w:div>
        <w:div w:id="1548178373">
          <w:marLeft w:val="360"/>
          <w:marRight w:val="0"/>
          <w:marTop w:val="0"/>
          <w:marBottom w:val="75"/>
          <w:divBdr>
            <w:top w:val="none" w:sz="0" w:space="0" w:color="auto"/>
            <w:left w:val="none" w:sz="0" w:space="0" w:color="auto"/>
            <w:bottom w:val="none" w:sz="0" w:space="0" w:color="auto"/>
            <w:right w:val="none" w:sz="0" w:space="0" w:color="auto"/>
          </w:divBdr>
        </w:div>
        <w:div w:id="448672269">
          <w:marLeft w:val="360"/>
          <w:marRight w:val="0"/>
          <w:marTop w:val="0"/>
          <w:marBottom w:val="75"/>
          <w:divBdr>
            <w:top w:val="none" w:sz="0" w:space="0" w:color="auto"/>
            <w:left w:val="none" w:sz="0" w:space="0" w:color="auto"/>
            <w:bottom w:val="none" w:sz="0" w:space="0" w:color="auto"/>
            <w:right w:val="none" w:sz="0" w:space="0" w:color="auto"/>
          </w:divBdr>
          <w:divsChild>
            <w:div w:id="1453354352">
              <w:marLeft w:val="360"/>
              <w:marRight w:val="0"/>
              <w:marTop w:val="0"/>
              <w:marBottom w:val="75"/>
              <w:divBdr>
                <w:top w:val="none" w:sz="0" w:space="0" w:color="auto"/>
                <w:left w:val="none" w:sz="0" w:space="0" w:color="auto"/>
                <w:bottom w:val="none" w:sz="0" w:space="0" w:color="auto"/>
                <w:right w:val="none" w:sz="0" w:space="0" w:color="auto"/>
              </w:divBdr>
            </w:div>
          </w:divsChild>
        </w:div>
        <w:div w:id="703596968">
          <w:marLeft w:val="360"/>
          <w:marRight w:val="0"/>
          <w:marTop w:val="0"/>
          <w:marBottom w:val="75"/>
          <w:divBdr>
            <w:top w:val="none" w:sz="0" w:space="0" w:color="auto"/>
            <w:left w:val="none" w:sz="0" w:space="0" w:color="auto"/>
            <w:bottom w:val="none" w:sz="0" w:space="0" w:color="auto"/>
            <w:right w:val="none" w:sz="0" w:space="0" w:color="auto"/>
          </w:divBdr>
        </w:div>
        <w:div w:id="1970865471">
          <w:marLeft w:val="360"/>
          <w:marRight w:val="0"/>
          <w:marTop w:val="0"/>
          <w:marBottom w:val="75"/>
          <w:divBdr>
            <w:top w:val="none" w:sz="0" w:space="0" w:color="auto"/>
            <w:left w:val="none" w:sz="0" w:space="0" w:color="auto"/>
            <w:bottom w:val="none" w:sz="0" w:space="0" w:color="auto"/>
            <w:right w:val="none" w:sz="0" w:space="0" w:color="auto"/>
          </w:divBdr>
        </w:div>
        <w:div w:id="1043406841">
          <w:marLeft w:val="360"/>
          <w:marRight w:val="0"/>
          <w:marTop w:val="0"/>
          <w:marBottom w:val="75"/>
          <w:divBdr>
            <w:top w:val="none" w:sz="0" w:space="0" w:color="auto"/>
            <w:left w:val="none" w:sz="0" w:space="0" w:color="auto"/>
            <w:bottom w:val="none" w:sz="0" w:space="0" w:color="auto"/>
            <w:right w:val="none" w:sz="0" w:space="0" w:color="auto"/>
          </w:divBdr>
        </w:div>
        <w:div w:id="562714759">
          <w:marLeft w:val="360"/>
          <w:marRight w:val="0"/>
          <w:marTop w:val="0"/>
          <w:marBottom w:val="75"/>
          <w:divBdr>
            <w:top w:val="none" w:sz="0" w:space="0" w:color="auto"/>
            <w:left w:val="none" w:sz="0" w:space="0" w:color="auto"/>
            <w:bottom w:val="none" w:sz="0" w:space="0" w:color="auto"/>
            <w:right w:val="none" w:sz="0" w:space="0" w:color="auto"/>
          </w:divBdr>
        </w:div>
        <w:div w:id="1530222999">
          <w:marLeft w:val="0"/>
          <w:marRight w:val="0"/>
          <w:marTop w:val="0"/>
          <w:marBottom w:val="0"/>
          <w:divBdr>
            <w:top w:val="none" w:sz="0" w:space="0" w:color="auto"/>
            <w:left w:val="none" w:sz="0" w:space="0" w:color="auto"/>
            <w:bottom w:val="none" w:sz="0" w:space="0" w:color="auto"/>
            <w:right w:val="none" w:sz="0" w:space="0" w:color="auto"/>
          </w:divBdr>
        </w:div>
      </w:divsChild>
    </w:div>
    <w:div w:id="745955955">
      <w:bodyDiv w:val="1"/>
      <w:marLeft w:val="0"/>
      <w:marRight w:val="0"/>
      <w:marTop w:val="0"/>
      <w:marBottom w:val="0"/>
      <w:divBdr>
        <w:top w:val="none" w:sz="0" w:space="0" w:color="auto"/>
        <w:left w:val="none" w:sz="0" w:space="0" w:color="auto"/>
        <w:bottom w:val="none" w:sz="0" w:space="0" w:color="auto"/>
        <w:right w:val="none" w:sz="0" w:space="0" w:color="auto"/>
      </w:divBdr>
      <w:divsChild>
        <w:div w:id="1955136287">
          <w:marLeft w:val="0"/>
          <w:marRight w:val="0"/>
          <w:marTop w:val="0"/>
          <w:marBottom w:val="0"/>
          <w:divBdr>
            <w:top w:val="none" w:sz="0" w:space="0" w:color="auto"/>
            <w:left w:val="none" w:sz="0" w:space="0" w:color="auto"/>
            <w:bottom w:val="none" w:sz="0" w:space="0" w:color="auto"/>
            <w:right w:val="none" w:sz="0" w:space="0" w:color="auto"/>
          </w:divBdr>
        </w:div>
        <w:div w:id="1264731768">
          <w:marLeft w:val="360"/>
          <w:marRight w:val="0"/>
          <w:marTop w:val="0"/>
          <w:marBottom w:val="75"/>
          <w:divBdr>
            <w:top w:val="none" w:sz="0" w:space="0" w:color="auto"/>
            <w:left w:val="none" w:sz="0" w:space="0" w:color="auto"/>
            <w:bottom w:val="none" w:sz="0" w:space="0" w:color="auto"/>
            <w:right w:val="none" w:sz="0" w:space="0" w:color="auto"/>
          </w:divBdr>
        </w:div>
        <w:div w:id="1946306414">
          <w:marLeft w:val="360"/>
          <w:marRight w:val="0"/>
          <w:marTop w:val="0"/>
          <w:marBottom w:val="75"/>
          <w:divBdr>
            <w:top w:val="none" w:sz="0" w:space="0" w:color="auto"/>
            <w:left w:val="none" w:sz="0" w:space="0" w:color="auto"/>
            <w:bottom w:val="none" w:sz="0" w:space="0" w:color="auto"/>
            <w:right w:val="none" w:sz="0" w:space="0" w:color="auto"/>
          </w:divBdr>
        </w:div>
        <w:div w:id="1527254275">
          <w:marLeft w:val="0"/>
          <w:marRight w:val="0"/>
          <w:marTop w:val="0"/>
          <w:marBottom w:val="0"/>
          <w:divBdr>
            <w:top w:val="none" w:sz="0" w:space="0" w:color="auto"/>
            <w:left w:val="none" w:sz="0" w:space="0" w:color="auto"/>
            <w:bottom w:val="none" w:sz="0" w:space="0" w:color="auto"/>
            <w:right w:val="none" w:sz="0" w:space="0" w:color="auto"/>
          </w:divBdr>
        </w:div>
      </w:divsChild>
    </w:div>
    <w:div w:id="758596326">
      <w:bodyDiv w:val="1"/>
      <w:marLeft w:val="0"/>
      <w:marRight w:val="0"/>
      <w:marTop w:val="0"/>
      <w:marBottom w:val="0"/>
      <w:divBdr>
        <w:top w:val="none" w:sz="0" w:space="0" w:color="auto"/>
        <w:left w:val="none" w:sz="0" w:space="0" w:color="auto"/>
        <w:bottom w:val="none" w:sz="0" w:space="0" w:color="auto"/>
        <w:right w:val="none" w:sz="0" w:space="0" w:color="auto"/>
      </w:divBdr>
    </w:div>
    <w:div w:id="805902160">
      <w:bodyDiv w:val="1"/>
      <w:marLeft w:val="0"/>
      <w:marRight w:val="0"/>
      <w:marTop w:val="0"/>
      <w:marBottom w:val="0"/>
      <w:divBdr>
        <w:top w:val="none" w:sz="0" w:space="0" w:color="auto"/>
        <w:left w:val="none" w:sz="0" w:space="0" w:color="auto"/>
        <w:bottom w:val="none" w:sz="0" w:space="0" w:color="auto"/>
        <w:right w:val="none" w:sz="0" w:space="0" w:color="auto"/>
      </w:divBdr>
      <w:divsChild>
        <w:div w:id="468715833">
          <w:marLeft w:val="0"/>
          <w:marRight w:val="0"/>
          <w:marTop w:val="0"/>
          <w:marBottom w:val="0"/>
          <w:divBdr>
            <w:top w:val="none" w:sz="0" w:space="0" w:color="auto"/>
            <w:left w:val="none" w:sz="0" w:space="0" w:color="auto"/>
            <w:bottom w:val="none" w:sz="0" w:space="0" w:color="auto"/>
            <w:right w:val="none" w:sz="0" w:space="0" w:color="auto"/>
          </w:divBdr>
        </w:div>
        <w:div w:id="1646466022">
          <w:marLeft w:val="360"/>
          <w:marRight w:val="0"/>
          <w:marTop w:val="0"/>
          <w:marBottom w:val="75"/>
          <w:divBdr>
            <w:top w:val="none" w:sz="0" w:space="0" w:color="auto"/>
            <w:left w:val="none" w:sz="0" w:space="0" w:color="auto"/>
            <w:bottom w:val="none" w:sz="0" w:space="0" w:color="auto"/>
            <w:right w:val="none" w:sz="0" w:space="0" w:color="auto"/>
          </w:divBdr>
        </w:div>
        <w:div w:id="1839954444">
          <w:marLeft w:val="360"/>
          <w:marRight w:val="0"/>
          <w:marTop w:val="0"/>
          <w:marBottom w:val="75"/>
          <w:divBdr>
            <w:top w:val="none" w:sz="0" w:space="0" w:color="auto"/>
            <w:left w:val="none" w:sz="0" w:space="0" w:color="auto"/>
            <w:bottom w:val="none" w:sz="0" w:space="0" w:color="auto"/>
            <w:right w:val="none" w:sz="0" w:space="0" w:color="auto"/>
          </w:divBdr>
        </w:div>
        <w:div w:id="1317416331">
          <w:marLeft w:val="360"/>
          <w:marRight w:val="0"/>
          <w:marTop w:val="0"/>
          <w:marBottom w:val="75"/>
          <w:divBdr>
            <w:top w:val="none" w:sz="0" w:space="0" w:color="auto"/>
            <w:left w:val="none" w:sz="0" w:space="0" w:color="auto"/>
            <w:bottom w:val="none" w:sz="0" w:space="0" w:color="auto"/>
            <w:right w:val="none" w:sz="0" w:space="0" w:color="auto"/>
          </w:divBdr>
        </w:div>
        <w:div w:id="1421289266">
          <w:marLeft w:val="360"/>
          <w:marRight w:val="0"/>
          <w:marTop w:val="0"/>
          <w:marBottom w:val="75"/>
          <w:divBdr>
            <w:top w:val="none" w:sz="0" w:space="0" w:color="auto"/>
            <w:left w:val="none" w:sz="0" w:space="0" w:color="auto"/>
            <w:bottom w:val="none" w:sz="0" w:space="0" w:color="auto"/>
            <w:right w:val="none" w:sz="0" w:space="0" w:color="auto"/>
          </w:divBdr>
        </w:div>
        <w:div w:id="834147738">
          <w:marLeft w:val="360"/>
          <w:marRight w:val="0"/>
          <w:marTop w:val="0"/>
          <w:marBottom w:val="75"/>
          <w:divBdr>
            <w:top w:val="none" w:sz="0" w:space="0" w:color="auto"/>
            <w:left w:val="none" w:sz="0" w:space="0" w:color="auto"/>
            <w:bottom w:val="none" w:sz="0" w:space="0" w:color="auto"/>
            <w:right w:val="none" w:sz="0" w:space="0" w:color="auto"/>
          </w:divBdr>
        </w:div>
        <w:div w:id="939333007">
          <w:marLeft w:val="360"/>
          <w:marRight w:val="0"/>
          <w:marTop w:val="0"/>
          <w:marBottom w:val="75"/>
          <w:divBdr>
            <w:top w:val="none" w:sz="0" w:space="0" w:color="auto"/>
            <w:left w:val="none" w:sz="0" w:space="0" w:color="auto"/>
            <w:bottom w:val="none" w:sz="0" w:space="0" w:color="auto"/>
            <w:right w:val="none" w:sz="0" w:space="0" w:color="auto"/>
          </w:divBdr>
        </w:div>
        <w:div w:id="533075275">
          <w:marLeft w:val="360"/>
          <w:marRight w:val="0"/>
          <w:marTop w:val="0"/>
          <w:marBottom w:val="75"/>
          <w:divBdr>
            <w:top w:val="none" w:sz="0" w:space="0" w:color="auto"/>
            <w:left w:val="none" w:sz="0" w:space="0" w:color="auto"/>
            <w:bottom w:val="none" w:sz="0" w:space="0" w:color="auto"/>
            <w:right w:val="none" w:sz="0" w:space="0" w:color="auto"/>
          </w:divBdr>
        </w:div>
        <w:div w:id="1799840102">
          <w:marLeft w:val="360"/>
          <w:marRight w:val="0"/>
          <w:marTop w:val="0"/>
          <w:marBottom w:val="75"/>
          <w:divBdr>
            <w:top w:val="none" w:sz="0" w:space="0" w:color="auto"/>
            <w:left w:val="none" w:sz="0" w:space="0" w:color="auto"/>
            <w:bottom w:val="none" w:sz="0" w:space="0" w:color="auto"/>
            <w:right w:val="none" w:sz="0" w:space="0" w:color="auto"/>
          </w:divBdr>
        </w:div>
        <w:div w:id="423957670">
          <w:marLeft w:val="0"/>
          <w:marRight w:val="0"/>
          <w:marTop w:val="0"/>
          <w:marBottom w:val="0"/>
          <w:divBdr>
            <w:top w:val="none" w:sz="0" w:space="0" w:color="auto"/>
            <w:left w:val="none" w:sz="0" w:space="0" w:color="auto"/>
            <w:bottom w:val="none" w:sz="0" w:space="0" w:color="auto"/>
            <w:right w:val="none" w:sz="0" w:space="0" w:color="auto"/>
          </w:divBdr>
        </w:div>
      </w:divsChild>
    </w:div>
    <w:div w:id="865293565">
      <w:bodyDiv w:val="1"/>
      <w:marLeft w:val="0"/>
      <w:marRight w:val="0"/>
      <w:marTop w:val="0"/>
      <w:marBottom w:val="0"/>
      <w:divBdr>
        <w:top w:val="none" w:sz="0" w:space="0" w:color="auto"/>
        <w:left w:val="none" w:sz="0" w:space="0" w:color="auto"/>
        <w:bottom w:val="none" w:sz="0" w:space="0" w:color="auto"/>
        <w:right w:val="none" w:sz="0" w:space="0" w:color="auto"/>
      </w:divBdr>
      <w:divsChild>
        <w:div w:id="1226917077">
          <w:marLeft w:val="0"/>
          <w:marRight w:val="0"/>
          <w:marTop w:val="0"/>
          <w:marBottom w:val="0"/>
          <w:divBdr>
            <w:top w:val="none" w:sz="0" w:space="0" w:color="auto"/>
            <w:left w:val="none" w:sz="0" w:space="0" w:color="auto"/>
            <w:bottom w:val="none" w:sz="0" w:space="0" w:color="auto"/>
            <w:right w:val="none" w:sz="0" w:space="0" w:color="auto"/>
          </w:divBdr>
        </w:div>
        <w:div w:id="1276601821">
          <w:marLeft w:val="360"/>
          <w:marRight w:val="0"/>
          <w:marTop w:val="0"/>
          <w:marBottom w:val="75"/>
          <w:divBdr>
            <w:top w:val="none" w:sz="0" w:space="0" w:color="auto"/>
            <w:left w:val="none" w:sz="0" w:space="0" w:color="auto"/>
            <w:bottom w:val="none" w:sz="0" w:space="0" w:color="auto"/>
            <w:right w:val="none" w:sz="0" w:space="0" w:color="auto"/>
          </w:divBdr>
        </w:div>
        <w:div w:id="66390497">
          <w:marLeft w:val="360"/>
          <w:marRight w:val="0"/>
          <w:marTop w:val="0"/>
          <w:marBottom w:val="75"/>
          <w:divBdr>
            <w:top w:val="none" w:sz="0" w:space="0" w:color="auto"/>
            <w:left w:val="none" w:sz="0" w:space="0" w:color="auto"/>
            <w:bottom w:val="none" w:sz="0" w:space="0" w:color="auto"/>
            <w:right w:val="none" w:sz="0" w:space="0" w:color="auto"/>
          </w:divBdr>
        </w:div>
        <w:div w:id="1956323572">
          <w:marLeft w:val="0"/>
          <w:marRight w:val="0"/>
          <w:marTop w:val="0"/>
          <w:marBottom w:val="0"/>
          <w:divBdr>
            <w:top w:val="none" w:sz="0" w:space="0" w:color="auto"/>
            <w:left w:val="none" w:sz="0" w:space="0" w:color="auto"/>
            <w:bottom w:val="none" w:sz="0" w:space="0" w:color="auto"/>
            <w:right w:val="none" w:sz="0" w:space="0" w:color="auto"/>
          </w:divBdr>
        </w:div>
      </w:divsChild>
    </w:div>
    <w:div w:id="868421125">
      <w:bodyDiv w:val="1"/>
      <w:marLeft w:val="0"/>
      <w:marRight w:val="0"/>
      <w:marTop w:val="0"/>
      <w:marBottom w:val="0"/>
      <w:divBdr>
        <w:top w:val="none" w:sz="0" w:space="0" w:color="auto"/>
        <w:left w:val="none" w:sz="0" w:space="0" w:color="auto"/>
        <w:bottom w:val="none" w:sz="0" w:space="0" w:color="auto"/>
        <w:right w:val="none" w:sz="0" w:space="0" w:color="auto"/>
      </w:divBdr>
      <w:divsChild>
        <w:div w:id="2021471686">
          <w:marLeft w:val="360"/>
          <w:marRight w:val="0"/>
          <w:marTop w:val="0"/>
          <w:marBottom w:val="75"/>
          <w:divBdr>
            <w:top w:val="none" w:sz="0" w:space="0" w:color="auto"/>
            <w:left w:val="none" w:sz="0" w:space="0" w:color="auto"/>
            <w:bottom w:val="none" w:sz="0" w:space="0" w:color="auto"/>
            <w:right w:val="none" w:sz="0" w:space="0" w:color="auto"/>
          </w:divBdr>
        </w:div>
        <w:div w:id="323096488">
          <w:marLeft w:val="360"/>
          <w:marRight w:val="0"/>
          <w:marTop w:val="0"/>
          <w:marBottom w:val="75"/>
          <w:divBdr>
            <w:top w:val="none" w:sz="0" w:space="0" w:color="auto"/>
            <w:left w:val="none" w:sz="0" w:space="0" w:color="auto"/>
            <w:bottom w:val="none" w:sz="0" w:space="0" w:color="auto"/>
            <w:right w:val="none" w:sz="0" w:space="0" w:color="auto"/>
          </w:divBdr>
        </w:div>
        <w:div w:id="1017921564">
          <w:marLeft w:val="360"/>
          <w:marRight w:val="0"/>
          <w:marTop w:val="0"/>
          <w:marBottom w:val="75"/>
          <w:divBdr>
            <w:top w:val="none" w:sz="0" w:space="0" w:color="auto"/>
            <w:left w:val="none" w:sz="0" w:space="0" w:color="auto"/>
            <w:bottom w:val="none" w:sz="0" w:space="0" w:color="auto"/>
            <w:right w:val="none" w:sz="0" w:space="0" w:color="auto"/>
          </w:divBdr>
        </w:div>
        <w:div w:id="413014051">
          <w:marLeft w:val="360"/>
          <w:marRight w:val="0"/>
          <w:marTop w:val="0"/>
          <w:marBottom w:val="75"/>
          <w:divBdr>
            <w:top w:val="none" w:sz="0" w:space="0" w:color="auto"/>
            <w:left w:val="none" w:sz="0" w:space="0" w:color="auto"/>
            <w:bottom w:val="none" w:sz="0" w:space="0" w:color="auto"/>
            <w:right w:val="none" w:sz="0" w:space="0" w:color="auto"/>
          </w:divBdr>
        </w:div>
        <w:div w:id="20591742">
          <w:marLeft w:val="360"/>
          <w:marRight w:val="0"/>
          <w:marTop w:val="0"/>
          <w:marBottom w:val="75"/>
          <w:divBdr>
            <w:top w:val="none" w:sz="0" w:space="0" w:color="auto"/>
            <w:left w:val="none" w:sz="0" w:space="0" w:color="auto"/>
            <w:bottom w:val="none" w:sz="0" w:space="0" w:color="auto"/>
            <w:right w:val="none" w:sz="0" w:space="0" w:color="auto"/>
          </w:divBdr>
        </w:div>
        <w:div w:id="1280379876">
          <w:marLeft w:val="360"/>
          <w:marRight w:val="0"/>
          <w:marTop w:val="0"/>
          <w:marBottom w:val="75"/>
          <w:divBdr>
            <w:top w:val="none" w:sz="0" w:space="0" w:color="auto"/>
            <w:left w:val="none" w:sz="0" w:space="0" w:color="auto"/>
            <w:bottom w:val="none" w:sz="0" w:space="0" w:color="auto"/>
            <w:right w:val="none" w:sz="0" w:space="0" w:color="auto"/>
          </w:divBdr>
        </w:div>
        <w:div w:id="615060003">
          <w:marLeft w:val="360"/>
          <w:marRight w:val="0"/>
          <w:marTop w:val="0"/>
          <w:marBottom w:val="75"/>
          <w:divBdr>
            <w:top w:val="none" w:sz="0" w:space="0" w:color="auto"/>
            <w:left w:val="none" w:sz="0" w:space="0" w:color="auto"/>
            <w:bottom w:val="none" w:sz="0" w:space="0" w:color="auto"/>
            <w:right w:val="none" w:sz="0" w:space="0" w:color="auto"/>
          </w:divBdr>
        </w:div>
        <w:div w:id="1378580112">
          <w:marLeft w:val="360"/>
          <w:marRight w:val="0"/>
          <w:marTop w:val="0"/>
          <w:marBottom w:val="75"/>
          <w:divBdr>
            <w:top w:val="none" w:sz="0" w:space="0" w:color="auto"/>
            <w:left w:val="none" w:sz="0" w:space="0" w:color="auto"/>
            <w:bottom w:val="none" w:sz="0" w:space="0" w:color="auto"/>
            <w:right w:val="none" w:sz="0" w:space="0" w:color="auto"/>
          </w:divBdr>
        </w:div>
        <w:div w:id="328411247">
          <w:marLeft w:val="360"/>
          <w:marRight w:val="0"/>
          <w:marTop w:val="0"/>
          <w:marBottom w:val="75"/>
          <w:divBdr>
            <w:top w:val="none" w:sz="0" w:space="0" w:color="auto"/>
            <w:left w:val="none" w:sz="0" w:space="0" w:color="auto"/>
            <w:bottom w:val="none" w:sz="0" w:space="0" w:color="auto"/>
            <w:right w:val="none" w:sz="0" w:space="0" w:color="auto"/>
          </w:divBdr>
        </w:div>
        <w:div w:id="1809974415">
          <w:marLeft w:val="360"/>
          <w:marRight w:val="0"/>
          <w:marTop w:val="0"/>
          <w:marBottom w:val="75"/>
          <w:divBdr>
            <w:top w:val="none" w:sz="0" w:space="0" w:color="auto"/>
            <w:left w:val="none" w:sz="0" w:space="0" w:color="auto"/>
            <w:bottom w:val="none" w:sz="0" w:space="0" w:color="auto"/>
            <w:right w:val="none" w:sz="0" w:space="0" w:color="auto"/>
          </w:divBdr>
          <w:divsChild>
            <w:div w:id="1171675529">
              <w:marLeft w:val="0"/>
              <w:marRight w:val="0"/>
              <w:marTop w:val="0"/>
              <w:marBottom w:val="0"/>
              <w:divBdr>
                <w:top w:val="none" w:sz="0" w:space="0" w:color="auto"/>
                <w:left w:val="none" w:sz="0" w:space="0" w:color="auto"/>
                <w:bottom w:val="none" w:sz="0" w:space="0" w:color="auto"/>
                <w:right w:val="none" w:sz="0" w:space="0" w:color="auto"/>
              </w:divBdr>
            </w:div>
            <w:div w:id="70128126">
              <w:marLeft w:val="360"/>
              <w:marRight w:val="0"/>
              <w:marTop w:val="0"/>
              <w:marBottom w:val="75"/>
              <w:divBdr>
                <w:top w:val="none" w:sz="0" w:space="0" w:color="auto"/>
                <w:left w:val="none" w:sz="0" w:space="0" w:color="auto"/>
                <w:bottom w:val="none" w:sz="0" w:space="0" w:color="auto"/>
                <w:right w:val="none" w:sz="0" w:space="0" w:color="auto"/>
              </w:divBdr>
            </w:div>
            <w:div w:id="1210611160">
              <w:marLeft w:val="360"/>
              <w:marRight w:val="0"/>
              <w:marTop w:val="0"/>
              <w:marBottom w:val="75"/>
              <w:divBdr>
                <w:top w:val="none" w:sz="0" w:space="0" w:color="auto"/>
                <w:left w:val="none" w:sz="0" w:space="0" w:color="auto"/>
                <w:bottom w:val="none" w:sz="0" w:space="0" w:color="auto"/>
                <w:right w:val="none" w:sz="0" w:space="0" w:color="auto"/>
              </w:divBdr>
            </w:div>
            <w:div w:id="89007967">
              <w:marLeft w:val="360"/>
              <w:marRight w:val="0"/>
              <w:marTop w:val="0"/>
              <w:marBottom w:val="75"/>
              <w:divBdr>
                <w:top w:val="none" w:sz="0" w:space="0" w:color="auto"/>
                <w:left w:val="none" w:sz="0" w:space="0" w:color="auto"/>
                <w:bottom w:val="none" w:sz="0" w:space="0" w:color="auto"/>
                <w:right w:val="none" w:sz="0" w:space="0" w:color="auto"/>
              </w:divBdr>
            </w:div>
            <w:div w:id="1881933606">
              <w:marLeft w:val="360"/>
              <w:marRight w:val="0"/>
              <w:marTop w:val="0"/>
              <w:marBottom w:val="75"/>
              <w:divBdr>
                <w:top w:val="none" w:sz="0" w:space="0" w:color="auto"/>
                <w:left w:val="none" w:sz="0" w:space="0" w:color="auto"/>
                <w:bottom w:val="none" w:sz="0" w:space="0" w:color="auto"/>
                <w:right w:val="none" w:sz="0" w:space="0" w:color="auto"/>
              </w:divBdr>
            </w:div>
            <w:div w:id="1215894562">
              <w:marLeft w:val="360"/>
              <w:marRight w:val="0"/>
              <w:marTop w:val="0"/>
              <w:marBottom w:val="75"/>
              <w:divBdr>
                <w:top w:val="none" w:sz="0" w:space="0" w:color="auto"/>
                <w:left w:val="none" w:sz="0" w:space="0" w:color="auto"/>
                <w:bottom w:val="none" w:sz="0" w:space="0" w:color="auto"/>
                <w:right w:val="none" w:sz="0" w:space="0" w:color="auto"/>
              </w:divBdr>
            </w:div>
            <w:div w:id="1817992440">
              <w:marLeft w:val="360"/>
              <w:marRight w:val="0"/>
              <w:marTop w:val="0"/>
              <w:marBottom w:val="75"/>
              <w:divBdr>
                <w:top w:val="none" w:sz="0" w:space="0" w:color="auto"/>
                <w:left w:val="none" w:sz="0" w:space="0" w:color="auto"/>
                <w:bottom w:val="none" w:sz="0" w:space="0" w:color="auto"/>
                <w:right w:val="none" w:sz="0" w:space="0" w:color="auto"/>
              </w:divBdr>
            </w:div>
            <w:div w:id="1004555263">
              <w:marLeft w:val="360"/>
              <w:marRight w:val="0"/>
              <w:marTop w:val="0"/>
              <w:marBottom w:val="75"/>
              <w:divBdr>
                <w:top w:val="none" w:sz="0" w:space="0" w:color="auto"/>
                <w:left w:val="none" w:sz="0" w:space="0" w:color="auto"/>
                <w:bottom w:val="none" w:sz="0" w:space="0" w:color="auto"/>
                <w:right w:val="none" w:sz="0" w:space="0" w:color="auto"/>
              </w:divBdr>
            </w:div>
            <w:div w:id="34503768">
              <w:marLeft w:val="360"/>
              <w:marRight w:val="0"/>
              <w:marTop w:val="0"/>
              <w:marBottom w:val="75"/>
              <w:divBdr>
                <w:top w:val="none" w:sz="0" w:space="0" w:color="auto"/>
                <w:left w:val="none" w:sz="0" w:space="0" w:color="auto"/>
                <w:bottom w:val="none" w:sz="0" w:space="0" w:color="auto"/>
                <w:right w:val="none" w:sz="0" w:space="0" w:color="auto"/>
              </w:divBdr>
            </w:div>
            <w:div w:id="1976063062">
              <w:marLeft w:val="360"/>
              <w:marRight w:val="0"/>
              <w:marTop w:val="0"/>
              <w:marBottom w:val="75"/>
              <w:divBdr>
                <w:top w:val="none" w:sz="0" w:space="0" w:color="auto"/>
                <w:left w:val="none" w:sz="0" w:space="0" w:color="auto"/>
                <w:bottom w:val="none" w:sz="0" w:space="0" w:color="auto"/>
                <w:right w:val="none" w:sz="0" w:space="0" w:color="auto"/>
              </w:divBdr>
            </w:div>
            <w:div w:id="441849940">
              <w:marLeft w:val="0"/>
              <w:marRight w:val="0"/>
              <w:marTop w:val="0"/>
              <w:marBottom w:val="0"/>
              <w:divBdr>
                <w:top w:val="none" w:sz="0" w:space="0" w:color="auto"/>
                <w:left w:val="none" w:sz="0" w:space="0" w:color="auto"/>
                <w:bottom w:val="none" w:sz="0" w:space="0" w:color="auto"/>
                <w:right w:val="none" w:sz="0" w:space="0" w:color="auto"/>
              </w:divBdr>
            </w:div>
          </w:divsChild>
        </w:div>
        <w:div w:id="1839538282">
          <w:marLeft w:val="360"/>
          <w:marRight w:val="0"/>
          <w:marTop w:val="0"/>
          <w:marBottom w:val="75"/>
          <w:divBdr>
            <w:top w:val="none" w:sz="0" w:space="0" w:color="auto"/>
            <w:left w:val="none" w:sz="0" w:space="0" w:color="auto"/>
            <w:bottom w:val="none" w:sz="0" w:space="0" w:color="auto"/>
            <w:right w:val="none" w:sz="0" w:space="0" w:color="auto"/>
          </w:divBdr>
        </w:div>
        <w:div w:id="645162416">
          <w:marLeft w:val="360"/>
          <w:marRight w:val="0"/>
          <w:marTop w:val="0"/>
          <w:marBottom w:val="75"/>
          <w:divBdr>
            <w:top w:val="none" w:sz="0" w:space="0" w:color="auto"/>
            <w:left w:val="none" w:sz="0" w:space="0" w:color="auto"/>
            <w:bottom w:val="none" w:sz="0" w:space="0" w:color="auto"/>
            <w:right w:val="none" w:sz="0" w:space="0" w:color="auto"/>
          </w:divBdr>
        </w:div>
        <w:div w:id="628242614">
          <w:marLeft w:val="360"/>
          <w:marRight w:val="0"/>
          <w:marTop w:val="0"/>
          <w:marBottom w:val="75"/>
          <w:divBdr>
            <w:top w:val="none" w:sz="0" w:space="0" w:color="auto"/>
            <w:left w:val="none" w:sz="0" w:space="0" w:color="auto"/>
            <w:bottom w:val="none" w:sz="0" w:space="0" w:color="auto"/>
            <w:right w:val="none" w:sz="0" w:space="0" w:color="auto"/>
          </w:divBdr>
        </w:div>
      </w:divsChild>
    </w:div>
    <w:div w:id="994869191">
      <w:bodyDiv w:val="1"/>
      <w:marLeft w:val="0"/>
      <w:marRight w:val="0"/>
      <w:marTop w:val="0"/>
      <w:marBottom w:val="0"/>
      <w:divBdr>
        <w:top w:val="none" w:sz="0" w:space="0" w:color="auto"/>
        <w:left w:val="none" w:sz="0" w:space="0" w:color="auto"/>
        <w:bottom w:val="none" w:sz="0" w:space="0" w:color="auto"/>
        <w:right w:val="none" w:sz="0" w:space="0" w:color="auto"/>
      </w:divBdr>
    </w:div>
    <w:div w:id="1006984433">
      <w:bodyDiv w:val="1"/>
      <w:marLeft w:val="0"/>
      <w:marRight w:val="0"/>
      <w:marTop w:val="0"/>
      <w:marBottom w:val="0"/>
      <w:divBdr>
        <w:top w:val="none" w:sz="0" w:space="0" w:color="auto"/>
        <w:left w:val="none" w:sz="0" w:space="0" w:color="auto"/>
        <w:bottom w:val="none" w:sz="0" w:space="0" w:color="auto"/>
        <w:right w:val="none" w:sz="0" w:space="0" w:color="auto"/>
      </w:divBdr>
      <w:divsChild>
        <w:div w:id="1758791592">
          <w:marLeft w:val="0"/>
          <w:marRight w:val="0"/>
          <w:marTop w:val="0"/>
          <w:marBottom w:val="0"/>
          <w:divBdr>
            <w:top w:val="none" w:sz="0" w:space="0" w:color="auto"/>
            <w:left w:val="none" w:sz="0" w:space="0" w:color="auto"/>
            <w:bottom w:val="none" w:sz="0" w:space="0" w:color="auto"/>
            <w:right w:val="none" w:sz="0" w:space="0" w:color="auto"/>
          </w:divBdr>
        </w:div>
        <w:div w:id="1401639039">
          <w:marLeft w:val="360"/>
          <w:marRight w:val="0"/>
          <w:marTop w:val="0"/>
          <w:marBottom w:val="75"/>
          <w:divBdr>
            <w:top w:val="none" w:sz="0" w:space="0" w:color="auto"/>
            <w:left w:val="none" w:sz="0" w:space="0" w:color="auto"/>
            <w:bottom w:val="none" w:sz="0" w:space="0" w:color="auto"/>
            <w:right w:val="none" w:sz="0" w:space="0" w:color="auto"/>
          </w:divBdr>
        </w:div>
        <w:div w:id="674260585">
          <w:marLeft w:val="360"/>
          <w:marRight w:val="0"/>
          <w:marTop w:val="0"/>
          <w:marBottom w:val="75"/>
          <w:divBdr>
            <w:top w:val="none" w:sz="0" w:space="0" w:color="auto"/>
            <w:left w:val="none" w:sz="0" w:space="0" w:color="auto"/>
            <w:bottom w:val="none" w:sz="0" w:space="0" w:color="auto"/>
            <w:right w:val="none" w:sz="0" w:space="0" w:color="auto"/>
          </w:divBdr>
        </w:div>
        <w:div w:id="1912886516">
          <w:marLeft w:val="0"/>
          <w:marRight w:val="0"/>
          <w:marTop w:val="0"/>
          <w:marBottom w:val="0"/>
          <w:divBdr>
            <w:top w:val="none" w:sz="0" w:space="0" w:color="auto"/>
            <w:left w:val="none" w:sz="0" w:space="0" w:color="auto"/>
            <w:bottom w:val="none" w:sz="0" w:space="0" w:color="auto"/>
            <w:right w:val="none" w:sz="0" w:space="0" w:color="auto"/>
          </w:divBdr>
        </w:div>
      </w:divsChild>
    </w:div>
    <w:div w:id="1060059771">
      <w:bodyDiv w:val="1"/>
      <w:marLeft w:val="0"/>
      <w:marRight w:val="0"/>
      <w:marTop w:val="0"/>
      <w:marBottom w:val="0"/>
      <w:divBdr>
        <w:top w:val="none" w:sz="0" w:space="0" w:color="auto"/>
        <w:left w:val="none" w:sz="0" w:space="0" w:color="auto"/>
        <w:bottom w:val="none" w:sz="0" w:space="0" w:color="auto"/>
        <w:right w:val="none" w:sz="0" w:space="0" w:color="auto"/>
      </w:divBdr>
    </w:div>
    <w:div w:id="1209798134">
      <w:bodyDiv w:val="1"/>
      <w:marLeft w:val="0"/>
      <w:marRight w:val="0"/>
      <w:marTop w:val="0"/>
      <w:marBottom w:val="0"/>
      <w:divBdr>
        <w:top w:val="none" w:sz="0" w:space="0" w:color="auto"/>
        <w:left w:val="none" w:sz="0" w:space="0" w:color="auto"/>
        <w:bottom w:val="none" w:sz="0" w:space="0" w:color="auto"/>
        <w:right w:val="none" w:sz="0" w:space="0" w:color="auto"/>
      </w:divBdr>
      <w:divsChild>
        <w:div w:id="903679283">
          <w:marLeft w:val="0"/>
          <w:marRight w:val="0"/>
          <w:marTop w:val="0"/>
          <w:marBottom w:val="0"/>
          <w:divBdr>
            <w:top w:val="none" w:sz="0" w:space="0" w:color="auto"/>
            <w:left w:val="none" w:sz="0" w:space="0" w:color="auto"/>
            <w:bottom w:val="none" w:sz="0" w:space="0" w:color="auto"/>
            <w:right w:val="none" w:sz="0" w:space="0" w:color="auto"/>
          </w:divBdr>
        </w:div>
        <w:div w:id="1557542579">
          <w:marLeft w:val="360"/>
          <w:marRight w:val="0"/>
          <w:marTop w:val="0"/>
          <w:marBottom w:val="75"/>
          <w:divBdr>
            <w:top w:val="none" w:sz="0" w:space="0" w:color="auto"/>
            <w:left w:val="none" w:sz="0" w:space="0" w:color="auto"/>
            <w:bottom w:val="none" w:sz="0" w:space="0" w:color="auto"/>
            <w:right w:val="none" w:sz="0" w:space="0" w:color="auto"/>
          </w:divBdr>
        </w:div>
        <w:div w:id="2131972003">
          <w:marLeft w:val="360"/>
          <w:marRight w:val="0"/>
          <w:marTop w:val="0"/>
          <w:marBottom w:val="75"/>
          <w:divBdr>
            <w:top w:val="none" w:sz="0" w:space="0" w:color="auto"/>
            <w:left w:val="none" w:sz="0" w:space="0" w:color="auto"/>
            <w:bottom w:val="none" w:sz="0" w:space="0" w:color="auto"/>
            <w:right w:val="none" w:sz="0" w:space="0" w:color="auto"/>
          </w:divBdr>
        </w:div>
        <w:div w:id="1011028973">
          <w:marLeft w:val="360"/>
          <w:marRight w:val="0"/>
          <w:marTop w:val="0"/>
          <w:marBottom w:val="75"/>
          <w:divBdr>
            <w:top w:val="none" w:sz="0" w:space="0" w:color="auto"/>
            <w:left w:val="none" w:sz="0" w:space="0" w:color="auto"/>
            <w:bottom w:val="none" w:sz="0" w:space="0" w:color="auto"/>
            <w:right w:val="none" w:sz="0" w:space="0" w:color="auto"/>
          </w:divBdr>
        </w:div>
        <w:div w:id="2044859671">
          <w:marLeft w:val="360"/>
          <w:marRight w:val="0"/>
          <w:marTop w:val="0"/>
          <w:marBottom w:val="75"/>
          <w:divBdr>
            <w:top w:val="none" w:sz="0" w:space="0" w:color="auto"/>
            <w:left w:val="none" w:sz="0" w:space="0" w:color="auto"/>
            <w:bottom w:val="none" w:sz="0" w:space="0" w:color="auto"/>
            <w:right w:val="none" w:sz="0" w:space="0" w:color="auto"/>
          </w:divBdr>
        </w:div>
        <w:div w:id="769741751">
          <w:marLeft w:val="360"/>
          <w:marRight w:val="0"/>
          <w:marTop w:val="0"/>
          <w:marBottom w:val="75"/>
          <w:divBdr>
            <w:top w:val="none" w:sz="0" w:space="0" w:color="auto"/>
            <w:left w:val="none" w:sz="0" w:space="0" w:color="auto"/>
            <w:bottom w:val="none" w:sz="0" w:space="0" w:color="auto"/>
            <w:right w:val="none" w:sz="0" w:space="0" w:color="auto"/>
          </w:divBdr>
        </w:div>
        <w:div w:id="79372240">
          <w:marLeft w:val="360"/>
          <w:marRight w:val="0"/>
          <w:marTop w:val="0"/>
          <w:marBottom w:val="75"/>
          <w:divBdr>
            <w:top w:val="none" w:sz="0" w:space="0" w:color="auto"/>
            <w:left w:val="none" w:sz="0" w:space="0" w:color="auto"/>
            <w:bottom w:val="none" w:sz="0" w:space="0" w:color="auto"/>
            <w:right w:val="none" w:sz="0" w:space="0" w:color="auto"/>
          </w:divBdr>
          <w:divsChild>
            <w:div w:id="668605692">
              <w:marLeft w:val="360"/>
              <w:marRight w:val="0"/>
              <w:marTop w:val="0"/>
              <w:marBottom w:val="75"/>
              <w:divBdr>
                <w:top w:val="none" w:sz="0" w:space="0" w:color="auto"/>
                <w:left w:val="none" w:sz="0" w:space="0" w:color="auto"/>
                <w:bottom w:val="none" w:sz="0" w:space="0" w:color="auto"/>
                <w:right w:val="none" w:sz="0" w:space="0" w:color="auto"/>
              </w:divBdr>
            </w:div>
          </w:divsChild>
        </w:div>
        <w:div w:id="206794040">
          <w:marLeft w:val="360"/>
          <w:marRight w:val="0"/>
          <w:marTop w:val="0"/>
          <w:marBottom w:val="75"/>
          <w:divBdr>
            <w:top w:val="none" w:sz="0" w:space="0" w:color="auto"/>
            <w:left w:val="none" w:sz="0" w:space="0" w:color="auto"/>
            <w:bottom w:val="none" w:sz="0" w:space="0" w:color="auto"/>
            <w:right w:val="none" w:sz="0" w:space="0" w:color="auto"/>
          </w:divBdr>
        </w:div>
        <w:div w:id="892814967">
          <w:marLeft w:val="360"/>
          <w:marRight w:val="0"/>
          <w:marTop w:val="0"/>
          <w:marBottom w:val="75"/>
          <w:divBdr>
            <w:top w:val="none" w:sz="0" w:space="0" w:color="auto"/>
            <w:left w:val="none" w:sz="0" w:space="0" w:color="auto"/>
            <w:bottom w:val="none" w:sz="0" w:space="0" w:color="auto"/>
            <w:right w:val="none" w:sz="0" w:space="0" w:color="auto"/>
          </w:divBdr>
        </w:div>
        <w:div w:id="1723676317">
          <w:marLeft w:val="360"/>
          <w:marRight w:val="0"/>
          <w:marTop w:val="0"/>
          <w:marBottom w:val="75"/>
          <w:divBdr>
            <w:top w:val="none" w:sz="0" w:space="0" w:color="auto"/>
            <w:left w:val="none" w:sz="0" w:space="0" w:color="auto"/>
            <w:bottom w:val="none" w:sz="0" w:space="0" w:color="auto"/>
            <w:right w:val="none" w:sz="0" w:space="0" w:color="auto"/>
          </w:divBdr>
        </w:div>
        <w:div w:id="1273320307">
          <w:marLeft w:val="360"/>
          <w:marRight w:val="0"/>
          <w:marTop w:val="0"/>
          <w:marBottom w:val="75"/>
          <w:divBdr>
            <w:top w:val="none" w:sz="0" w:space="0" w:color="auto"/>
            <w:left w:val="none" w:sz="0" w:space="0" w:color="auto"/>
            <w:bottom w:val="none" w:sz="0" w:space="0" w:color="auto"/>
            <w:right w:val="none" w:sz="0" w:space="0" w:color="auto"/>
          </w:divBdr>
        </w:div>
        <w:div w:id="2107774405">
          <w:marLeft w:val="0"/>
          <w:marRight w:val="0"/>
          <w:marTop w:val="0"/>
          <w:marBottom w:val="0"/>
          <w:divBdr>
            <w:top w:val="none" w:sz="0" w:space="0" w:color="auto"/>
            <w:left w:val="none" w:sz="0" w:space="0" w:color="auto"/>
            <w:bottom w:val="none" w:sz="0" w:space="0" w:color="auto"/>
            <w:right w:val="none" w:sz="0" w:space="0" w:color="auto"/>
          </w:divBdr>
        </w:div>
      </w:divsChild>
    </w:div>
    <w:div w:id="1389457548">
      <w:bodyDiv w:val="1"/>
      <w:marLeft w:val="0"/>
      <w:marRight w:val="0"/>
      <w:marTop w:val="0"/>
      <w:marBottom w:val="0"/>
      <w:divBdr>
        <w:top w:val="none" w:sz="0" w:space="0" w:color="auto"/>
        <w:left w:val="none" w:sz="0" w:space="0" w:color="auto"/>
        <w:bottom w:val="none" w:sz="0" w:space="0" w:color="auto"/>
        <w:right w:val="none" w:sz="0" w:space="0" w:color="auto"/>
      </w:divBdr>
      <w:divsChild>
        <w:div w:id="1886717675">
          <w:marLeft w:val="0"/>
          <w:marRight w:val="0"/>
          <w:marTop w:val="0"/>
          <w:marBottom w:val="0"/>
          <w:divBdr>
            <w:top w:val="none" w:sz="0" w:space="0" w:color="auto"/>
            <w:left w:val="none" w:sz="0" w:space="0" w:color="auto"/>
            <w:bottom w:val="none" w:sz="0" w:space="0" w:color="auto"/>
            <w:right w:val="none" w:sz="0" w:space="0" w:color="auto"/>
          </w:divBdr>
        </w:div>
        <w:div w:id="1636180501">
          <w:marLeft w:val="360"/>
          <w:marRight w:val="0"/>
          <w:marTop w:val="0"/>
          <w:marBottom w:val="75"/>
          <w:divBdr>
            <w:top w:val="none" w:sz="0" w:space="0" w:color="auto"/>
            <w:left w:val="none" w:sz="0" w:space="0" w:color="auto"/>
            <w:bottom w:val="none" w:sz="0" w:space="0" w:color="auto"/>
            <w:right w:val="none" w:sz="0" w:space="0" w:color="auto"/>
          </w:divBdr>
        </w:div>
        <w:div w:id="341710559">
          <w:marLeft w:val="360"/>
          <w:marRight w:val="0"/>
          <w:marTop w:val="0"/>
          <w:marBottom w:val="75"/>
          <w:divBdr>
            <w:top w:val="none" w:sz="0" w:space="0" w:color="auto"/>
            <w:left w:val="none" w:sz="0" w:space="0" w:color="auto"/>
            <w:bottom w:val="none" w:sz="0" w:space="0" w:color="auto"/>
            <w:right w:val="none" w:sz="0" w:space="0" w:color="auto"/>
          </w:divBdr>
        </w:div>
        <w:div w:id="104428254">
          <w:marLeft w:val="0"/>
          <w:marRight w:val="0"/>
          <w:marTop w:val="0"/>
          <w:marBottom w:val="0"/>
          <w:divBdr>
            <w:top w:val="none" w:sz="0" w:space="0" w:color="auto"/>
            <w:left w:val="none" w:sz="0" w:space="0" w:color="auto"/>
            <w:bottom w:val="none" w:sz="0" w:space="0" w:color="auto"/>
            <w:right w:val="none" w:sz="0" w:space="0" w:color="auto"/>
          </w:divBdr>
        </w:div>
      </w:divsChild>
    </w:div>
    <w:div w:id="1433162532">
      <w:bodyDiv w:val="1"/>
      <w:marLeft w:val="0"/>
      <w:marRight w:val="0"/>
      <w:marTop w:val="0"/>
      <w:marBottom w:val="0"/>
      <w:divBdr>
        <w:top w:val="none" w:sz="0" w:space="0" w:color="auto"/>
        <w:left w:val="none" w:sz="0" w:space="0" w:color="auto"/>
        <w:bottom w:val="none" w:sz="0" w:space="0" w:color="auto"/>
        <w:right w:val="none" w:sz="0" w:space="0" w:color="auto"/>
      </w:divBdr>
      <w:divsChild>
        <w:div w:id="2044554902">
          <w:marLeft w:val="0"/>
          <w:marRight w:val="0"/>
          <w:marTop w:val="0"/>
          <w:marBottom w:val="0"/>
          <w:divBdr>
            <w:top w:val="none" w:sz="0" w:space="0" w:color="auto"/>
            <w:left w:val="none" w:sz="0" w:space="0" w:color="auto"/>
            <w:bottom w:val="none" w:sz="0" w:space="0" w:color="auto"/>
            <w:right w:val="none" w:sz="0" w:space="0" w:color="auto"/>
          </w:divBdr>
        </w:div>
        <w:div w:id="424807171">
          <w:marLeft w:val="360"/>
          <w:marRight w:val="0"/>
          <w:marTop w:val="0"/>
          <w:marBottom w:val="75"/>
          <w:divBdr>
            <w:top w:val="none" w:sz="0" w:space="0" w:color="auto"/>
            <w:left w:val="none" w:sz="0" w:space="0" w:color="auto"/>
            <w:bottom w:val="none" w:sz="0" w:space="0" w:color="auto"/>
            <w:right w:val="none" w:sz="0" w:space="0" w:color="auto"/>
          </w:divBdr>
        </w:div>
        <w:div w:id="62875372">
          <w:marLeft w:val="360"/>
          <w:marRight w:val="0"/>
          <w:marTop w:val="0"/>
          <w:marBottom w:val="75"/>
          <w:divBdr>
            <w:top w:val="none" w:sz="0" w:space="0" w:color="auto"/>
            <w:left w:val="none" w:sz="0" w:space="0" w:color="auto"/>
            <w:bottom w:val="none" w:sz="0" w:space="0" w:color="auto"/>
            <w:right w:val="none" w:sz="0" w:space="0" w:color="auto"/>
          </w:divBdr>
        </w:div>
        <w:div w:id="300428904">
          <w:marLeft w:val="0"/>
          <w:marRight w:val="0"/>
          <w:marTop w:val="0"/>
          <w:marBottom w:val="0"/>
          <w:divBdr>
            <w:top w:val="none" w:sz="0" w:space="0" w:color="auto"/>
            <w:left w:val="none" w:sz="0" w:space="0" w:color="auto"/>
            <w:bottom w:val="none" w:sz="0" w:space="0" w:color="auto"/>
            <w:right w:val="none" w:sz="0" w:space="0" w:color="auto"/>
          </w:divBdr>
        </w:div>
      </w:divsChild>
    </w:div>
    <w:div w:id="1550191090">
      <w:bodyDiv w:val="1"/>
      <w:marLeft w:val="0"/>
      <w:marRight w:val="0"/>
      <w:marTop w:val="0"/>
      <w:marBottom w:val="0"/>
      <w:divBdr>
        <w:top w:val="none" w:sz="0" w:space="0" w:color="auto"/>
        <w:left w:val="none" w:sz="0" w:space="0" w:color="auto"/>
        <w:bottom w:val="none" w:sz="0" w:space="0" w:color="auto"/>
        <w:right w:val="none" w:sz="0" w:space="0" w:color="auto"/>
      </w:divBdr>
      <w:divsChild>
        <w:div w:id="403533219">
          <w:marLeft w:val="0"/>
          <w:marRight w:val="0"/>
          <w:marTop w:val="0"/>
          <w:marBottom w:val="0"/>
          <w:divBdr>
            <w:top w:val="none" w:sz="0" w:space="0" w:color="auto"/>
            <w:left w:val="none" w:sz="0" w:space="0" w:color="auto"/>
            <w:bottom w:val="none" w:sz="0" w:space="0" w:color="auto"/>
            <w:right w:val="none" w:sz="0" w:space="0" w:color="auto"/>
          </w:divBdr>
        </w:div>
        <w:div w:id="718624712">
          <w:marLeft w:val="360"/>
          <w:marRight w:val="0"/>
          <w:marTop w:val="0"/>
          <w:marBottom w:val="75"/>
          <w:divBdr>
            <w:top w:val="none" w:sz="0" w:space="0" w:color="auto"/>
            <w:left w:val="none" w:sz="0" w:space="0" w:color="auto"/>
            <w:bottom w:val="none" w:sz="0" w:space="0" w:color="auto"/>
            <w:right w:val="none" w:sz="0" w:space="0" w:color="auto"/>
          </w:divBdr>
        </w:div>
        <w:div w:id="1160194133">
          <w:marLeft w:val="360"/>
          <w:marRight w:val="0"/>
          <w:marTop w:val="0"/>
          <w:marBottom w:val="75"/>
          <w:divBdr>
            <w:top w:val="none" w:sz="0" w:space="0" w:color="auto"/>
            <w:left w:val="none" w:sz="0" w:space="0" w:color="auto"/>
            <w:bottom w:val="none" w:sz="0" w:space="0" w:color="auto"/>
            <w:right w:val="none" w:sz="0" w:space="0" w:color="auto"/>
          </w:divBdr>
        </w:div>
        <w:div w:id="1315985744">
          <w:marLeft w:val="360"/>
          <w:marRight w:val="0"/>
          <w:marTop w:val="0"/>
          <w:marBottom w:val="75"/>
          <w:divBdr>
            <w:top w:val="none" w:sz="0" w:space="0" w:color="auto"/>
            <w:left w:val="none" w:sz="0" w:space="0" w:color="auto"/>
            <w:bottom w:val="none" w:sz="0" w:space="0" w:color="auto"/>
            <w:right w:val="none" w:sz="0" w:space="0" w:color="auto"/>
          </w:divBdr>
        </w:div>
        <w:div w:id="1878424556">
          <w:marLeft w:val="360"/>
          <w:marRight w:val="0"/>
          <w:marTop w:val="0"/>
          <w:marBottom w:val="75"/>
          <w:divBdr>
            <w:top w:val="none" w:sz="0" w:space="0" w:color="auto"/>
            <w:left w:val="none" w:sz="0" w:space="0" w:color="auto"/>
            <w:bottom w:val="none" w:sz="0" w:space="0" w:color="auto"/>
            <w:right w:val="none" w:sz="0" w:space="0" w:color="auto"/>
          </w:divBdr>
        </w:div>
        <w:div w:id="1185484272">
          <w:marLeft w:val="360"/>
          <w:marRight w:val="0"/>
          <w:marTop w:val="0"/>
          <w:marBottom w:val="75"/>
          <w:divBdr>
            <w:top w:val="none" w:sz="0" w:space="0" w:color="auto"/>
            <w:left w:val="none" w:sz="0" w:space="0" w:color="auto"/>
            <w:bottom w:val="none" w:sz="0" w:space="0" w:color="auto"/>
            <w:right w:val="none" w:sz="0" w:space="0" w:color="auto"/>
          </w:divBdr>
        </w:div>
        <w:div w:id="856506009">
          <w:marLeft w:val="360"/>
          <w:marRight w:val="0"/>
          <w:marTop w:val="0"/>
          <w:marBottom w:val="75"/>
          <w:divBdr>
            <w:top w:val="none" w:sz="0" w:space="0" w:color="auto"/>
            <w:left w:val="none" w:sz="0" w:space="0" w:color="auto"/>
            <w:bottom w:val="none" w:sz="0" w:space="0" w:color="auto"/>
            <w:right w:val="none" w:sz="0" w:space="0" w:color="auto"/>
          </w:divBdr>
        </w:div>
        <w:div w:id="547380807">
          <w:marLeft w:val="360"/>
          <w:marRight w:val="0"/>
          <w:marTop w:val="0"/>
          <w:marBottom w:val="75"/>
          <w:divBdr>
            <w:top w:val="none" w:sz="0" w:space="0" w:color="auto"/>
            <w:left w:val="none" w:sz="0" w:space="0" w:color="auto"/>
            <w:bottom w:val="none" w:sz="0" w:space="0" w:color="auto"/>
            <w:right w:val="none" w:sz="0" w:space="0" w:color="auto"/>
          </w:divBdr>
        </w:div>
        <w:div w:id="1662387492">
          <w:marLeft w:val="360"/>
          <w:marRight w:val="0"/>
          <w:marTop w:val="0"/>
          <w:marBottom w:val="75"/>
          <w:divBdr>
            <w:top w:val="none" w:sz="0" w:space="0" w:color="auto"/>
            <w:left w:val="none" w:sz="0" w:space="0" w:color="auto"/>
            <w:bottom w:val="none" w:sz="0" w:space="0" w:color="auto"/>
            <w:right w:val="none" w:sz="0" w:space="0" w:color="auto"/>
          </w:divBdr>
        </w:div>
        <w:div w:id="992179082">
          <w:marLeft w:val="360"/>
          <w:marRight w:val="0"/>
          <w:marTop w:val="0"/>
          <w:marBottom w:val="75"/>
          <w:divBdr>
            <w:top w:val="none" w:sz="0" w:space="0" w:color="auto"/>
            <w:left w:val="none" w:sz="0" w:space="0" w:color="auto"/>
            <w:bottom w:val="none" w:sz="0" w:space="0" w:color="auto"/>
            <w:right w:val="none" w:sz="0" w:space="0" w:color="auto"/>
          </w:divBdr>
        </w:div>
        <w:div w:id="700783415">
          <w:marLeft w:val="360"/>
          <w:marRight w:val="0"/>
          <w:marTop w:val="0"/>
          <w:marBottom w:val="75"/>
          <w:divBdr>
            <w:top w:val="none" w:sz="0" w:space="0" w:color="auto"/>
            <w:left w:val="none" w:sz="0" w:space="0" w:color="auto"/>
            <w:bottom w:val="none" w:sz="0" w:space="0" w:color="auto"/>
            <w:right w:val="none" w:sz="0" w:space="0" w:color="auto"/>
          </w:divBdr>
        </w:div>
        <w:div w:id="508714713">
          <w:marLeft w:val="360"/>
          <w:marRight w:val="0"/>
          <w:marTop w:val="0"/>
          <w:marBottom w:val="75"/>
          <w:divBdr>
            <w:top w:val="none" w:sz="0" w:space="0" w:color="auto"/>
            <w:left w:val="none" w:sz="0" w:space="0" w:color="auto"/>
            <w:bottom w:val="none" w:sz="0" w:space="0" w:color="auto"/>
            <w:right w:val="none" w:sz="0" w:space="0" w:color="auto"/>
          </w:divBdr>
        </w:div>
        <w:div w:id="1598441588">
          <w:marLeft w:val="360"/>
          <w:marRight w:val="0"/>
          <w:marTop w:val="0"/>
          <w:marBottom w:val="75"/>
          <w:divBdr>
            <w:top w:val="none" w:sz="0" w:space="0" w:color="auto"/>
            <w:left w:val="none" w:sz="0" w:space="0" w:color="auto"/>
            <w:bottom w:val="none" w:sz="0" w:space="0" w:color="auto"/>
            <w:right w:val="none" w:sz="0" w:space="0" w:color="auto"/>
          </w:divBdr>
        </w:div>
        <w:div w:id="942424005">
          <w:marLeft w:val="360"/>
          <w:marRight w:val="0"/>
          <w:marTop w:val="0"/>
          <w:marBottom w:val="75"/>
          <w:divBdr>
            <w:top w:val="none" w:sz="0" w:space="0" w:color="auto"/>
            <w:left w:val="none" w:sz="0" w:space="0" w:color="auto"/>
            <w:bottom w:val="none" w:sz="0" w:space="0" w:color="auto"/>
            <w:right w:val="none" w:sz="0" w:space="0" w:color="auto"/>
          </w:divBdr>
        </w:div>
        <w:div w:id="224150365">
          <w:marLeft w:val="360"/>
          <w:marRight w:val="0"/>
          <w:marTop w:val="0"/>
          <w:marBottom w:val="75"/>
          <w:divBdr>
            <w:top w:val="none" w:sz="0" w:space="0" w:color="auto"/>
            <w:left w:val="none" w:sz="0" w:space="0" w:color="auto"/>
            <w:bottom w:val="none" w:sz="0" w:space="0" w:color="auto"/>
            <w:right w:val="none" w:sz="0" w:space="0" w:color="auto"/>
          </w:divBdr>
        </w:div>
        <w:div w:id="1416635294">
          <w:marLeft w:val="360"/>
          <w:marRight w:val="0"/>
          <w:marTop w:val="0"/>
          <w:marBottom w:val="75"/>
          <w:divBdr>
            <w:top w:val="none" w:sz="0" w:space="0" w:color="auto"/>
            <w:left w:val="none" w:sz="0" w:space="0" w:color="auto"/>
            <w:bottom w:val="none" w:sz="0" w:space="0" w:color="auto"/>
            <w:right w:val="none" w:sz="0" w:space="0" w:color="auto"/>
          </w:divBdr>
        </w:div>
        <w:div w:id="124471967">
          <w:marLeft w:val="360"/>
          <w:marRight w:val="0"/>
          <w:marTop w:val="0"/>
          <w:marBottom w:val="75"/>
          <w:divBdr>
            <w:top w:val="none" w:sz="0" w:space="0" w:color="auto"/>
            <w:left w:val="none" w:sz="0" w:space="0" w:color="auto"/>
            <w:bottom w:val="none" w:sz="0" w:space="0" w:color="auto"/>
            <w:right w:val="none" w:sz="0" w:space="0" w:color="auto"/>
          </w:divBdr>
        </w:div>
        <w:div w:id="1491676244">
          <w:marLeft w:val="360"/>
          <w:marRight w:val="0"/>
          <w:marTop w:val="0"/>
          <w:marBottom w:val="75"/>
          <w:divBdr>
            <w:top w:val="none" w:sz="0" w:space="0" w:color="auto"/>
            <w:left w:val="none" w:sz="0" w:space="0" w:color="auto"/>
            <w:bottom w:val="none" w:sz="0" w:space="0" w:color="auto"/>
            <w:right w:val="none" w:sz="0" w:space="0" w:color="auto"/>
          </w:divBdr>
        </w:div>
        <w:div w:id="861942217">
          <w:marLeft w:val="360"/>
          <w:marRight w:val="0"/>
          <w:marTop w:val="0"/>
          <w:marBottom w:val="75"/>
          <w:divBdr>
            <w:top w:val="none" w:sz="0" w:space="0" w:color="auto"/>
            <w:left w:val="none" w:sz="0" w:space="0" w:color="auto"/>
            <w:bottom w:val="none" w:sz="0" w:space="0" w:color="auto"/>
            <w:right w:val="none" w:sz="0" w:space="0" w:color="auto"/>
          </w:divBdr>
        </w:div>
        <w:div w:id="1889300609">
          <w:marLeft w:val="360"/>
          <w:marRight w:val="0"/>
          <w:marTop w:val="0"/>
          <w:marBottom w:val="75"/>
          <w:divBdr>
            <w:top w:val="none" w:sz="0" w:space="0" w:color="auto"/>
            <w:left w:val="none" w:sz="0" w:space="0" w:color="auto"/>
            <w:bottom w:val="none" w:sz="0" w:space="0" w:color="auto"/>
            <w:right w:val="none" w:sz="0" w:space="0" w:color="auto"/>
          </w:divBdr>
        </w:div>
        <w:div w:id="610354485">
          <w:marLeft w:val="360"/>
          <w:marRight w:val="0"/>
          <w:marTop w:val="0"/>
          <w:marBottom w:val="75"/>
          <w:divBdr>
            <w:top w:val="none" w:sz="0" w:space="0" w:color="auto"/>
            <w:left w:val="none" w:sz="0" w:space="0" w:color="auto"/>
            <w:bottom w:val="none" w:sz="0" w:space="0" w:color="auto"/>
            <w:right w:val="none" w:sz="0" w:space="0" w:color="auto"/>
          </w:divBdr>
        </w:div>
        <w:div w:id="471874286">
          <w:marLeft w:val="360"/>
          <w:marRight w:val="0"/>
          <w:marTop w:val="0"/>
          <w:marBottom w:val="75"/>
          <w:divBdr>
            <w:top w:val="none" w:sz="0" w:space="0" w:color="auto"/>
            <w:left w:val="none" w:sz="0" w:space="0" w:color="auto"/>
            <w:bottom w:val="none" w:sz="0" w:space="0" w:color="auto"/>
            <w:right w:val="none" w:sz="0" w:space="0" w:color="auto"/>
          </w:divBdr>
        </w:div>
        <w:div w:id="1421413452">
          <w:marLeft w:val="360"/>
          <w:marRight w:val="0"/>
          <w:marTop w:val="0"/>
          <w:marBottom w:val="75"/>
          <w:divBdr>
            <w:top w:val="none" w:sz="0" w:space="0" w:color="auto"/>
            <w:left w:val="none" w:sz="0" w:space="0" w:color="auto"/>
            <w:bottom w:val="none" w:sz="0" w:space="0" w:color="auto"/>
            <w:right w:val="none" w:sz="0" w:space="0" w:color="auto"/>
          </w:divBdr>
        </w:div>
        <w:div w:id="1043019403">
          <w:marLeft w:val="360"/>
          <w:marRight w:val="0"/>
          <w:marTop w:val="0"/>
          <w:marBottom w:val="75"/>
          <w:divBdr>
            <w:top w:val="none" w:sz="0" w:space="0" w:color="auto"/>
            <w:left w:val="none" w:sz="0" w:space="0" w:color="auto"/>
            <w:bottom w:val="none" w:sz="0" w:space="0" w:color="auto"/>
            <w:right w:val="none" w:sz="0" w:space="0" w:color="auto"/>
          </w:divBdr>
        </w:div>
        <w:div w:id="88163175">
          <w:marLeft w:val="0"/>
          <w:marRight w:val="0"/>
          <w:marTop w:val="0"/>
          <w:marBottom w:val="0"/>
          <w:divBdr>
            <w:top w:val="none" w:sz="0" w:space="0" w:color="auto"/>
            <w:left w:val="none" w:sz="0" w:space="0" w:color="auto"/>
            <w:bottom w:val="none" w:sz="0" w:space="0" w:color="auto"/>
            <w:right w:val="none" w:sz="0" w:space="0" w:color="auto"/>
          </w:divBdr>
        </w:div>
      </w:divsChild>
    </w:div>
    <w:div w:id="1576931650">
      <w:bodyDiv w:val="1"/>
      <w:marLeft w:val="0"/>
      <w:marRight w:val="0"/>
      <w:marTop w:val="0"/>
      <w:marBottom w:val="0"/>
      <w:divBdr>
        <w:top w:val="none" w:sz="0" w:space="0" w:color="auto"/>
        <w:left w:val="none" w:sz="0" w:space="0" w:color="auto"/>
        <w:bottom w:val="none" w:sz="0" w:space="0" w:color="auto"/>
        <w:right w:val="none" w:sz="0" w:space="0" w:color="auto"/>
      </w:divBdr>
      <w:divsChild>
        <w:div w:id="825632055">
          <w:marLeft w:val="0"/>
          <w:marRight w:val="0"/>
          <w:marTop w:val="0"/>
          <w:marBottom w:val="0"/>
          <w:divBdr>
            <w:top w:val="none" w:sz="0" w:space="0" w:color="auto"/>
            <w:left w:val="none" w:sz="0" w:space="0" w:color="auto"/>
            <w:bottom w:val="none" w:sz="0" w:space="0" w:color="auto"/>
            <w:right w:val="none" w:sz="0" w:space="0" w:color="auto"/>
          </w:divBdr>
        </w:div>
        <w:div w:id="1193033694">
          <w:marLeft w:val="360"/>
          <w:marRight w:val="0"/>
          <w:marTop w:val="0"/>
          <w:marBottom w:val="75"/>
          <w:divBdr>
            <w:top w:val="none" w:sz="0" w:space="0" w:color="auto"/>
            <w:left w:val="none" w:sz="0" w:space="0" w:color="auto"/>
            <w:bottom w:val="none" w:sz="0" w:space="0" w:color="auto"/>
            <w:right w:val="none" w:sz="0" w:space="0" w:color="auto"/>
          </w:divBdr>
        </w:div>
        <w:div w:id="1118179761">
          <w:marLeft w:val="360"/>
          <w:marRight w:val="0"/>
          <w:marTop w:val="0"/>
          <w:marBottom w:val="75"/>
          <w:divBdr>
            <w:top w:val="none" w:sz="0" w:space="0" w:color="auto"/>
            <w:left w:val="none" w:sz="0" w:space="0" w:color="auto"/>
            <w:bottom w:val="none" w:sz="0" w:space="0" w:color="auto"/>
            <w:right w:val="none" w:sz="0" w:space="0" w:color="auto"/>
          </w:divBdr>
        </w:div>
        <w:div w:id="1089886423">
          <w:marLeft w:val="0"/>
          <w:marRight w:val="0"/>
          <w:marTop w:val="0"/>
          <w:marBottom w:val="0"/>
          <w:divBdr>
            <w:top w:val="none" w:sz="0" w:space="0" w:color="auto"/>
            <w:left w:val="none" w:sz="0" w:space="0" w:color="auto"/>
            <w:bottom w:val="none" w:sz="0" w:space="0" w:color="auto"/>
            <w:right w:val="none" w:sz="0" w:space="0" w:color="auto"/>
          </w:divBdr>
        </w:div>
      </w:divsChild>
    </w:div>
    <w:div w:id="1638143494">
      <w:bodyDiv w:val="1"/>
      <w:marLeft w:val="0"/>
      <w:marRight w:val="0"/>
      <w:marTop w:val="0"/>
      <w:marBottom w:val="0"/>
      <w:divBdr>
        <w:top w:val="none" w:sz="0" w:space="0" w:color="auto"/>
        <w:left w:val="none" w:sz="0" w:space="0" w:color="auto"/>
        <w:bottom w:val="none" w:sz="0" w:space="0" w:color="auto"/>
        <w:right w:val="none" w:sz="0" w:space="0" w:color="auto"/>
      </w:divBdr>
      <w:divsChild>
        <w:div w:id="1979917861">
          <w:marLeft w:val="0"/>
          <w:marRight w:val="0"/>
          <w:marTop w:val="0"/>
          <w:marBottom w:val="0"/>
          <w:divBdr>
            <w:top w:val="none" w:sz="0" w:space="0" w:color="auto"/>
            <w:left w:val="none" w:sz="0" w:space="0" w:color="auto"/>
            <w:bottom w:val="none" w:sz="0" w:space="0" w:color="auto"/>
            <w:right w:val="none" w:sz="0" w:space="0" w:color="auto"/>
          </w:divBdr>
        </w:div>
        <w:div w:id="2000692309">
          <w:marLeft w:val="360"/>
          <w:marRight w:val="0"/>
          <w:marTop w:val="0"/>
          <w:marBottom w:val="75"/>
          <w:divBdr>
            <w:top w:val="none" w:sz="0" w:space="0" w:color="auto"/>
            <w:left w:val="none" w:sz="0" w:space="0" w:color="auto"/>
            <w:bottom w:val="none" w:sz="0" w:space="0" w:color="auto"/>
            <w:right w:val="none" w:sz="0" w:space="0" w:color="auto"/>
          </w:divBdr>
        </w:div>
        <w:div w:id="1382290385">
          <w:marLeft w:val="360"/>
          <w:marRight w:val="0"/>
          <w:marTop w:val="0"/>
          <w:marBottom w:val="75"/>
          <w:divBdr>
            <w:top w:val="none" w:sz="0" w:space="0" w:color="auto"/>
            <w:left w:val="none" w:sz="0" w:space="0" w:color="auto"/>
            <w:bottom w:val="none" w:sz="0" w:space="0" w:color="auto"/>
            <w:right w:val="none" w:sz="0" w:space="0" w:color="auto"/>
          </w:divBdr>
        </w:div>
        <w:div w:id="1023434668">
          <w:marLeft w:val="0"/>
          <w:marRight w:val="0"/>
          <w:marTop w:val="0"/>
          <w:marBottom w:val="0"/>
          <w:divBdr>
            <w:top w:val="none" w:sz="0" w:space="0" w:color="auto"/>
            <w:left w:val="none" w:sz="0" w:space="0" w:color="auto"/>
            <w:bottom w:val="none" w:sz="0" w:space="0" w:color="auto"/>
            <w:right w:val="none" w:sz="0" w:space="0" w:color="auto"/>
          </w:divBdr>
        </w:div>
      </w:divsChild>
    </w:div>
    <w:div w:id="1666084125">
      <w:bodyDiv w:val="1"/>
      <w:marLeft w:val="0"/>
      <w:marRight w:val="0"/>
      <w:marTop w:val="0"/>
      <w:marBottom w:val="0"/>
      <w:divBdr>
        <w:top w:val="none" w:sz="0" w:space="0" w:color="auto"/>
        <w:left w:val="none" w:sz="0" w:space="0" w:color="auto"/>
        <w:bottom w:val="none" w:sz="0" w:space="0" w:color="auto"/>
        <w:right w:val="none" w:sz="0" w:space="0" w:color="auto"/>
      </w:divBdr>
      <w:divsChild>
        <w:div w:id="1466045033">
          <w:marLeft w:val="360"/>
          <w:marRight w:val="0"/>
          <w:marTop w:val="0"/>
          <w:marBottom w:val="75"/>
          <w:divBdr>
            <w:top w:val="none" w:sz="0" w:space="0" w:color="auto"/>
            <w:left w:val="none" w:sz="0" w:space="0" w:color="auto"/>
            <w:bottom w:val="none" w:sz="0" w:space="0" w:color="auto"/>
            <w:right w:val="none" w:sz="0" w:space="0" w:color="auto"/>
          </w:divBdr>
        </w:div>
        <w:div w:id="1138917178">
          <w:marLeft w:val="360"/>
          <w:marRight w:val="0"/>
          <w:marTop w:val="0"/>
          <w:marBottom w:val="75"/>
          <w:divBdr>
            <w:top w:val="none" w:sz="0" w:space="0" w:color="auto"/>
            <w:left w:val="none" w:sz="0" w:space="0" w:color="auto"/>
            <w:bottom w:val="none" w:sz="0" w:space="0" w:color="auto"/>
            <w:right w:val="none" w:sz="0" w:space="0" w:color="auto"/>
          </w:divBdr>
        </w:div>
        <w:div w:id="192234462">
          <w:marLeft w:val="360"/>
          <w:marRight w:val="0"/>
          <w:marTop w:val="0"/>
          <w:marBottom w:val="75"/>
          <w:divBdr>
            <w:top w:val="none" w:sz="0" w:space="0" w:color="auto"/>
            <w:left w:val="none" w:sz="0" w:space="0" w:color="auto"/>
            <w:bottom w:val="none" w:sz="0" w:space="0" w:color="auto"/>
            <w:right w:val="none" w:sz="0" w:space="0" w:color="auto"/>
          </w:divBdr>
        </w:div>
        <w:div w:id="833835050">
          <w:marLeft w:val="360"/>
          <w:marRight w:val="0"/>
          <w:marTop w:val="0"/>
          <w:marBottom w:val="75"/>
          <w:divBdr>
            <w:top w:val="none" w:sz="0" w:space="0" w:color="auto"/>
            <w:left w:val="none" w:sz="0" w:space="0" w:color="auto"/>
            <w:bottom w:val="none" w:sz="0" w:space="0" w:color="auto"/>
            <w:right w:val="none" w:sz="0" w:space="0" w:color="auto"/>
          </w:divBdr>
        </w:div>
        <w:div w:id="199825065">
          <w:marLeft w:val="360"/>
          <w:marRight w:val="0"/>
          <w:marTop w:val="0"/>
          <w:marBottom w:val="75"/>
          <w:divBdr>
            <w:top w:val="none" w:sz="0" w:space="0" w:color="auto"/>
            <w:left w:val="none" w:sz="0" w:space="0" w:color="auto"/>
            <w:bottom w:val="none" w:sz="0" w:space="0" w:color="auto"/>
            <w:right w:val="none" w:sz="0" w:space="0" w:color="auto"/>
          </w:divBdr>
        </w:div>
        <w:div w:id="1449664219">
          <w:marLeft w:val="360"/>
          <w:marRight w:val="0"/>
          <w:marTop w:val="0"/>
          <w:marBottom w:val="75"/>
          <w:divBdr>
            <w:top w:val="none" w:sz="0" w:space="0" w:color="auto"/>
            <w:left w:val="none" w:sz="0" w:space="0" w:color="auto"/>
            <w:bottom w:val="none" w:sz="0" w:space="0" w:color="auto"/>
            <w:right w:val="none" w:sz="0" w:space="0" w:color="auto"/>
          </w:divBdr>
        </w:div>
        <w:div w:id="1156070721">
          <w:marLeft w:val="360"/>
          <w:marRight w:val="0"/>
          <w:marTop w:val="0"/>
          <w:marBottom w:val="75"/>
          <w:divBdr>
            <w:top w:val="none" w:sz="0" w:space="0" w:color="auto"/>
            <w:left w:val="none" w:sz="0" w:space="0" w:color="auto"/>
            <w:bottom w:val="none" w:sz="0" w:space="0" w:color="auto"/>
            <w:right w:val="none" w:sz="0" w:space="0" w:color="auto"/>
          </w:divBdr>
        </w:div>
        <w:div w:id="281036285">
          <w:marLeft w:val="360"/>
          <w:marRight w:val="0"/>
          <w:marTop w:val="0"/>
          <w:marBottom w:val="75"/>
          <w:divBdr>
            <w:top w:val="none" w:sz="0" w:space="0" w:color="auto"/>
            <w:left w:val="none" w:sz="0" w:space="0" w:color="auto"/>
            <w:bottom w:val="none" w:sz="0" w:space="0" w:color="auto"/>
            <w:right w:val="none" w:sz="0" w:space="0" w:color="auto"/>
          </w:divBdr>
        </w:div>
        <w:div w:id="684209979">
          <w:marLeft w:val="360"/>
          <w:marRight w:val="0"/>
          <w:marTop w:val="0"/>
          <w:marBottom w:val="75"/>
          <w:divBdr>
            <w:top w:val="none" w:sz="0" w:space="0" w:color="auto"/>
            <w:left w:val="none" w:sz="0" w:space="0" w:color="auto"/>
            <w:bottom w:val="none" w:sz="0" w:space="0" w:color="auto"/>
            <w:right w:val="none" w:sz="0" w:space="0" w:color="auto"/>
          </w:divBdr>
        </w:div>
        <w:div w:id="1731417663">
          <w:marLeft w:val="360"/>
          <w:marRight w:val="0"/>
          <w:marTop w:val="0"/>
          <w:marBottom w:val="75"/>
          <w:divBdr>
            <w:top w:val="none" w:sz="0" w:space="0" w:color="auto"/>
            <w:left w:val="none" w:sz="0" w:space="0" w:color="auto"/>
            <w:bottom w:val="none" w:sz="0" w:space="0" w:color="auto"/>
            <w:right w:val="none" w:sz="0" w:space="0" w:color="auto"/>
          </w:divBdr>
          <w:divsChild>
            <w:div w:id="1775124992">
              <w:marLeft w:val="0"/>
              <w:marRight w:val="0"/>
              <w:marTop w:val="0"/>
              <w:marBottom w:val="0"/>
              <w:divBdr>
                <w:top w:val="none" w:sz="0" w:space="0" w:color="auto"/>
                <w:left w:val="none" w:sz="0" w:space="0" w:color="auto"/>
                <w:bottom w:val="none" w:sz="0" w:space="0" w:color="auto"/>
                <w:right w:val="none" w:sz="0" w:space="0" w:color="auto"/>
              </w:divBdr>
            </w:div>
            <w:div w:id="382562477">
              <w:marLeft w:val="360"/>
              <w:marRight w:val="0"/>
              <w:marTop w:val="0"/>
              <w:marBottom w:val="75"/>
              <w:divBdr>
                <w:top w:val="none" w:sz="0" w:space="0" w:color="auto"/>
                <w:left w:val="none" w:sz="0" w:space="0" w:color="auto"/>
                <w:bottom w:val="none" w:sz="0" w:space="0" w:color="auto"/>
                <w:right w:val="none" w:sz="0" w:space="0" w:color="auto"/>
              </w:divBdr>
            </w:div>
            <w:div w:id="1478572244">
              <w:marLeft w:val="360"/>
              <w:marRight w:val="0"/>
              <w:marTop w:val="0"/>
              <w:marBottom w:val="75"/>
              <w:divBdr>
                <w:top w:val="none" w:sz="0" w:space="0" w:color="auto"/>
                <w:left w:val="none" w:sz="0" w:space="0" w:color="auto"/>
                <w:bottom w:val="none" w:sz="0" w:space="0" w:color="auto"/>
                <w:right w:val="none" w:sz="0" w:space="0" w:color="auto"/>
              </w:divBdr>
            </w:div>
            <w:div w:id="761075600">
              <w:marLeft w:val="360"/>
              <w:marRight w:val="0"/>
              <w:marTop w:val="0"/>
              <w:marBottom w:val="75"/>
              <w:divBdr>
                <w:top w:val="none" w:sz="0" w:space="0" w:color="auto"/>
                <w:left w:val="none" w:sz="0" w:space="0" w:color="auto"/>
                <w:bottom w:val="none" w:sz="0" w:space="0" w:color="auto"/>
                <w:right w:val="none" w:sz="0" w:space="0" w:color="auto"/>
              </w:divBdr>
            </w:div>
            <w:div w:id="2088190862">
              <w:marLeft w:val="360"/>
              <w:marRight w:val="0"/>
              <w:marTop w:val="0"/>
              <w:marBottom w:val="75"/>
              <w:divBdr>
                <w:top w:val="none" w:sz="0" w:space="0" w:color="auto"/>
                <w:left w:val="none" w:sz="0" w:space="0" w:color="auto"/>
                <w:bottom w:val="none" w:sz="0" w:space="0" w:color="auto"/>
                <w:right w:val="none" w:sz="0" w:space="0" w:color="auto"/>
              </w:divBdr>
            </w:div>
            <w:div w:id="1206680520">
              <w:marLeft w:val="360"/>
              <w:marRight w:val="0"/>
              <w:marTop w:val="0"/>
              <w:marBottom w:val="75"/>
              <w:divBdr>
                <w:top w:val="none" w:sz="0" w:space="0" w:color="auto"/>
                <w:left w:val="none" w:sz="0" w:space="0" w:color="auto"/>
                <w:bottom w:val="none" w:sz="0" w:space="0" w:color="auto"/>
                <w:right w:val="none" w:sz="0" w:space="0" w:color="auto"/>
              </w:divBdr>
            </w:div>
            <w:div w:id="1523669224">
              <w:marLeft w:val="0"/>
              <w:marRight w:val="0"/>
              <w:marTop w:val="0"/>
              <w:marBottom w:val="0"/>
              <w:divBdr>
                <w:top w:val="none" w:sz="0" w:space="0" w:color="auto"/>
                <w:left w:val="none" w:sz="0" w:space="0" w:color="auto"/>
                <w:bottom w:val="none" w:sz="0" w:space="0" w:color="auto"/>
                <w:right w:val="none" w:sz="0" w:space="0" w:color="auto"/>
              </w:divBdr>
            </w:div>
          </w:divsChild>
        </w:div>
        <w:div w:id="1259872060">
          <w:marLeft w:val="360"/>
          <w:marRight w:val="0"/>
          <w:marTop w:val="0"/>
          <w:marBottom w:val="75"/>
          <w:divBdr>
            <w:top w:val="none" w:sz="0" w:space="0" w:color="auto"/>
            <w:left w:val="none" w:sz="0" w:space="0" w:color="auto"/>
            <w:bottom w:val="none" w:sz="0" w:space="0" w:color="auto"/>
            <w:right w:val="none" w:sz="0" w:space="0" w:color="auto"/>
          </w:divBdr>
        </w:div>
        <w:div w:id="1439716082">
          <w:marLeft w:val="360"/>
          <w:marRight w:val="0"/>
          <w:marTop w:val="0"/>
          <w:marBottom w:val="75"/>
          <w:divBdr>
            <w:top w:val="none" w:sz="0" w:space="0" w:color="auto"/>
            <w:left w:val="none" w:sz="0" w:space="0" w:color="auto"/>
            <w:bottom w:val="none" w:sz="0" w:space="0" w:color="auto"/>
            <w:right w:val="none" w:sz="0" w:space="0" w:color="auto"/>
          </w:divBdr>
        </w:div>
        <w:div w:id="816649877">
          <w:marLeft w:val="360"/>
          <w:marRight w:val="0"/>
          <w:marTop w:val="0"/>
          <w:marBottom w:val="75"/>
          <w:divBdr>
            <w:top w:val="none" w:sz="0" w:space="0" w:color="auto"/>
            <w:left w:val="none" w:sz="0" w:space="0" w:color="auto"/>
            <w:bottom w:val="none" w:sz="0" w:space="0" w:color="auto"/>
            <w:right w:val="none" w:sz="0" w:space="0" w:color="auto"/>
          </w:divBdr>
        </w:div>
      </w:divsChild>
    </w:div>
    <w:div w:id="1914313616">
      <w:bodyDiv w:val="1"/>
      <w:marLeft w:val="0"/>
      <w:marRight w:val="0"/>
      <w:marTop w:val="0"/>
      <w:marBottom w:val="0"/>
      <w:divBdr>
        <w:top w:val="none" w:sz="0" w:space="0" w:color="auto"/>
        <w:left w:val="none" w:sz="0" w:space="0" w:color="auto"/>
        <w:bottom w:val="none" w:sz="0" w:space="0" w:color="auto"/>
        <w:right w:val="none" w:sz="0" w:space="0" w:color="auto"/>
      </w:divBdr>
      <w:divsChild>
        <w:div w:id="1768965905">
          <w:marLeft w:val="360"/>
          <w:marRight w:val="0"/>
          <w:marTop w:val="0"/>
          <w:marBottom w:val="75"/>
          <w:divBdr>
            <w:top w:val="none" w:sz="0" w:space="0" w:color="auto"/>
            <w:left w:val="none" w:sz="0" w:space="0" w:color="auto"/>
            <w:bottom w:val="none" w:sz="0" w:space="0" w:color="auto"/>
            <w:right w:val="none" w:sz="0" w:space="0" w:color="auto"/>
          </w:divBdr>
        </w:div>
        <w:div w:id="101146324">
          <w:marLeft w:val="360"/>
          <w:marRight w:val="0"/>
          <w:marTop w:val="0"/>
          <w:marBottom w:val="75"/>
          <w:divBdr>
            <w:top w:val="none" w:sz="0" w:space="0" w:color="auto"/>
            <w:left w:val="none" w:sz="0" w:space="0" w:color="auto"/>
            <w:bottom w:val="none" w:sz="0" w:space="0" w:color="auto"/>
            <w:right w:val="none" w:sz="0" w:space="0" w:color="auto"/>
          </w:divBdr>
        </w:div>
        <w:div w:id="264071018">
          <w:marLeft w:val="360"/>
          <w:marRight w:val="0"/>
          <w:marTop w:val="0"/>
          <w:marBottom w:val="75"/>
          <w:divBdr>
            <w:top w:val="none" w:sz="0" w:space="0" w:color="auto"/>
            <w:left w:val="none" w:sz="0" w:space="0" w:color="auto"/>
            <w:bottom w:val="none" w:sz="0" w:space="0" w:color="auto"/>
            <w:right w:val="none" w:sz="0" w:space="0" w:color="auto"/>
          </w:divBdr>
        </w:div>
        <w:div w:id="6910788">
          <w:marLeft w:val="360"/>
          <w:marRight w:val="0"/>
          <w:marTop w:val="0"/>
          <w:marBottom w:val="75"/>
          <w:divBdr>
            <w:top w:val="none" w:sz="0" w:space="0" w:color="auto"/>
            <w:left w:val="none" w:sz="0" w:space="0" w:color="auto"/>
            <w:bottom w:val="none" w:sz="0" w:space="0" w:color="auto"/>
            <w:right w:val="none" w:sz="0" w:space="0" w:color="auto"/>
          </w:divBdr>
        </w:div>
        <w:div w:id="345249664">
          <w:marLeft w:val="360"/>
          <w:marRight w:val="0"/>
          <w:marTop w:val="0"/>
          <w:marBottom w:val="75"/>
          <w:divBdr>
            <w:top w:val="none" w:sz="0" w:space="0" w:color="auto"/>
            <w:left w:val="none" w:sz="0" w:space="0" w:color="auto"/>
            <w:bottom w:val="none" w:sz="0" w:space="0" w:color="auto"/>
            <w:right w:val="none" w:sz="0" w:space="0" w:color="auto"/>
          </w:divBdr>
        </w:div>
        <w:div w:id="306664909">
          <w:marLeft w:val="360"/>
          <w:marRight w:val="0"/>
          <w:marTop w:val="0"/>
          <w:marBottom w:val="75"/>
          <w:divBdr>
            <w:top w:val="none" w:sz="0" w:space="0" w:color="auto"/>
            <w:left w:val="none" w:sz="0" w:space="0" w:color="auto"/>
            <w:bottom w:val="none" w:sz="0" w:space="0" w:color="auto"/>
            <w:right w:val="none" w:sz="0" w:space="0" w:color="auto"/>
          </w:divBdr>
        </w:div>
        <w:div w:id="1113478633">
          <w:marLeft w:val="360"/>
          <w:marRight w:val="0"/>
          <w:marTop w:val="0"/>
          <w:marBottom w:val="75"/>
          <w:divBdr>
            <w:top w:val="none" w:sz="0" w:space="0" w:color="auto"/>
            <w:left w:val="none" w:sz="0" w:space="0" w:color="auto"/>
            <w:bottom w:val="none" w:sz="0" w:space="0" w:color="auto"/>
            <w:right w:val="none" w:sz="0" w:space="0" w:color="auto"/>
          </w:divBdr>
        </w:div>
        <w:div w:id="2134013158">
          <w:marLeft w:val="360"/>
          <w:marRight w:val="0"/>
          <w:marTop w:val="0"/>
          <w:marBottom w:val="75"/>
          <w:divBdr>
            <w:top w:val="none" w:sz="0" w:space="0" w:color="auto"/>
            <w:left w:val="none" w:sz="0" w:space="0" w:color="auto"/>
            <w:bottom w:val="none" w:sz="0" w:space="0" w:color="auto"/>
            <w:right w:val="none" w:sz="0" w:space="0" w:color="auto"/>
          </w:divBdr>
        </w:div>
        <w:div w:id="1073742406">
          <w:marLeft w:val="360"/>
          <w:marRight w:val="0"/>
          <w:marTop w:val="0"/>
          <w:marBottom w:val="75"/>
          <w:divBdr>
            <w:top w:val="none" w:sz="0" w:space="0" w:color="auto"/>
            <w:left w:val="none" w:sz="0" w:space="0" w:color="auto"/>
            <w:bottom w:val="none" w:sz="0" w:space="0" w:color="auto"/>
            <w:right w:val="none" w:sz="0" w:space="0" w:color="auto"/>
          </w:divBdr>
        </w:div>
        <w:div w:id="2085108851">
          <w:marLeft w:val="360"/>
          <w:marRight w:val="0"/>
          <w:marTop w:val="0"/>
          <w:marBottom w:val="75"/>
          <w:divBdr>
            <w:top w:val="none" w:sz="0" w:space="0" w:color="auto"/>
            <w:left w:val="none" w:sz="0" w:space="0" w:color="auto"/>
            <w:bottom w:val="none" w:sz="0" w:space="0" w:color="auto"/>
            <w:right w:val="none" w:sz="0" w:space="0" w:color="auto"/>
          </w:divBdr>
          <w:divsChild>
            <w:div w:id="791560710">
              <w:marLeft w:val="0"/>
              <w:marRight w:val="0"/>
              <w:marTop w:val="0"/>
              <w:marBottom w:val="0"/>
              <w:divBdr>
                <w:top w:val="none" w:sz="0" w:space="0" w:color="auto"/>
                <w:left w:val="none" w:sz="0" w:space="0" w:color="auto"/>
                <w:bottom w:val="none" w:sz="0" w:space="0" w:color="auto"/>
                <w:right w:val="none" w:sz="0" w:space="0" w:color="auto"/>
              </w:divBdr>
            </w:div>
            <w:div w:id="1862275569">
              <w:marLeft w:val="360"/>
              <w:marRight w:val="0"/>
              <w:marTop w:val="0"/>
              <w:marBottom w:val="75"/>
              <w:divBdr>
                <w:top w:val="none" w:sz="0" w:space="0" w:color="auto"/>
                <w:left w:val="none" w:sz="0" w:space="0" w:color="auto"/>
                <w:bottom w:val="none" w:sz="0" w:space="0" w:color="auto"/>
                <w:right w:val="none" w:sz="0" w:space="0" w:color="auto"/>
              </w:divBdr>
            </w:div>
            <w:div w:id="1601252495">
              <w:marLeft w:val="360"/>
              <w:marRight w:val="0"/>
              <w:marTop w:val="0"/>
              <w:marBottom w:val="75"/>
              <w:divBdr>
                <w:top w:val="none" w:sz="0" w:space="0" w:color="auto"/>
                <w:left w:val="none" w:sz="0" w:space="0" w:color="auto"/>
                <w:bottom w:val="none" w:sz="0" w:space="0" w:color="auto"/>
                <w:right w:val="none" w:sz="0" w:space="0" w:color="auto"/>
              </w:divBdr>
            </w:div>
            <w:div w:id="1968924037">
              <w:marLeft w:val="360"/>
              <w:marRight w:val="0"/>
              <w:marTop w:val="0"/>
              <w:marBottom w:val="75"/>
              <w:divBdr>
                <w:top w:val="none" w:sz="0" w:space="0" w:color="auto"/>
                <w:left w:val="none" w:sz="0" w:space="0" w:color="auto"/>
                <w:bottom w:val="none" w:sz="0" w:space="0" w:color="auto"/>
                <w:right w:val="none" w:sz="0" w:space="0" w:color="auto"/>
              </w:divBdr>
            </w:div>
            <w:div w:id="1459226874">
              <w:marLeft w:val="360"/>
              <w:marRight w:val="0"/>
              <w:marTop w:val="0"/>
              <w:marBottom w:val="75"/>
              <w:divBdr>
                <w:top w:val="none" w:sz="0" w:space="0" w:color="auto"/>
                <w:left w:val="none" w:sz="0" w:space="0" w:color="auto"/>
                <w:bottom w:val="none" w:sz="0" w:space="0" w:color="auto"/>
                <w:right w:val="none" w:sz="0" w:space="0" w:color="auto"/>
              </w:divBdr>
            </w:div>
            <w:div w:id="1950620780">
              <w:marLeft w:val="0"/>
              <w:marRight w:val="0"/>
              <w:marTop w:val="0"/>
              <w:marBottom w:val="0"/>
              <w:divBdr>
                <w:top w:val="none" w:sz="0" w:space="0" w:color="auto"/>
                <w:left w:val="none" w:sz="0" w:space="0" w:color="auto"/>
                <w:bottom w:val="none" w:sz="0" w:space="0" w:color="auto"/>
                <w:right w:val="none" w:sz="0" w:space="0" w:color="auto"/>
              </w:divBdr>
            </w:div>
          </w:divsChild>
        </w:div>
        <w:div w:id="793331478">
          <w:marLeft w:val="360"/>
          <w:marRight w:val="0"/>
          <w:marTop w:val="0"/>
          <w:marBottom w:val="75"/>
          <w:divBdr>
            <w:top w:val="none" w:sz="0" w:space="0" w:color="auto"/>
            <w:left w:val="none" w:sz="0" w:space="0" w:color="auto"/>
            <w:bottom w:val="none" w:sz="0" w:space="0" w:color="auto"/>
            <w:right w:val="none" w:sz="0" w:space="0" w:color="auto"/>
          </w:divBdr>
        </w:div>
        <w:div w:id="576328973">
          <w:marLeft w:val="360"/>
          <w:marRight w:val="0"/>
          <w:marTop w:val="0"/>
          <w:marBottom w:val="75"/>
          <w:divBdr>
            <w:top w:val="none" w:sz="0" w:space="0" w:color="auto"/>
            <w:left w:val="none" w:sz="0" w:space="0" w:color="auto"/>
            <w:bottom w:val="none" w:sz="0" w:space="0" w:color="auto"/>
            <w:right w:val="none" w:sz="0" w:space="0" w:color="auto"/>
          </w:divBdr>
        </w:div>
        <w:div w:id="847527389">
          <w:marLeft w:val="360"/>
          <w:marRight w:val="0"/>
          <w:marTop w:val="0"/>
          <w:marBottom w:val="75"/>
          <w:divBdr>
            <w:top w:val="none" w:sz="0" w:space="0" w:color="auto"/>
            <w:left w:val="none" w:sz="0" w:space="0" w:color="auto"/>
            <w:bottom w:val="none" w:sz="0" w:space="0" w:color="auto"/>
            <w:right w:val="none" w:sz="0" w:space="0" w:color="auto"/>
          </w:divBdr>
        </w:div>
      </w:divsChild>
    </w:div>
    <w:div w:id="2067679910">
      <w:bodyDiv w:val="1"/>
      <w:marLeft w:val="0"/>
      <w:marRight w:val="0"/>
      <w:marTop w:val="0"/>
      <w:marBottom w:val="0"/>
      <w:divBdr>
        <w:top w:val="none" w:sz="0" w:space="0" w:color="auto"/>
        <w:left w:val="none" w:sz="0" w:space="0" w:color="auto"/>
        <w:bottom w:val="none" w:sz="0" w:space="0" w:color="auto"/>
        <w:right w:val="none" w:sz="0" w:space="0" w:color="auto"/>
      </w:divBdr>
      <w:divsChild>
        <w:div w:id="626395198">
          <w:marLeft w:val="360"/>
          <w:marRight w:val="0"/>
          <w:marTop w:val="0"/>
          <w:marBottom w:val="75"/>
          <w:divBdr>
            <w:top w:val="none" w:sz="0" w:space="0" w:color="auto"/>
            <w:left w:val="none" w:sz="0" w:space="0" w:color="auto"/>
            <w:bottom w:val="none" w:sz="0" w:space="0" w:color="auto"/>
            <w:right w:val="none" w:sz="0" w:space="0" w:color="auto"/>
          </w:divBdr>
        </w:div>
        <w:div w:id="1195773251">
          <w:marLeft w:val="360"/>
          <w:marRight w:val="0"/>
          <w:marTop w:val="0"/>
          <w:marBottom w:val="75"/>
          <w:divBdr>
            <w:top w:val="none" w:sz="0" w:space="0" w:color="auto"/>
            <w:left w:val="none" w:sz="0" w:space="0" w:color="auto"/>
            <w:bottom w:val="none" w:sz="0" w:space="0" w:color="auto"/>
            <w:right w:val="none" w:sz="0" w:space="0" w:color="auto"/>
          </w:divBdr>
        </w:div>
        <w:div w:id="1592275989">
          <w:marLeft w:val="360"/>
          <w:marRight w:val="0"/>
          <w:marTop w:val="0"/>
          <w:marBottom w:val="75"/>
          <w:divBdr>
            <w:top w:val="none" w:sz="0" w:space="0" w:color="auto"/>
            <w:left w:val="none" w:sz="0" w:space="0" w:color="auto"/>
            <w:bottom w:val="none" w:sz="0" w:space="0" w:color="auto"/>
            <w:right w:val="none" w:sz="0" w:space="0" w:color="auto"/>
          </w:divBdr>
        </w:div>
        <w:div w:id="408238441">
          <w:marLeft w:val="360"/>
          <w:marRight w:val="0"/>
          <w:marTop w:val="0"/>
          <w:marBottom w:val="75"/>
          <w:divBdr>
            <w:top w:val="none" w:sz="0" w:space="0" w:color="auto"/>
            <w:left w:val="none" w:sz="0" w:space="0" w:color="auto"/>
            <w:bottom w:val="none" w:sz="0" w:space="0" w:color="auto"/>
            <w:right w:val="none" w:sz="0" w:space="0" w:color="auto"/>
          </w:divBdr>
        </w:div>
        <w:div w:id="441269690">
          <w:marLeft w:val="360"/>
          <w:marRight w:val="0"/>
          <w:marTop w:val="0"/>
          <w:marBottom w:val="75"/>
          <w:divBdr>
            <w:top w:val="none" w:sz="0" w:space="0" w:color="auto"/>
            <w:left w:val="none" w:sz="0" w:space="0" w:color="auto"/>
            <w:bottom w:val="none" w:sz="0" w:space="0" w:color="auto"/>
            <w:right w:val="none" w:sz="0" w:space="0" w:color="auto"/>
          </w:divBdr>
        </w:div>
        <w:div w:id="470487099">
          <w:marLeft w:val="360"/>
          <w:marRight w:val="0"/>
          <w:marTop w:val="0"/>
          <w:marBottom w:val="75"/>
          <w:divBdr>
            <w:top w:val="none" w:sz="0" w:space="0" w:color="auto"/>
            <w:left w:val="none" w:sz="0" w:space="0" w:color="auto"/>
            <w:bottom w:val="none" w:sz="0" w:space="0" w:color="auto"/>
            <w:right w:val="none" w:sz="0" w:space="0" w:color="auto"/>
          </w:divBdr>
        </w:div>
        <w:div w:id="929314486">
          <w:marLeft w:val="360"/>
          <w:marRight w:val="0"/>
          <w:marTop w:val="0"/>
          <w:marBottom w:val="75"/>
          <w:divBdr>
            <w:top w:val="none" w:sz="0" w:space="0" w:color="auto"/>
            <w:left w:val="none" w:sz="0" w:space="0" w:color="auto"/>
            <w:bottom w:val="none" w:sz="0" w:space="0" w:color="auto"/>
            <w:right w:val="none" w:sz="0" w:space="0" w:color="auto"/>
          </w:divBdr>
        </w:div>
        <w:div w:id="2007972229">
          <w:marLeft w:val="360"/>
          <w:marRight w:val="0"/>
          <w:marTop w:val="0"/>
          <w:marBottom w:val="75"/>
          <w:divBdr>
            <w:top w:val="none" w:sz="0" w:space="0" w:color="auto"/>
            <w:left w:val="none" w:sz="0" w:space="0" w:color="auto"/>
            <w:bottom w:val="none" w:sz="0" w:space="0" w:color="auto"/>
            <w:right w:val="none" w:sz="0" w:space="0" w:color="auto"/>
          </w:divBdr>
        </w:div>
        <w:div w:id="714963510">
          <w:marLeft w:val="360"/>
          <w:marRight w:val="0"/>
          <w:marTop w:val="0"/>
          <w:marBottom w:val="75"/>
          <w:divBdr>
            <w:top w:val="none" w:sz="0" w:space="0" w:color="auto"/>
            <w:left w:val="none" w:sz="0" w:space="0" w:color="auto"/>
            <w:bottom w:val="none" w:sz="0" w:space="0" w:color="auto"/>
            <w:right w:val="none" w:sz="0" w:space="0" w:color="auto"/>
          </w:divBdr>
        </w:div>
        <w:div w:id="1643191841">
          <w:marLeft w:val="360"/>
          <w:marRight w:val="0"/>
          <w:marTop w:val="0"/>
          <w:marBottom w:val="75"/>
          <w:divBdr>
            <w:top w:val="none" w:sz="0" w:space="0" w:color="auto"/>
            <w:left w:val="none" w:sz="0" w:space="0" w:color="auto"/>
            <w:bottom w:val="none" w:sz="0" w:space="0" w:color="auto"/>
            <w:right w:val="none" w:sz="0" w:space="0" w:color="auto"/>
          </w:divBdr>
          <w:divsChild>
            <w:div w:id="384453579">
              <w:marLeft w:val="0"/>
              <w:marRight w:val="0"/>
              <w:marTop w:val="0"/>
              <w:marBottom w:val="0"/>
              <w:divBdr>
                <w:top w:val="none" w:sz="0" w:space="0" w:color="auto"/>
                <w:left w:val="none" w:sz="0" w:space="0" w:color="auto"/>
                <w:bottom w:val="none" w:sz="0" w:space="0" w:color="auto"/>
                <w:right w:val="none" w:sz="0" w:space="0" w:color="auto"/>
              </w:divBdr>
            </w:div>
            <w:div w:id="1313369221">
              <w:marLeft w:val="360"/>
              <w:marRight w:val="0"/>
              <w:marTop w:val="0"/>
              <w:marBottom w:val="75"/>
              <w:divBdr>
                <w:top w:val="none" w:sz="0" w:space="0" w:color="auto"/>
                <w:left w:val="none" w:sz="0" w:space="0" w:color="auto"/>
                <w:bottom w:val="none" w:sz="0" w:space="0" w:color="auto"/>
                <w:right w:val="none" w:sz="0" w:space="0" w:color="auto"/>
              </w:divBdr>
            </w:div>
            <w:div w:id="1104156104">
              <w:marLeft w:val="360"/>
              <w:marRight w:val="0"/>
              <w:marTop w:val="0"/>
              <w:marBottom w:val="75"/>
              <w:divBdr>
                <w:top w:val="none" w:sz="0" w:space="0" w:color="auto"/>
                <w:left w:val="none" w:sz="0" w:space="0" w:color="auto"/>
                <w:bottom w:val="none" w:sz="0" w:space="0" w:color="auto"/>
                <w:right w:val="none" w:sz="0" w:space="0" w:color="auto"/>
              </w:divBdr>
            </w:div>
            <w:div w:id="972448725">
              <w:marLeft w:val="360"/>
              <w:marRight w:val="0"/>
              <w:marTop w:val="0"/>
              <w:marBottom w:val="75"/>
              <w:divBdr>
                <w:top w:val="none" w:sz="0" w:space="0" w:color="auto"/>
                <w:left w:val="none" w:sz="0" w:space="0" w:color="auto"/>
                <w:bottom w:val="none" w:sz="0" w:space="0" w:color="auto"/>
                <w:right w:val="none" w:sz="0" w:space="0" w:color="auto"/>
              </w:divBdr>
            </w:div>
            <w:div w:id="166677292">
              <w:marLeft w:val="360"/>
              <w:marRight w:val="0"/>
              <w:marTop w:val="0"/>
              <w:marBottom w:val="75"/>
              <w:divBdr>
                <w:top w:val="none" w:sz="0" w:space="0" w:color="auto"/>
                <w:left w:val="none" w:sz="0" w:space="0" w:color="auto"/>
                <w:bottom w:val="none" w:sz="0" w:space="0" w:color="auto"/>
                <w:right w:val="none" w:sz="0" w:space="0" w:color="auto"/>
              </w:divBdr>
            </w:div>
            <w:div w:id="1844776300">
              <w:marLeft w:val="0"/>
              <w:marRight w:val="0"/>
              <w:marTop w:val="0"/>
              <w:marBottom w:val="0"/>
              <w:divBdr>
                <w:top w:val="none" w:sz="0" w:space="0" w:color="auto"/>
                <w:left w:val="none" w:sz="0" w:space="0" w:color="auto"/>
                <w:bottom w:val="none" w:sz="0" w:space="0" w:color="auto"/>
                <w:right w:val="none" w:sz="0" w:space="0" w:color="auto"/>
              </w:divBdr>
            </w:div>
          </w:divsChild>
        </w:div>
        <w:div w:id="1695423344">
          <w:marLeft w:val="360"/>
          <w:marRight w:val="0"/>
          <w:marTop w:val="0"/>
          <w:marBottom w:val="75"/>
          <w:divBdr>
            <w:top w:val="none" w:sz="0" w:space="0" w:color="auto"/>
            <w:left w:val="none" w:sz="0" w:space="0" w:color="auto"/>
            <w:bottom w:val="none" w:sz="0" w:space="0" w:color="auto"/>
            <w:right w:val="none" w:sz="0" w:space="0" w:color="auto"/>
          </w:divBdr>
        </w:div>
        <w:div w:id="679433940">
          <w:marLeft w:val="360"/>
          <w:marRight w:val="0"/>
          <w:marTop w:val="0"/>
          <w:marBottom w:val="75"/>
          <w:divBdr>
            <w:top w:val="none" w:sz="0" w:space="0" w:color="auto"/>
            <w:left w:val="none" w:sz="0" w:space="0" w:color="auto"/>
            <w:bottom w:val="none" w:sz="0" w:space="0" w:color="auto"/>
            <w:right w:val="none" w:sz="0" w:space="0" w:color="auto"/>
          </w:divBdr>
        </w:div>
        <w:div w:id="799882367">
          <w:marLeft w:val="360"/>
          <w:marRight w:val="0"/>
          <w:marTop w:val="0"/>
          <w:marBottom w:val="75"/>
          <w:divBdr>
            <w:top w:val="none" w:sz="0" w:space="0" w:color="auto"/>
            <w:left w:val="none" w:sz="0" w:space="0" w:color="auto"/>
            <w:bottom w:val="none" w:sz="0" w:space="0" w:color="auto"/>
            <w:right w:val="none" w:sz="0" w:space="0" w:color="auto"/>
          </w:divBdr>
        </w:div>
      </w:divsChild>
    </w:div>
    <w:div w:id="21143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prov.server.net/sa/rest/v1/prov/dn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prov.server.net/sa/rest/v1/users/38011665544"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ea@companya.co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ea@companya.com" TargetMode="External"/><Relationship Id="rId20" Type="http://schemas.openxmlformats.org/officeDocument/2006/relationships/hyperlink" Target="http://localhost:8080/sa/rest/v1/users/38"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yperlink" Target="http://prov.server.net/sa/rest/v1/ab/contacts?bgid=4"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prov.server.net/sa/rest/v1/ab/contacts/" TargetMode="External"/><Relationship Id="rId28" Type="http://schemas.openxmlformats.org/officeDocument/2006/relationships/footer" Target="footer2.xml"/><Relationship Id="rId10" Type="http://schemas.openxmlformats.org/officeDocument/2006/relationships/styles" Target="styles.xml"/><Relationship Id="rId19" Type="http://schemas.openxmlformats.org/officeDocument/2006/relationships/hyperlink" Target="http://prov.server.net/sa/rest/v1/prov/agenci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http://prov.server.net/sa/rest/v1/users/380152222" TargetMode="External"/><Relationship Id="rId27" Type="http://schemas.openxmlformats.org/officeDocument/2006/relationships/footer" Target="footer1.xm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h\Desktop\SA%20R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99B01A94AC488F815B9F427CD26870"/>
        <w:category>
          <w:name w:val="General"/>
          <w:gallery w:val="placeholder"/>
        </w:category>
        <w:types>
          <w:type w:val="bbPlcHdr"/>
        </w:types>
        <w:behaviors>
          <w:behavior w:val="content"/>
        </w:behaviors>
        <w:guid w:val="{FE4DD33D-D8AD-44F1-B466-9CC248F87A83}"/>
      </w:docPartPr>
      <w:docPartBody>
        <w:p w14:paraId="2991C4B0" w14:textId="77777777" w:rsidR="0032457D" w:rsidRDefault="00A540C4">
          <w:pPr>
            <w:pStyle w:val="A899B01A94AC488F815B9F427CD26870"/>
          </w:pPr>
          <w:r w:rsidRPr="0097264B">
            <w:rPr>
              <w:rStyle w:val="PlaceholderText"/>
            </w:rPr>
            <w:t>[Title]</w:t>
          </w:r>
        </w:p>
      </w:docPartBody>
    </w:docPart>
    <w:docPart>
      <w:docPartPr>
        <w:name w:val="EC1E999540974A6BA3C14A6BD1F9A8BA"/>
        <w:category>
          <w:name w:val="General"/>
          <w:gallery w:val="placeholder"/>
        </w:category>
        <w:types>
          <w:type w:val="bbPlcHdr"/>
        </w:types>
        <w:behaviors>
          <w:behavior w:val="content"/>
        </w:behaviors>
        <w:guid w:val="{01307325-2E6F-4695-919D-80D8DD194715}"/>
      </w:docPartPr>
      <w:docPartBody>
        <w:p w14:paraId="2991C4B1" w14:textId="77777777" w:rsidR="0032457D" w:rsidRDefault="00A540C4">
          <w:pPr>
            <w:pStyle w:val="EC1E999540974A6BA3C14A6BD1F9A8BA"/>
          </w:pPr>
          <w:r w:rsidRPr="00BD27E6">
            <w:rPr>
              <w:rStyle w:val="PlaceholderText"/>
            </w:rPr>
            <w:t>[Document ID Value]</w:t>
          </w:r>
        </w:p>
      </w:docPartBody>
    </w:docPart>
    <w:docPart>
      <w:docPartPr>
        <w:name w:val="E16FE6E61AE64BE6A22F089EB8ABFB5F"/>
        <w:category>
          <w:name w:val="General"/>
          <w:gallery w:val="placeholder"/>
        </w:category>
        <w:types>
          <w:type w:val="bbPlcHdr"/>
        </w:types>
        <w:behaviors>
          <w:behavior w:val="content"/>
        </w:behaviors>
        <w:guid w:val="{68AC6107-F790-4A9D-AEDC-19A284AAC502}"/>
      </w:docPartPr>
      <w:docPartBody>
        <w:p w14:paraId="2991C4B2" w14:textId="77777777" w:rsidR="0032457D" w:rsidRDefault="00A540C4">
          <w:pPr>
            <w:pStyle w:val="E16FE6E61AE64BE6A22F089EB8ABFB5F"/>
          </w:pPr>
          <w:r w:rsidRPr="00BD27E6">
            <w:rPr>
              <w:rStyle w:val="PlaceholderText"/>
            </w:rPr>
            <w:t>[Product]</w:t>
          </w:r>
        </w:p>
      </w:docPartBody>
    </w:docPart>
    <w:docPart>
      <w:docPartPr>
        <w:name w:val="8DD4A7E60B7B4491A2ADE06DEE657AD4"/>
        <w:category>
          <w:name w:val="General"/>
          <w:gallery w:val="placeholder"/>
        </w:category>
        <w:types>
          <w:type w:val="bbPlcHdr"/>
        </w:types>
        <w:behaviors>
          <w:behavior w:val="content"/>
        </w:behaviors>
        <w:guid w:val="{6EADFAAA-16D6-4E50-BCA4-AD1C49379254}"/>
      </w:docPartPr>
      <w:docPartBody>
        <w:p w14:paraId="2991C4B3" w14:textId="77777777" w:rsidR="0032457D" w:rsidRDefault="00A540C4">
          <w:pPr>
            <w:pStyle w:val="8DD4A7E60B7B4491A2ADE06DEE657AD4"/>
          </w:pPr>
          <w:r w:rsidRPr="00BD27E6">
            <w:rPr>
              <w:rStyle w:val="PlaceholderText"/>
            </w:rPr>
            <w:t>[Publish Date]</w:t>
          </w:r>
        </w:p>
      </w:docPartBody>
    </w:docPart>
    <w:docPart>
      <w:docPartPr>
        <w:name w:val="30DABDFEC2004A7E811B9BF8C6188FA3"/>
        <w:category>
          <w:name w:val="General"/>
          <w:gallery w:val="placeholder"/>
        </w:category>
        <w:types>
          <w:type w:val="bbPlcHdr"/>
        </w:types>
        <w:behaviors>
          <w:behavior w:val="content"/>
        </w:behaviors>
        <w:guid w:val="{AFA87E10-AEB3-4E37-A56E-F9F5907C9B72}"/>
      </w:docPartPr>
      <w:docPartBody>
        <w:p w14:paraId="2991C4B4" w14:textId="77777777" w:rsidR="0032457D" w:rsidRDefault="00A540C4">
          <w:pPr>
            <w:pStyle w:val="30DABDFEC2004A7E811B9BF8C6188FA3"/>
          </w:pPr>
          <w:r w:rsidRPr="00BD27E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0C4"/>
    <w:rsid w:val="000E544B"/>
    <w:rsid w:val="00123EF2"/>
    <w:rsid w:val="00186735"/>
    <w:rsid w:val="0032457D"/>
    <w:rsid w:val="005143D4"/>
    <w:rsid w:val="0061312A"/>
    <w:rsid w:val="00A540C4"/>
    <w:rsid w:val="00D82A9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4:docId w14:val="2991C4B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99B01A94AC488F815B9F427CD26870">
    <w:name w:val="A899B01A94AC488F815B9F427CD26870"/>
  </w:style>
  <w:style w:type="paragraph" w:customStyle="1" w:styleId="EC1E999540974A6BA3C14A6BD1F9A8BA">
    <w:name w:val="EC1E999540974A6BA3C14A6BD1F9A8BA"/>
  </w:style>
  <w:style w:type="paragraph" w:customStyle="1" w:styleId="E16FE6E61AE64BE6A22F089EB8ABFB5F">
    <w:name w:val="E16FE6E61AE64BE6A22F089EB8ABFB5F"/>
  </w:style>
  <w:style w:type="paragraph" w:customStyle="1" w:styleId="8DD4A7E60B7B4491A2ADE06DEE657AD4">
    <w:name w:val="8DD4A7E60B7B4491A2ADE06DEE657AD4"/>
  </w:style>
  <w:style w:type="paragraph" w:customStyle="1" w:styleId="30DABDFEC2004A7E811B9BF8C6188FA3">
    <w:name w:val="30DABDFEC2004A7E811B9BF8C6188F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99B01A94AC488F815B9F427CD26870">
    <w:name w:val="A899B01A94AC488F815B9F427CD26870"/>
  </w:style>
  <w:style w:type="paragraph" w:customStyle="1" w:styleId="EC1E999540974A6BA3C14A6BD1F9A8BA">
    <w:name w:val="EC1E999540974A6BA3C14A6BD1F9A8BA"/>
  </w:style>
  <w:style w:type="paragraph" w:customStyle="1" w:styleId="E16FE6E61AE64BE6A22F089EB8ABFB5F">
    <w:name w:val="E16FE6E61AE64BE6A22F089EB8ABFB5F"/>
  </w:style>
  <w:style w:type="paragraph" w:customStyle="1" w:styleId="8DD4A7E60B7B4491A2ADE06DEE657AD4">
    <w:name w:val="8DD4A7E60B7B4491A2ADE06DEE657AD4"/>
  </w:style>
  <w:style w:type="paragraph" w:customStyle="1" w:styleId="30DABDFEC2004A7E811B9BF8C6188FA3">
    <w:name w:val="30DABDFEC2004A7E811B9BF8C6188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2016-12-23T00:00:00</PublishDate>
  <Abstract/>
  <CompanyAddress/>
  <CompanyPhone/>
  <CompanyFax/>
  <CompanyEmail/>
</CoverPageProperties>
</file>

<file path=customXml/item2.xml><?xml version="1.0" encoding="utf-8"?>
<?mso-contentType ?>
<PolicyDirtyBag xmlns="microsoft.office.server.policy.changes">
  <Microsoft.Office.RecordsManagement.PolicyFeatures.PolicyLabel op="Change"/>
</PolicyDirtyBag>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F5CF4DCBD88D249B9DA9638D13BD219" ma:contentTypeVersion="109" ma:contentTypeDescription="Create a new document" ma:contentTypeScope="" ma:versionID="f805fd58d50191d6a8bd372289437595">
  <xsd:schema xmlns:xsd="http://www.w3.org/2001/XMLSchema" xmlns:xs="http://www.w3.org/2001/XMLSchema" xmlns:p="http://schemas.microsoft.com/office/2006/metadata/properties" xmlns:ns1="http://schemas.microsoft.com/sharepoint/v3" xmlns:ns2="3a11be52-c9b2-430a-97d1-a2fd86b0b158" xmlns:ns3="cc8503a4-00ce-4f76-b0de-00115f88a21d" xmlns:ns4="http://schemas.microsoft.com/sharepoint/v3/fields" targetNamespace="http://schemas.microsoft.com/office/2006/metadata/properties" ma:root="true" ma:fieldsID="592281fb41e50b6b5d9ce0aaf785c358" ns1:_="" ns2:_="" ns3:_="" ns4:_="">
    <xsd:import namespace="http://schemas.microsoft.com/sharepoint/v3"/>
    <xsd:import namespace="3a11be52-c9b2-430a-97d1-a2fd86b0b158"/>
    <xsd:import namespace="cc8503a4-00ce-4f76-b0de-00115f88a21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fficial_x0020_Code" minOccurs="0"/>
                <xsd:element ref="ns2:TaxCatchAll" minOccurs="0"/>
                <xsd:element ref="ns3:h67858e023294c0693d52230b69584a1" minOccurs="0"/>
                <xsd:element ref="ns2:TaxKeywordTaxHTField" minOccurs="0"/>
                <xsd:element ref="ns1:AverageRating" minOccurs="0"/>
                <xsd:element ref="ns1:RatingCount" minOccurs="0"/>
                <xsd:element ref="ns1:RatedBy" minOccurs="0"/>
                <xsd:element ref="ns1:Ratings" minOccurs="0"/>
                <xsd:element ref="ns1:LikesCount" minOccurs="0"/>
                <xsd:element ref="ns1:LikedBy" minOccurs="0"/>
                <xsd:element ref="ns3:Product" minOccurs="0"/>
                <xsd:element ref="ns3:idocsBDSProd_ID" minOccurs="0"/>
                <xsd:element ref="ns3:Product_x003a__x0020_Product_Code" minOccurs="0"/>
                <xsd:element ref="ns3:Product_x0020_2" minOccurs="0"/>
                <xsd:element ref="ns3:idocsBDSProd_ID0" minOccurs="0"/>
                <xsd:element ref="ns3:Product_x0020_2_x003a__x0020_Product_Code" minOccurs="0"/>
                <xsd:element ref="ns1:_dlc_Exempt" minOccurs="0"/>
                <xsd:element ref="ns3:DLCPolicyLabelValue" minOccurs="0"/>
                <xsd:element ref="ns3:DLCPolicyLabelClientValue" minOccurs="0"/>
                <xsd:element ref="ns3:DLCPolicyLabelLock" minOccurs="0"/>
                <xsd:element ref="ns4:Task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element name="RatedBy" ma:index="2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2" nillable="true" ma:displayName="User ratings" ma:description="User ratings for the item" ma:hidden="true" ma:internalName="Ratings">
      <xsd:simpleType>
        <xsd:restriction base="dms:Note"/>
      </xsd:simpleType>
    </xsd:element>
    <xsd:element name="LikesCount" ma:index="23" nillable="true" ma:displayName="Number of Likes" ma:internalName="LikesCount">
      <xsd:simpleType>
        <xsd:restriction base="dms:Unknown"/>
      </xsd:simpleType>
    </xsd:element>
    <xsd:element name="LikedBy" ma:index="2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3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11be52-c9b2-430a-97d1-a2fd86b0b1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2" nillable="true" ma:displayName="Taxonomy Catch All Column" ma:hidden="true" ma:list="{1bb40ed2-1564-4e17-b502-d5afefde0efa}" ma:internalName="TaxCatchAll" ma:showField="CatchAllData" ma:web="3a11be52-c9b2-430a-97d1-a2fd86b0b158">
      <xsd:complexType>
        <xsd:complexContent>
          <xsd:extension base="dms:MultiChoiceLookup">
            <xsd:sequence>
              <xsd:element name="Value" type="dms:Lookup" maxOccurs="unbounded" minOccurs="0" nillable="true"/>
            </xsd:sequence>
          </xsd:extension>
        </xsd:complexContent>
      </xsd:complexType>
    </xsd:element>
    <xsd:element name="TaxKeywordTaxHTField" ma:index="18" nillable="true" ma:taxonomy="true" ma:internalName="TaxKeywordTaxHTField" ma:taxonomyFieldName="TaxKeyword" ma:displayName="Enterprise Keywords" ma:fieldId="{23f27201-bee3-471e-b2e7-b64fd8b7ca38}" ma:taxonomyMulti="true" ma:sspId="9a776c4d-e7e6-4d0f-b412-11eaa9605735"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8503a4-00ce-4f76-b0de-00115f88a21d" elementFormDefault="qualified">
    <xsd:import namespace="http://schemas.microsoft.com/office/2006/documentManagement/types"/>
    <xsd:import namespace="http://schemas.microsoft.com/office/infopath/2007/PartnerControls"/>
    <xsd:element name="Official_x0020_Code" ma:index="11" nillable="true" ma:displayName="Official Code" ma:description="Izdaja uradne Iskratel kode:&#10;http://itwas.iskratel.si/CodeBook/WebComposeDocCode.aspx&#10;Vnos mora biti v formatu - primer: FUN842200-PCE" ma:internalName="Official_x0020_Code">
      <xsd:simpleType>
        <xsd:restriction base="dms:Text">
          <xsd:maxLength value="255"/>
        </xsd:restriction>
      </xsd:simpleType>
    </xsd:element>
    <xsd:element name="h67858e023294c0693d52230b69584a1" ma:index="14" nillable="true" ma:taxonomy="true" ma:internalName="h67858e023294c0693d52230b69584a1" ma:taxonomyFieldName="Language" ma:displayName="Language" ma:default="" ma:fieldId="{167858e0-2329-4c06-93d5-2230b69584a1}" ma:sspId="9a776c4d-e7e6-4d0f-b412-11eaa9605735" ma:termSetId="889b3306-cc83-4b37-b25e-4e7b290ce9ec" ma:anchorId="00000000-0000-0000-0000-000000000000" ma:open="false" ma:isKeyword="false">
      <xsd:complexType>
        <xsd:sequence>
          <xsd:element ref="pc:Terms" minOccurs="0" maxOccurs="1"/>
        </xsd:sequence>
      </xsd:complexType>
    </xsd:element>
    <xsd:element name="Product" ma:index="25" nillable="true" ma:displayName="Product" ma:internalName="Product">
      <xsd:complexType>
        <xsd:simpleContent>
          <xsd:extension base="dms:BusinessDataPrimaryField">
            <xsd:attribute name="BdcField" type="xsd:string" fixed="Product_Code"/>
            <xsd:attribute name="RelatedFieldWssStaticName" type="xsd:string" fixed="idocsBDSProd_ID"/>
            <xsd:attribute name="SecondaryFieldBdcNames" type="xsd:string" fixed="13%20Product%5FCode%203"/>
            <xsd:attribute name="SecondaryFieldsWssStaticNames" type="xsd:string" fixed="34%20Product%5Fx003a%5F%5Fx0020%5FProduct%5FCode%203"/>
            <xsd:attribute name="SystemInstance" type="xsd:string" fixed="idocsProd"/>
            <xsd:attribute name="EntityNamespace" type="xsd:string" fixed="http://idocs.iskratel.si/projekti"/>
            <xsd:attribute name="EntityName" type="xsd:string" fixed="idocsBDSProd"/>
            <xsd:attribute name="RelatedFieldBDCField" type="xsd:string" fixed=""/>
            <xsd:attribute name="Resolved" type="xsd:string" fixed="true"/>
          </xsd:extension>
        </xsd:simpleContent>
      </xsd:complexType>
    </xsd:element>
    <xsd:element name="idocsBDSProd_ID" ma:index="26" nillable="true" ma:displayName="idocsBDSProd_ID" ma:hidden="true" ma:internalName="idocsBDSProd_ID">
      <xsd:complexType>
        <xsd:simpleContent>
          <xsd:extension base="dms:BusinessDataSecondaryField">
            <xsd:attribute name="BdcField" type="xsd:string" fixed="idocsBDSProd_ID"/>
          </xsd:extension>
        </xsd:simpleContent>
      </xsd:complexType>
    </xsd:element>
    <xsd:element name="Product_x003a__x0020_Product_Code" ma:index="27" nillable="true" ma:displayName="Product: Product_Code" ma:internalName="Product_x003a__x0020_Product_Code">
      <xsd:complexType>
        <xsd:simpleContent>
          <xsd:extension base="dms:BusinessDataSecondaryField">
            <xsd:attribute name="BdcField" type="xsd:string" fixed="Product_Code"/>
          </xsd:extension>
        </xsd:simpleContent>
      </xsd:complexType>
    </xsd:element>
    <xsd:element name="Product_x0020_2" ma:index="30" nillable="true" ma:displayName="Product 2" ma:internalName="Product_x0020_2">
      <xsd:complexType>
        <xsd:simpleContent>
          <xsd:extension base="dms:BusinessDataPrimaryField">
            <xsd:attribute name="BdcField" type="xsd:string" fixed="Product_Code"/>
            <xsd:attribute name="RelatedFieldWssStaticName" type="xsd:string" fixed="idocsBDSProd_ID0"/>
            <xsd:attribute name="SecondaryFieldBdcNames" type="xsd:string" fixed="13%20Product%5FCode%203"/>
            <xsd:attribute name="SecondaryFieldsWssStaticNames" type="xsd:string" fixed="42%20Product%5Fx0020%5F2%5Fx003a%5F%5Fx0020%5FProduct%5FCode%203"/>
            <xsd:attribute name="SystemInstance" type="xsd:string" fixed="idocsProd"/>
            <xsd:attribute name="EntityNamespace" type="xsd:string" fixed="http://idocs.iskratel.si/projekti"/>
            <xsd:attribute name="EntityName" type="xsd:string" fixed="idocsBDSProd"/>
            <xsd:attribute name="RelatedFieldBDCField" type="xsd:string" fixed=""/>
            <xsd:attribute name="Resolved" type="xsd:string" fixed="true"/>
          </xsd:extension>
        </xsd:simpleContent>
      </xsd:complexType>
    </xsd:element>
    <xsd:element name="idocsBDSProd_ID0" ma:index="31" nillable="true" ma:displayName="idocsBDSProd_ID" ma:hidden="true" ma:internalName="idocsBDSProd_ID0">
      <xsd:complexType>
        <xsd:simpleContent>
          <xsd:extension base="dms:BusinessDataSecondaryField">
            <xsd:attribute name="BdcField" type="xsd:string" fixed="idocsBDSProd_ID"/>
          </xsd:extension>
        </xsd:simpleContent>
      </xsd:complexType>
    </xsd:element>
    <xsd:element name="Product_x0020_2_x003a__x0020_Product_Code" ma:index="32" nillable="true" ma:displayName="Product 2: Product_Code" ma:internalName="Product_x0020_2_x003a__x0020_Product_Code">
      <xsd:complexType>
        <xsd:simpleContent>
          <xsd:extension base="dms:BusinessDataSecondaryField">
            <xsd:attribute name="BdcField" type="xsd:string" fixed="Product_Code"/>
          </xsd:extension>
        </xsd:simpleContent>
      </xsd:complexType>
    </xsd:element>
    <xsd:element name="DLCPolicyLabelValue" ma:index="3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7"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67858e023294c0693d52230b69584a1 xmlns="cc8503a4-00ce-4f76-b0de-00115f88a21d">
      <Terms xmlns="http://schemas.microsoft.com/office/infopath/2007/PartnerControls">
        <TermInfo xmlns="http://schemas.microsoft.com/office/infopath/2007/PartnerControls">
          <TermName xmlns="http://schemas.microsoft.com/office/infopath/2007/PartnerControls">SL</TermName>
          <TermId xmlns="http://schemas.microsoft.com/office/infopath/2007/PartnerControls">8fb8fc5f-9614-47e1-b5ef-0aa1cf38e4f4</TermId>
        </TermInfo>
      </Terms>
    </h67858e023294c0693d52230b69584a1>
    <idocsBDSProd_ID xmlns="cc8503a4-00ce-4f76-b0de-00115f88a21d">__dk410003001300030033000300g40000300k020035000500130003000300230014002400</idocsBDSProd_ID>
    <LikesCount xmlns="http://schemas.microsoft.com/sharepoint/v3" xsi:nil="true"/>
    <Ratings xmlns="http://schemas.microsoft.com/sharepoint/v3" xsi:nil="true"/>
    <LikedBy xmlns="http://schemas.microsoft.com/sharepoint/v3">
      <UserInfo>
        <DisplayName/>
        <AccountId xsi:nil="true"/>
        <AccountType/>
      </UserInfo>
    </LikedBy>
    <Official_x0020_Code xmlns="cc8503a4-00ce-4f76-b0de-00115f88a21d">FUN846900-PCE</Official_x0020_Code>
    <TaxCatchAll xmlns="3a11be52-c9b2-430a-97d1-a2fd86b0b158">
      <Value>2</Value>
    </TaxCatchAll>
    <Product xmlns="cc8503a4-00ce-4f76-b0de-00115f88a21d" Resolved="true">SP1002AB</Product>
    <TaxKeywordTaxHTField xmlns="3a11be52-c9b2-430a-97d1-a2fd86b0b158">
      <Terms xmlns="http://schemas.microsoft.com/office/infopath/2007/PartnerControls"/>
    </TaxKeywordTaxHTField>
    <RatedBy xmlns="http://schemas.microsoft.com/sharepoint/v3">
      <UserInfo>
        <DisplayName/>
        <AccountId xsi:nil="true"/>
        <AccountType/>
      </UserInfo>
    </RatedBy>
    <_dlc_DocId xmlns="3a11be52-c9b2-430a-97d1-a2fd86b0b158">IDOCS-3-248</_dlc_DocId>
    <_dlc_DocIdUrl xmlns="3a11be52-c9b2-430a-97d1-a2fd86b0b158">
      <Url>http://idocs.iskratel.si/Projekti/_layouts/15/DocIdRedir.aspx?ID=IDOCS-3-248</Url>
      <Description>IDOCS-3-248</Description>
    </_dlc_DocIdUrl>
    <Product_x003a__x0020_Product_Code xmlns="cc8503a4-00ce-4f76-b0de-00115f88a21d">SP1002AB</Product_x003a__x0020_Product_Code>
    <DLCPolicyLabelLock xmlns="cc8503a4-00ce-4f76-b0de-00115f88a21d" xsi:nil="true"/>
    <idocsBDSProd_ID0 xmlns="cc8503a4-00ce-4f76-b0de-00115f88a21d">__dk410003001300030023009300g40000300k020035000500130003000300230014001400</idocsBDSProd_ID0>
    <Product_x0020_2 xmlns="cc8503a4-00ce-4f76-b0de-00115f88a21d" Resolved="true">SP1002AA</Product_x0020_2>
    <Product_x0020_2_x003a__x0020_Product_Code xmlns="cc8503a4-00ce-4f76-b0de-00115f88a21d">SP1002AA</Product_x0020_2_x003a__x0020_Product_Code>
    <TaskDueDate xmlns="http://schemas.microsoft.com/sharepoint/v3/fields" xsi:nil="true"/>
    <DLCPolicyLabelClientValue xmlns="cc8503a4-00ce-4f76-b0de-00115f88a21d">{_UIVersionString}</DLCPolicyLabelClientValue>
    <DLCPolicyLabelValue xmlns="cc8503a4-00ce-4f76-b0de-00115f88a21d">0.40</DLCPolicyLabelValue>
  </documentManagement>
</p:properties>
</file>

<file path=customXml/item6.xml><?xml version="1.0" encoding="utf-8"?>
<?mso-contentType ?>
<p:Policy xmlns:p="office.server.policy" id="" local="true">
  <p:Name>Document</p:Name>
  <p:Description/>
  <p:Statement/>
  <p:PolicyItems>
    <p:PolicyItem featureId="Microsoft.Office.RecordsManagement.PolicyFeatures.PolicyLabel" staticId="0x010100FF5CF4DCBD88D249B9DA9638D13BD219|2097993778" UniqueId="f9890f2f-d6f3-43fd-8131-2f19a0dddef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lock>True</lock>
          </properties>
          <segment type="metadata">_UIVersionString</segment>
        </label>
      </p:CustomData>
    </p:PolicyItem>
  </p:PolicyItems>
</p:Policy>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D4C24-B8E6-48AA-94DF-154AAB023CDE}">
  <ds:schemaRefs>
    <ds:schemaRef ds:uri="microsoft.office.server.policy.changes"/>
  </ds:schemaRefs>
</ds:datastoreItem>
</file>

<file path=customXml/itemProps3.xml><?xml version="1.0" encoding="utf-8"?>
<ds:datastoreItem xmlns:ds="http://schemas.openxmlformats.org/officeDocument/2006/customXml" ds:itemID="{2353C2BF-01D3-4E7D-B3DF-5621FC0C584D}">
  <ds:schemaRefs>
    <ds:schemaRef ds:uri="http://schemas.microsoft.com/sharepoint/events"/>
  </ds:schemaRefs>
</ds:datastoreItem>
</file>

<file path=customXml/itemProps4.xml><?xml version="1.0" encoding="utf-8"?>
<ds:datastoreItem xmlns:ds="http://schemas.openxmlformats.org/officeDocument/2006/customXml" ds:itemID="{2F4894BE-32CF-4B80-ACE3-40C82F3C7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11be52-c9b2-430a-97d1-a2fd86b0b158"/>
    <ds:schemaRef ds:uri="cc8503a4-00ce-4f76-b0de-00115f88a21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122295-1CA9-49EE-98BB-5C1D5176A633}">
  <ds:schemaRefs>
    <ds:schemaRef ds:uri="http://schemas.microsoft.com/office/2006/documentManagement/types"/>
    <ds:schemaRef ds:uri="http://purl.org/dc/elements/1.1/"/>
    <ds:schemaRef ds:uri="http://schemas.microsoft.com/office/2006/metadata/properties"/>
    <ds:schemaRef ds:uri="http://purl.org/dc/terms/"/>
    <ds:schemaRef ds:uri="http://schemas.microsoft.com/sharepoint/v3"/>
    <ds:schemaRef ds:uri="http://www.w3.org/XML/1998/namespace"/>
    <ds:schemaRef ds:uri="http://schemas.microsoft.com/office/infopath/2007/PartnerControls"/>
    <ds:schemaRef ds:uri="http://schemas.openxmlformats.org/package/2006/metadata/core-properties"/>
    <ds:schemaRef ds:uri="http://schemas.microsoft.com/sharepoint/v3/fields"/>
    <ds:schemaRef ds:uri="cc8503a4-00ce-4f76-b0de-00115f88a21d"/>
    <ds:schemaRef ds:uri="3a11be52-c9b2-430a-97d1-a2fd86b0b158"/>
    <ds:schemaRef ds:uri="http://purl.org/dc/dcmitype/"/>
  </ds:schemaRefs>
</ds:datastoreItem>
</file>

<file path=customXml/itemProps6.xml><?xml version="1.0" encoding="utf-8"?>
<ds:datastoreItem xmlns:ds="http://schemas.openxmlformats.org/officeDocument/2006/customXml" ds:itemID="{121F717A-618A-4F75-977A-4CCD8D35246B}">
  <ds:schemaRefs>
    <ds:schemaRef ds:uri="office.server.policy"/>
  </ds:schemaRefs>
</ds:datastoreItem>
</file>

<file path=customXml/itemProps7.xml><?xml version="1.0" encoding="utf-8"?>
<ds:datastoreItem xmlns:ds="http://schemas.openxmlformats.org/officeDocument/2006/customXml" ds:itemID="{D3708776-1CE0-4F82-B79F-AA888F66359F}">
  <ds:schemaRefs>
    <ds:schemaRef ds:uri="http://schemas.microsoft.com/sharepoint/v3/contenttype/forms"/>
  </ds:schemaRefs>
</ds:datastoreItem>
</file>

<file path=customXml/itemProps8.xml><?xml version="1.0" encoding="utf-8"?>
<ds:datastoreItem xmlns:ds="http://schemas.openxmlformats.org/officeDocument/2006/customXml" ds:itemID="{DBD551DD-16F4-4F9D-8022-A332A3D8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 REST.dotx</Template>
  <TotalTime>2</TotalTime>
  <Pages>57</Pages>
  <Words>9858</Words>
  <Characters>56191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Service Activator API</vt:lpstr>
    </vt:vector>
  </TitlesOfParts>
  <Company>Iskratel</Company>
  <LinksUpToDate>false</LinksUpToDate>
  <CharactersWithSpaces>65918</CharactersWithSpaces>
  <SharedDoc>false</SharedDoc>
  <HLinks>
    <vt:vector size="78" baseType="variant">
      <vt:variant>
        <vt:i4>1114161</vt:i4>
      </vt:variant>
      <vt:variant>
        <vt:i4>92</vt:i4>
      </vt:variant>
      <vt:variant>
        <vt:i4>0</vt:i4>
      </vt:variant>
      <vt:variant>
        <vt:i4>5</vt:i4>
      </vt:variant>
      <vt:variant>
        <vt:lpwstr/>
      </vt:variant>
      <vt:variant>
        <vt:lpwstr>_Toc409452903</vt:lpwstr>
      </vt:variant>
      <vt:variant>
        <vt:i4>1572912</vt:i4>
      </vt:variant>
      <vt:variant>
        <vt:i4>83</vt:i4>
      </vt:variant>
      <vt:variant>
        <vt:i4>0</vt:i4>
      </vt:variant>
      <vt:variant>
        <vt:i4>5</vt:i4>
      </vt:variant>
      <vt:variant>
        <vt:lpwstr/>
      </vt:variant>
      <vt:variant>
        <vt:lpwstr>_Toc409452896</vt:lpwstr>
      </vt:variant>
      <vt:variant>
        <vt:i4>1441852</vt:i4>
      </vt:variant>
      <vt:variant>
        <vt:i4>74</vt:i4>
      </vt:variant>
      <vt:variant>
        <vt:i4>0</vt:i4>
      </vt:variant>
      <vt:variant>
        <vt:i4>5</vt:i4>
      </vt:variant>
      <vt:variant>
        <vt:lpwstr/>
      </vt:variant>
      <vt:variant>
        <vt:lpwstr>_Toc409453467</vt:lpwstr>
      </vt:variant>
      <vt:variant>
        <vt:i4>1441852</vt:i4>
      </vt:variant>
      <vt:variant>
        <vt:i4>68</vt:i4>
      </vt:variant>
      <vt:variant>
        <vt:i4>0</vt:i4>
      </vt:variant>
      <vt:variant>
        <vt:i4>5</vt:i4>
      </vt:variant>
      <vt:variant>
        <vt:lpwstr/>
      </vt:variant>
      <vt:variant>
        <vt:lpwstr>_Toc409453466</vt:lpwstr>
      </vt:variant>
      <vt:variant>
        <vt:i4>1441852</vt:i4>
      </vt:variant>
      <vt:variant>
        <vt:i4>62</vt:i4>
      </vt:variant>
      <vt:variant>
        <vt:i4>0</vt:i4>
      </vt:variant>
      <vt:variant>
        <vt:i4>5</vt:i4>
      </vt:variant>
      <vt:variant>
        <vt:lpwstr/>
      </vt:variant>
      <vt:variant>
        <vt:lpwstr>_Toc409453465</vt:lpwstr>
      </vt:variant>
      <vt:variant>
        <vt:i4>1441852</vt:i4>
      </vt:variant>
      <vt:variant>
        <vt:i4>56</vt:i4>
      </vt:variant>
      <vt:variant>
        <vt:i4>0</vt:i4>
      </vt:variant>
      <vt:variant>
        <vt:i4>5</vt:i4>
      </vt:variant>
      <vt:variant>
        <vt:lpwstr/>
      </vt:variant>
      <vt:variant>
        <vt:lpwstr>_Toc409453464</vt:lpwstr>
      </vt:variant>
      <vt:variant>
        <vt:i4>1441852</vt:i4>
      </vt:variant>
      <vt:variant>
        <vt:i4>50</vt:i4>
      </vt:variant>
      <vt:variant>
        <vt:i4>0</vt:i4>
      </vt:variant>
      <vt:variant>
        <vt:i4>5</vt:i4>
      </vt:variant>
      <vt:variant>
        <vt:lpwstr/>
      </vt:variant>
      <vt:variant>
        <vt:lpwstr>_Toc409453463</vt:lpwstr>
      </vt:variant>
      <vt:variant>
        <vt:i4>1441852</vt:i4>
      </vt:variant>
      <vt:variant>
        <vt:i4>44</vt:i4>
      </vt:variant>
      <vt:variant>
        <vt:i4>0</vt:i4>
      </vt:variant>
      <vt:variant>
        <vt:i4>5</vt:i4>
      </vt:variant>
      <vt:variant>
        <vt:lpwstr/>
      </vt:variant>
      <vt:variant>
        <vt:lpwstr>_Toc409453462</vt:lpwstr>
      </vt:variant>
      <vt:variant>
        <vt:i4>1441852</vt:i4>
      </vt:variant>
      <vt:variant>
        <vt:i4>38</vt:i4>
      </vt:variant>
      <vt:variant>
        <vt:i4>0</vt:i4>
      </vt:variant>
      <vt:variant>
        <vt:i4>5</vt:i4>
      </vt:variant>
      <vt:variant>
        <vt:lpwstr/>
      </vt:variant>
      <vt:variant>
        <vt:lpwstr>_Toc409453461</vt:lpwstr>
      </vt:variant>
      <vt:variant>
        <vt:i4>1441852</vt:i4>
      </vt:variant>
      <vt:variant>
        <vt:i4>32</vt:i4>
      </vt:variant>
      <vt:variant>
        <vt:i4>0</vt:i4>
      </vt:variant>
      <vt:variant>
        <vt:i4>5</vt:i4>
      </vt:variant>
      <vt:variant>
        <vt:lpwstr/>
      </vt:variant>
      <vt:variant>
        <vt:lpwstr>_Toc409453460</vt:lpwstr>
      </vt:variant>
      <vt:variant>
        <vt:i4>1376316</vt:i4>
      </vt:variant>
      <vt:variant>
        <vt:i4>26</vt:i4>
      </vt:variant>
      <vt:variant>
        <vt:i4>0</vt:i4>
      </vt:variant>
      <vt:variant>
        <vt:i4>5</vt:i4>
      </vt:variant>
      <vt:variant>
        <vt:lpwstr/>
      </vt:variant>
      <vt:variant>
        <vt:lpwstr>_Toc409453459</vt:lpwstr>
      </vt:variant>
      <vt:variant>
        <vt:i4>1376316</vt:i4>
      </vt:variant>
      <vt:variant>
        <vt:i4>20</vt:i4>
      </vt:variant>
      <vt:variant>
        <vt:i4>0</vt:i4>
      </vt:variant>
      <vt:variant>
        <vt:i4>5</vt:i4>
      </vt:variant>
      <vt:variant>
        <vt:lpwstr/>
      </vt:variant>
      <vt:variant>
        <vt:lpwstr>_Toc409453458</vt:lpwstr>
      </vt:variant>
      <vt:variant>
        <vt:i4>1376316</vt:i4>
      </vt:variant>
      <vt:variant>
        <vt:i4>14</vt:i4>
      </vt:variant>
      <vt:variant>
        <vt:i4>0</vt:i4>
      </vt:variant>
      <vt:variant>
        <vt:i4>5</vt:i4>
      </vt:variant>
      <vt:variant>
        <vt:lpwstr/>
      </vt:variant>
      <vt:variant>
        <vt:lpwstr>_Toc409453457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Activator API</dc:title>
  <dc:creator>Rajh Simon, Bojan Pišek</dc:creator>
  <cp:lastModifiedBy>Flerin Samo</cp:lastModifiedBy>
  <cp:revision>2</cp:revision>
  <cp:lastPrinted>2009-07-02T12:23:00Z</cp:lastPrinted>
  <dcterms:created xsi:type="dcterms:W3CDTF">2017-09-06T08:03:00Z</dcterms:created>
  <dcterms:modified xsi:type="dcterms:W3CDTF">2017-09-06T08:03:00Z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0x010100FF5CF4DCBD88D249B9DA9638D13BD219</vt:lpwstr>
  </property>
  <property fmtid="{D5CDD505-2E9C-101B-9397-08002B2CF9AE}" pid="3" name="_dlc_DocIdItemGuid">
    <vt:lpwstr>4bbde941-412d-485c-b3e8-4c79d6e8d8d0</vt:lpwstr>
  </property>
  <property fmtid="{D5CDD505-2E9C-101B-9397-08002B2CF9AE}" pid="4" name="TaxKeyword">
    <vt:lpwstr/>
  </property>
  <property fmtid="{D5CDD505-2E9C-101B-9397-08002B2CF9AE}" pid="5" name="Language">
    <vt:lpwstr>2;#SL|8fb8fc5f-9614-47e1-b5ef-0aa1cf38e4f4</vt:lpwstr>
  </property>
</Properties>
</file>